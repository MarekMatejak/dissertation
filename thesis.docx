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95959" w:themeColor="text1" w:themeTint="A6"/>
          <w:sz w:val="24"/>
          <w:lang w:val="en-US"/>
        </w:rPr>
        <w:id w:val="-1455789907"/>
        <w:docPartObj>
          <w:docPartGallery w:val="Cover Pages"/>
          <w:docPartUnique/>
        </w:docPartObj>
      </w:sdtPr>
      <w:sdtEndPr>
        <w:rPr>
          <w:rStyle w:val="Znaknadpisu1"/>
          <w:rFonts w:eastAsiaTheme="majorEastAsia"/>
          <w:color w:val="5B9BD5" w:themeColor="accent1"/>
          <w:sz w:val="30"/>
        </w:rPr>
      </w:sdtEndPr>
      <w:sdtContent>
        <w:sdt>
          <w:sdtPr>
            <w:rPr>
              <w:rFonts w:ascii="Times New Roman" w:eastAsiaTheme="majorEastAsia" w:hAnsi="Times New Roman" w:cs="Times New Roman"/>
              <w:b/>
              <w:bCs/>
              <w:smallCaps/>
              <w:color w:val="5B9BD5" w:themeColor="accent1"/>
              <w:sz w:val="30"/>
              <w:lang w:val="en-US"/>
            </w:rPr>
            <w:id w:val="-2098862572"/>
            <w:docPartObj>
              <w:docPartGallery w:val="Table of Contents"/>
              <w:docPartUnique/>
            </w:docPartObj>
          </w:sdtPr>
          <w:sdtEndPr>
            <w:rPr>
              <w:b w:val="0"/>
              <w:bCs w:val="0"/>
              <w:smallCaps w:val="0"/>
            </w:rPr>
          </w:sdtEndPr>
          <w:sdtContent>
            <w:p w:rsidR="003362FC" w:rsidRPr="00E562DD" w:rsidRDefault="003362FC" w:rsidP="00BE55F4">
              <w:pPr>
                <w:pStyle w:val="Bezmezer1"/>
                <w:jc w:val="both"/>
                <w:rPr>
                  <w:rFonts w:ascii="Times New Roman" w:hAnsi="Times New Roman" w:cs="Times New Roman"/>
                </w:rPr>
              </w:pPr>
              <w:r w:rsidRPr="00E562DD">
                <w:rPr>
                  <w:rStyle w:val="Znaknadpisu1"/>
                  <w:rFonts w:ascii="Times New Roman" w:hAnsi="Times New Roman" w:cs="Times New Roman"/>
                </w:rPr>
                <w:t>Contents</w:t>
              </w:r>
            </w:p>
            <w:p w:rsidR="00A66FA2" w:rsidRDefault="00544189">
              <w:pPr>
                <w:pStyle w:val="Obsah1"/>
                <w:tabs>
                  <w:tab w:val="left" w:pos="400"/>
                  <w:tab w:val="right" w:leader="dot" w:pos="8395"/>
                </w:tabs>
                <w:rPr>
                  <w:noProof/>
                  <w:lang w:val="cs-CZ"/>
                </w:rPr>
              </w:pPr>
              <w:r>
                <w:rPr>
                  <w:rFonts w:ascii="Times New Roman" w:hAnsi="Times New Roman" w:cs="Times New Roman"/>
                </w:rPr>
                <w:fldChar w:fldCharType="begin"/>
              </w:r>
              <w:r>
                <w:rPr>
                  <w:rFonts w:ascii="Times New Roman" w:hAnsi="Times New Roman" w:cs="Times New Roman"/>
                </w:rPr>
                <w:instrText xml:space="preserve"> TOC \o "1-2" \h \z \u </w:instrText>
              </w:r>
              <w:r>
                <w:rPr>
                  <w:rFonts w:ascii="Times New Roman" w:hAnsi="Times New Roman" w:cs="Times New Roman"/>
                </w:rPr>
                <w:fldChar w:fldCharType="separate"/>
              </w:r>
              <w:hyperlink w:anchor="_Toc408707126" w:history="1">
                <w:r w:rsidR="00A66FA2" w:rsidRPr="001F7048">
                  <w:rPr>
                    <w:rStyle w:val="Hypertextovodkaz"/>
                    <w:rFonts w:ascii="Times New Roman" w:hAnsi="Times New Roman" w:cs="Times New Roman"/>
                    <w:noProof/>
                  </w:rPr>
                  <w:t>1</w:t>
                </w:r>
                <w:r w:rsidR="00A66FA2">
                  <w:rPr>
                    <w:noProof/>
                    <w:lang w:val="cs-CZ"/>
                  </w:rPr>
                  <w:tab/>
                </w:r>
                <w:r w:rsidR="00A66FA2" w:rsidRPr="001F7048">
                  <w:rPr>
                    <w:rStyle w:val="Hypertextovodkaz"/>
                    <w:rFonts w:ascii="Times New Roman" w:hAnsi="Times New Roman" w:cs="Times New Roman"/>
                    <w:noProof/>
                  </w:rPr>
                  <w:t>Introduction</w:t>
                </w:r>
                <w:r w:rsidR="00A66FA2">
                  <w:rPr>
                    <w:noProof/>
                    <w:webHidden/>
                  </w:rPr>
                  <w:tab/>
                </w:r>
                <w:r w:rsidR="00A66FA2">
                  <w:rPr>
                    <w:noProof/>
                    <w:webHidden/>
                  </w:rPr>
                  <w:fldChar w:fldCharType="begin"/>
                </w:r>
                <w:r w:rsidR="00A66FA2">
                  <w:rPr>
                    <w:noProof/>
                    <w:webHidden/>
                  </w:rPr>
                  <w:instrText xml:space="preserve"> PAGEREF _Toc408707126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27" w:history="1">
                <w:r w:rsidR="00A66FA2" w:rsidRPr="001F7048">
                  <w:rPr>
                    <w:rStyle w:val="Hypertextovodkaz"/>
                    <w:rFonts w:ascii="Times New Roman" w:hAnsi="Times New Roman" w:cs="Times New Roman"/>
                    <w:noProof/>
                  </w:rPr>
                  <w:t>1.1</w:t>
                </w:r>
                <w:r w:rsidR="00A66FA2">
                  <w:rPr>
                    <w:noProof/>
                    <w:lang w:val="cs-CZ"/>
                  </w:rPr>
                  <w:tab/>
                </w:r>
                <w:r w:rsidR="00A66FA2" w:rsidRPr="001F7048">
                  <w:rPr>
                    <w:rStyle w:val="Hypertextovodkaz"/>
                    <w:rFonts w:ascii="Times New Roman" w:hAnsi="Times New Roman" w:cs="Times New Roman"/>
                    <w:noProof/>
                  </w:rPr>
                  <w:t>Imagine</w:t>
                </w:r>
                <w:r w:rsidR="00A66FA2">
                  <w:rPr>
                    <w:noProof/>
                    <w:webHidden/>
                  </w:rPr>
                  <w:tab/>
                </w:r>
                <w:r w:rsidR="00A66FA2">
                  <w:rPr>
                    <w:noProof/>
                    <w:webHidden/>
                  </w:rPr>
                  <w:fldChar w:fldCharType="begin"/>
                </w:r>
                <w:r w:rsidR="00A66FA2">
                  <w:rPr>
                    <w:noProof/>
                    <w:webHidden/>
                  </w:rPr>
                  <w:instrText xml:space="preserve"> PAGEREF _Toc408707127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28" w:history="1">
                <w:r w:rsidR="00A66FA2" w:rsidRPr="001F7048">
                  <w:rPr>
                    <w:rStyle w:val="Hypertextovodkaz"/>
                    <w:rFonts w:ascii="Times New Roman" w:hAnsi="Times New Roman" w:cs="Times New Roman"/>
                    <w:noProof/>
                  </w:rPr>
                  <w:t>1.2</w:t>
                </w:r>
                <w:r w:rsidR="00A66FA2">
                  <w:rPr>
                    <w:noProof/>
                    <w:lang w:val="cs-CZ"/>
                  </w:rPr>
                  <w:tab/>
                </w:r>
                <w:r w:rsidR="00A66FA2" w:rsidRPr="001F7048">
                  <w:rPr>
                    <w:rStyle w:val="Hypertextovodkaz"/>
                    <w:rFonts w:ascii="Times New Roman" w:hAnsi="Times New Roman" w:cs="Times New Roman"/>
                    <w:noProof/>
                  </w:rPr>
                  <w:t>State of the art</w:t>
                </w:r>
                <w:r w:rsidR="00A66FA2">
                  <w:rPr>
                    <w:noProof/>
                    <w:webHidden/>
                  </w:rPr>
                  <w:tab/>
                </w:r>
                <w:r w:rsidR="00A66FA2">
                  <w:rPr>
                    <w:noProof/>
                    <w:webHidden/>
                  </w:rPr>
                  <w:fldChar w:fldCharType="begin"/>
                </w:r>
                <w:r w:rsidR="00A66FA2">
                  <w:rPr>
                    <w:noProof/>
                    <w:webHidden/>
                  </w:rPr>
                  <w:instrText xml:space="preserve"> PAGEREF _Toc408707128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29" w:history="1">
                <w:r w:rsidR="00A66FA2" w:rsidRPr="001F7048">
                  <w:rPr>
                    <w:rStyle w:val="Hypertextovodkaz"/>
                    <w:rFonts w:ascii="Times New Roman" w:hAnsi="Times New Roman" w:cs="Times New Roman"/>
                    <w:noProof/>
                  </w:rPr>
                  <w:t>1.3</w:t>
                </w:r>
                <w:r w:rsidR="00A66FA2">
                  <w:rPr>
                    <w:noProof/>
                    <w:lang w:val="cs-CZ"/>
                  </w:rPr>
                  <w:tab/>
                </w:r>
                <w:r w:rsidR="00A66FA2" w:rsidRPr="001F7048">
                  <w:rPr>
                    <w:rStyle w:val="Hypertextovodkaz"/>
                    <w:rFonts w:ascii="Times New Roman" w:hAnsi="Times New Roman" w:cs="Times New Roman"/>
                    <w:noProof/>
                  </w:rPr>
                  <w:t>Goals of this work</w:t>
                </w:r>
                <w:r w:rsidR="00A66FA2">
                  <w:rPr>
                    <w:noProof/>
                    <w:webHidden/>
                  </w:rPr>
                  <w:tab/>
                </w:r>
                <w:r w:rsidR="00A66FA2">
                  <w:rPr>
                    <w:noProof/>
                    <w:webHidden/>
                  </w:rPr>
                  <w:fldChar w:fldCharType="begin"/>
                </w:r>
                <w:r w:rsidR="00A66FA2">
                  <w:rPr>
                    <w:noProof/>
                    <w:webHidden/>
                  </w:rPr>
                  <w:instrText xml:space="preserve"> PAGEREF _Toc408707129 \h </w:instrText>
                </w:r>
                <w:r w:rsidR="00A66FA2">
                  <w:rPr>
                    <w:noProof/>
                    <w:webHidden/>
                  </w:rPr>
                </w:r>
                <w:r w:rsidR="00A66FA2">
                  <w:rPr>
                    <w:noProof/>
                    <w:webHidden/>
                  </w:rPr>
                  <w:fldChar w:fldCharType="separate"/>
                </w:r>
                <w:r w:rsidR="00A66FA2">
                  <w:rPr>
                    <w:noProof/>
                    <w:webHidden/>
                  </w:rPr>
                  <w:t>1</w:t>
                </w:r>
                <w:r w:rsidR="00A66FA2">
                  <w:rPr>
                    <w:noProof/>
                    <w:webHidden/>
                  </w:rPr>
                  <w:fldChar w:fldCharType="end"/>
                </w:r>
              </w:hyperlink>
            </w:p>
            <w:p w:rsidR="00A66FA2" w:rsidRDefault="001C1D74">
              <w:pPr>
                <w:pStyle w:val="Obsah1"/>
                <w:tabs>
                  <w:tab w:val="left" w:pos="400"/>
                  <w:tab w:val="right" w:leader="dot" w:pos="8395"/>
                </w:tabs>
                <w:rPr>
                  <w:noProof/>
                  <w:lang w:val="cs-CZ"/>
                </w:rPr>
              </w:pPr>
              <w:hyperlink w:anchor="_Toc408707130" w:history="1">
                <w:r w:rsidR="00A66FA2" w:rsidRPr="001F7048">
                  <w:rPr>
                    <w:rStyle w:val="Hypertextovodkaz"/>
                    <w:rFonts w:ascii="Times New Roman" w:hAnsi="Times New Roman" w:cs="Times New Roman"/>
                    <w:noProof/>
                  </w:rPr>
                  <w:t>2</w:t>
                </w:r>
                <w:r w:rsidR="00A66FA2">
                  <w:rPr>
                    <w:noProof/>
                    <w:lang w:val="cs-CZ"/>
                  </w:rPr>
                  <w:tab/>
                </w:r>
                <w:r w:rsidR="00A66FA2" w:rsidRPr="001F7048">
                  <w:rPr>
                    <w:rStyle w:val="Hypertextovodkaz"/>
                    <w:rFonts w:ascii="Times New Roman" w:hAnsi="Times New Roman" w:cs="Times New Roman"/>
                    <w:noProof/>
                  </w:rPr>
                  <w:t>Methods</w:t>
                </w:r>
                <w:r w:rsidR="00A66FA2">
                  <w:rPr>
                    <w:noProof/>
                    <w:webHidden/>
                  </w:rPr>
                  <w:tab/>
                </w:r>
                <w:r w:rsidR="00A66FA2">
                  <w:rPr>
                    <w:noProof/>
                    <w:webHidden/>
                  </w:rPr>
                  <w:fldChar w:fldCharType="begin"/>
                </w:r>
                <w:r w:rsidR="00A66FA2">
                  <w:rPr>
                    <w:noProof/>
                    <w:webHidden/>
                  </w:rPr>
                  <w:instrText xml:space="preserve"> PAGEREF _Toc408707130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31" w:history="1">
                <w:r w:rsidR="00A66FA2" w:rsidRPr="001F7048">
                  <w:rPr>
                    <w:rStyle w:val="Hypertextovodkaz"/>
                    <w:rFonts w:ascii="Times New Roman" w:hAnsi="Times New Roman" w:cs="Times New Roman"/>
                    <w:noProof/>
                  </w:rPr>
                  <w:t>2.1</w:t>
                </w:r>
                <w:r w:rsidR="00A66FA2">
                  <w:rPr>
                    <w:noProof/>
                    <w:lang w:val="cs-CZ"/>
                  </w:rPr>
                  <w:tab/>
                </w:r>
                <w:r w:rsidR="00A66FA2" w:rsidRPr="001F7048">
                  <w:rPr>
                    <w:rStyle w:val="Hypertextovodkaz"/>
                    <w:rFonts w:ascii="Times New Roman" w:hAnsi="Times New Roman" w:cs="Times New Roman"/>
                    <w:noProof/>
                  </w:rPr>
                  <w:t>Physical principles</w:t>
                </w:r>
                <w:r w:rsidR="00A66FA2">
                  <w:rPr>
                    <w:noProof/>
                    <w:webHidden/>
                  </w:rPr>
                  <w:tab/>
                </w:r>
                <w:r w:rsidR="00A66FA2">
                  <w:rPr>
                    <w:noProof/>
                    <w:webHidden/>
                  </w:rPr>
                  <w:fldChar w:fldCharType="begin"/>
                </w:r>
                <w:r w:rsidR="00A66FA2">
                  <w:rPr>
                    <w:noProof/>
                    <w:webHidden/>
                  </w:rPr>
                  <w:instrText xml:space="preserve"> PAGEREF _Toc408707131 \h </w:instrText>
                </w:r>
                <w:r w:rsidR="00A66FA2">
                  <w:rPr>
                    <w:noProof/>
                    <w:webHidden/>
                  </w:rPr>
                </w:r>
                <w:r w:rsidR="00A66FA2">
                  <w:rPr>
                    <w:noProof/>
                    <w:webHidden/>
                  </w:rPr>
                  <w:fldChar w:fldCharType="separate"/>
                </w:r>
                <w:r w:rsidR="00A66FA2">
                  <w:rPr>
                    <w:noProof/>
                    <w:webHidden/>
                  </w:rPr>
                  <w:t>2</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32" w:history="1">
                <w:r w:rsidR="00A66FA2" w:rsidRPr="001F7048">
                  <w:rPr>
                    <w:rStyle w:val="Hypertextovodkaz"/>
                    <w:rFonts w:ascii="Times New Roman" w:hAnsi="Times New Roman" w:cs="Times New Roman"/>
                    <w:noProof/>
                  </w:rPr>
                  <w:t>2.2</w:t>
                </w:r>
                <w:r w:rsidR="00A66FA2">
                  <w:rPr>
                    <w:noProof/>
                    <w:lang w:val="cs-CZ"/>
                  </w:rPr>
                  <w:tab/>
                </w:r>
                <w:r w:rsidR="00A66FA2" w:rsidRPr="001F7048">
                  <w:rPr>
                    <w:rStyle w:val="Hypertextovodkaz"/>
                    <w:rFonts w:ascii="Times New Roman" w:hAnsi="Times New Roman" w:cs="Times New Roman"/>
                    <w:noProof/>
                  </w:rPr>
                  <w:t>Modelica Principles</w:t>
                </w:r>
                <w:r w:rsidR="00A66FA2">
                  <w:rPr>
                    <w:noProof/>
                    <w:webHidden/>
                  </w:rPr>
                  <w:tab/>
                </w:r>
                <w:r w:rsidR="00A66FA2">
                  <w:rPr>
                    <w:noProof/>
                    <w:webHidden/>
                  </w:rPr>
                  <w:fldChar w:fldCharType="begin"/>
                </w:r>
                <w:r w:rsidR="00A66FA2">
                  <w:rPr>
                    <w:noProof/>
                    <w:webHidden/>
                  </w:rPr>
                  <w:instrText xml:space="preserve"> PAGEREF _Toc408707132 \h </w:instrText>
                </w:r>
                <w:r w:rsidR="00A66FA2">
                  <w:rPr>
                    <w:noProof/>
                    <w:webHidden/>
                  </w:rPr>
                </w:r>
                <w:r w:rsidR="00A66FA2">
                  <w:rPr>
                    <w:noProof/>
                    <w:webHidden/>
                  </w:rPr>
                  <w:fldChar w:fldCharType="separate"/>
                </w:r>
                <w:r w:rsidR="00A66FA2">
                  <w:rPr>
                    <w:noProof/>
                    <w:webHidden/>
                  </w:rPr>
                  <w:t>4</w:t>
                </w:r>
                <w:r w:rsidR="00A66FA2">
                  <w:rPr>
                    <w:noProof/>
                    <w:webHidden/>
                  </w:rPr>
                  <w:fldChar w:fldCharType="end"/>
                </w:r>
              </w:hyperlink>
            </w:p>
            <w:p w:rsidR="00A66FA2" w:rsidRDefault="001C1D74">
              <w:pPr>
                <w:pStyle w:val="Obsah1"/>
                <w:tabs>
                  <w:tab w:val="left" w:pos="400"/>
                  <w:tab w:val="right" w:leader="dot" w:pos="8395"/>
                </w:tabs>
                <w:rPr>
                  <w:noProof/>
                  <w:lang w:val="cs-CZ"/>
                </w:rPr>
              </w:pPr>
              <w:hyperlink w:anchor="_Toc408707133" w:history="1">
                <w:r w:rsidR="00A66FA2" w:rsidRPr="001F7048">
                  <w:rPr>
                    <w:rStyle w:val="Hypertextovodkaz"/>
                    <w:rFonts w:ascii="Times New Roman" w:hAnsi="Times New Roman" w:cs="Times New Roman"/>
                    <w:noProof/>
                  </w:rPr>
                  <w:t>3</w:t>
                </w:r>
                <w:r w:rsidR="00A66FA2">
                  <w:rPr>
                    <w:noProof/>
                    <w:lang w:val="cs-CZ"/>
                  </w:rPr>
                  <w:tab/>
                </w:r>
                <w:r w:rsidR="00A66FA2" w:rsidRPr="001F7048">
                  <w:rPr>
                    <w:rStyle w:val="Hypertextovodkaz"/>
                    <w:rFonts w:ascii="Times New Roman" w:hAnsi="Times New Roman" w:cs="Times New Roman"/>
                    <w:noProof/>
                  </w:rPr>
                  <w:t>Physiolibrary</w:t>
                </w:r>
                <w:r w:rsidR="00A66FA2">
                  <w:rPr>
                    <w:noProof/>
                    <w:webHidden/>
                  </w:rPr>
                  <w:tab/>
                </w:r>
                <w:r w:rsidR="00A66FA2">
                  <w:rPr>
                    <w:noProof/>
                    <w:webHidden/>
                  </w:rPr>
                  <w:fldChar w:fldCharType="begin"/>
                </w:r>
                <w:r w:rsidR="00A66FA2">
                  <w:rPr>
                    <w:noProof/>
                    <w:webHidden/>
                  </w:rPr>
                  <w:instrText xml:space="preserve"> PAGEREF _Toc408707133 \h </w:instrText>
                </w:r>
                <w:r w:rsidR="00A66FA2">
                  <w:rPr>
                    <w:noProof/>
                    <w:webHidden/>
                  </w:rPr>
                </w:r>
                <w:r w:rsidR="00A66FA2">
                  <w:rPr>
                    <w:noProof/>
                    <w:webHidden/>
                  </w:rPr>
                  <w:fldChar w:fldCharType="separate"/>
                </w:r>
                <w:r w:rsidR="00A66FA2">
                  <w:rPr>
                    <w:noProof/>
                    <w:webHidden/>
                  </w:rPr>
                  <w:t>8</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34" w:history="1">
                <w:r w:rsidR="00A66FA2" w:rsidRPr="001F7048">
                  <w:rPr>
                    <w:rStyle w:val="Hypertextovodkaz"/>
                    <w:rFonts w:ascii="Times New Roman" w:hAnsi="Times New Roman" w:cs="Times New Roman"/>
                    <w:noProof/>
                  </w:rPr>
                  <w:t>3.1</w:t>
                </w:r>
                <w:r w:rsidR="00A66FA2">
                  <w:rPr>
                    <w:noProof/>
                    <w:lang w:val="cs-CZ"/>
                  </w:rPr>
                  <w:tab/>
                </w:r>
                <w:r w:rsidR="00A66FA2" w:rsidRPr="001F7048">
                  <w:rPr>
                    <w:rStyle w:val="Hypertextovodkaz"/>
                    <w:rFonts w:ascii="Times New Roman" w:hAnsi="Times New Roman" w:cs="Times New Roman"/>
                    <w:noProof/>
                  </w:rPr>
                  <w:t>Types</w:t>
                </w:r>
                <w:r w:rsidR="00A66FA2">
                  <w:rPr>
                    <w:noProof/>
                    <w:webHidden/>
                  </w:rPr>
                  <w:tab/>
                </w:r>
                <w:r w:rsidR="00A66FA2">
                  <w:rPr>
                    <w:noProof/>
                    <w:webHidden/>
                  </w:rPr>
                  <w:fldChar w:fldCharType="begin"/>
                </w:r>
                <w:r w:rsidR="00A66FA2">
                  <w:rPr>
                    <w:noProof/>
                    <w:webHidden/>
                  </w:rPr>
                  <w:instrText xml:space="preserve"> PAGEREF _Toc408707134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35" w:history="1">
                <w:r w:rsidR="00A66FA2" w:rsidRPr="001F7048">
                  <w:rPr>
                    <w:rStyle w:val="Hypertextovodkaz"/>
                    <w:rFonts w:ascii="Times New Roman" w:hAnsi="Times New Roman" w:cs="Times New Roman"/>
                    <w:noProof/>
                  </w:rPr>
                  <w:t>3.2</w:t>
                </w:r>
                <w:r w:rsidR="00A66FA2">
                  <w:rPr>
                    <w:noProof/>
                    <w:lang w:val="cs-CZ"/>
                  </w:rPr>
                  <w:tab/>
                </w:r>
                <w:r w:rsidR="00A66FA2" w:rsidRPr="001F7048">
                  <w:rPr>
                    <w:rStyle w:val="Hypertextovodkaz"/>
                    <w:rFonts w:ascii="Times New Roman" w:hAnsi="Times New Roman" w:cs="Times New Roman"/>
                    <w:noProof/>
                  </w:rPr>
                  <w:t>Blocks</w:t>
                </w:r>
                <w:r w:rsidR="00A66FA2">
                  <w:rPr>
                    <w:noProof/>
                    <w:webHidden/>
                  </w:rPr>
                  <w:tab/>
                </w:r>
                <w:r w:rsidR="00A66FA2">
                  <w:rPr>
                    <w:noProof/>
                    <w:webHidden/>
                  </w:rPr>
                  <w:fldChar w:fldCharType="begin"/>
                </w:r>
                <w:r w:rsidR="00A66FA2">
                  <w:rPr>
                    <w:noProof/>
                    <w:webHidden/>
                  </w:rPr>
                  <w:instrText xml:space="preserve"> PAGEREF _Toc408707135 \h </w:instrText>
                </w:r>
                <w:r w:rsidR="00A66FA2">
                  <w:rPr>
                    <w:noProof/>
                    <w:webHidden/>
                  </w:rPr>
                </w:r>
                <w:r w:rsidR="00A66FA2">
                  <w:rPr>
                    <w:noProof/>
                    <w:webHidden/>
                  </w:rPr>
                  <w:fldChar w:fldCharType="separate"/>
                </w:r>
                <w:r w:rsidR="00A66FA2">
                  <w:rPr>
                    <w:noProof/>
                    <w:webHidden/>
                  </w:rPr>
                  <w:t>10</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36" w:history="1">
                <w:r w:rsidR="00A66FA2" w:rsidRPr="001F7048">
                  <w:rPr>
                    <w:rStyle w:val="Hypertextovodkaz"/>
                    <w:rFonts w:ascii="Times New Roman" w:hAnsi="Times New Roman" w:cs="Times New Roman"/>
                    <w:noProof/>
                  </w:rPr>
                  <w:t>3.3</w:t>
                </w:r>
                <w:r w:rsidR="00A66FA2">
                  <w:rPr>
                    <w:noProof/>
                    <w:lang w:val="cs-CZ"/>
                  </w:rPr>
                  <w:tab/>
                </w:r>
                <w:r w:rsidR="00A66FA2" w:rsidRPr="001F7048">
                  <w:rPr>
                    <w:rStyle w:val="Hypertextovodkaz"/>
                    <w:rFonts w:ascii="Times New Roman" w:hAnsi="Times New Roman" w:cs="Times New Roman"/>
                    <w:noProof/>
                  </w:rPr>
                  <w:t>Steady states</w:t>
                </w:r>
                <w:r w:rsidR="00A66FA2">
                  <w:rPr>
                    <w:noProof/>
                    <w:webHidden/>
                  </w:rPr>
                  <w:tab/>
                </w:r>
                <w:r w:rsidR="00A66FA2">
                  <w:rPr>
                    <w:noProof/>
                    <w:webHidden/>
                  </w:rPr>
                  <w:fldChar w:fldCharType="begin"/>
                </w:r>
                <w:r w:rsidR="00A66FA2">
                  <w:rPr>
                    <w:noProof/>
                    <w:webHidden/>
                  </w:rPr>
                  <w:instrText xml:space="preserve"> PAGEREF _Toc408707136 \h </w:instrText>
                </w:r>
                <w:r w:rsidR="00A66FA2">
                  <w:rPr>
                    <w:noProof/>
                    <w:webHidden/>
                  </w:rPr>
                </w:r>
                <w:r w:rsidR="00A66FA2">
                  <w:rPr>
                    <w:noProof/>
                    <w:webHidden/>
                  </w:rPr>
                  <w:fldChar w:fldCharType="separate"/>
                </w:r>
                <w:r w:rsidR="00A66FA2">
                  <w:rPr>
                    <w:noProof/>
                    <w:webHidden/>
                  </w:rPr>
                  <w:t>11</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37" w:history="1">
                <w:r w:rsidR="00A66FA2" w:rsidRPr="001F7048">
                  <w:rPr>
                    <w:rStyle w:val="Hypertextovodkaz"/>
                    <w:rFonts w:ascii="Times New Roman" w:hAnsi="Times New Roman" w:cs="Times New Roman"/>
                    <w:noProof/>
                  </w:rPr>
                  <w:t>3.4</w:t>
                </w:r>
                <w:r w:rsidR="00A66FA2">
                  <w:rPr>
                    <w:noProof/>
                    <w:lang w:val="cs-CZ"/>
                  </w:rPr>
                  <w:tab/>
                </w:r>
                <w:r w:rsidR="00A66FA2" w:rsidRPr="001F7048">
                  <w:rPr>
                    <w:rStyle w:val="Hypertextovodkaz"/>
                    <w:rFonts w:ascii="Times New Roman" w:hAnsi="Times New Roman" w:cs="Times New Roman"/>
                    <w:noProof/>
                  </w:rPr>
                  <w:t>Chemical domain</w:t>
                </w:r>
                <w:r w:rsidR="00A66FA2">
                  <w:rPr>
                    <w:noProof/>
                    <w:webHidden/>
                  </w:rPr>
                  <w:tab/>
                </w:r>
                <w:r w:rsidR="00A66FA2">
                  <w:rPr>
                    <w:noProof/>
                    <w:webHidden/>
                  </w:rPr>
                  <w:fldChar w:fldCharType="begin"/>
                </w:r>
                <w:r w:rsidR="00A66FA2">
                  <w:rPr>
                    <w:noProof/>
                    <w:webHidden/>
                  </w:rPr>
                  <w:instrText xml:space="preserve"> PAGEREF _Toc408707137 \h </w:instrText>
                </w:r>
                <w:r w:rsidR="00A66FA2">
                  <w:rPr>
                    <w:noProof/>
                    <w:webHidden/>
                  </w:rPr>
                </w:r>
                <w:r w:rsidR="00A66FA2">
                  <w:rPr>
                    <w:noProof/>
                    <w:webHidden/>
                  </w:rPr>
                  <w:fldChar w:fldCharType="separate"/>
                </w:r>
                <w:r w:rsidR="00A66FA2">
                  <w:rPr>
                    <w:noProof/>
                    <w:webHidden/>
                  </w:rPr>
                  <w:t>12</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38" w:history="1">
                <w:r w:rsidR="00A66FA2" w:rsidRPr="001F7048">
                  <w:rPr>
                    <w:rStyle w:val="Hypertextovodkaz"/>
                    <w:rFonts w:ascii="Times New Roman" w:hAnsi="Times New Roman" w:cs="Times New Roman"/>
                    <w:noProof/>
                  </w:rPr>
                  <w:t>3.5</w:t>
                </w:r>
                <w:r w:rsidR="00A66FA2">
                  <w:rPr>
                    <w:noProof/>
                    <w:lang w:val="cs-CZ"/>
                  </w:rPr>
                  <w:tab/>
                </w:r>
                <w:r w:rsidR="00A66FA2" w:rsidRPr="001F7048">
                  <w:rPr>
                    <w:rStyle w:val="Hypertextovodkaz"/>
                    <w:rFonts w:ascii="Times New Roman" w:hAnsi="Times New Roman" w:cs="Times New Roman"/>
                    <w:noProof/>
                  </w:rPr>
                  <w:t>Osmotic domain</w:t>
                </w:r>
                <w:r w:rsidR="00A66FA2">
                  <w:rPr>
                    <w:noProof/>
                    <w:webHidden/>
                  </w:rPr>
                  <w:tab/>
                </w:r>
                <w:r w:rsidR="00A66FA2">
                  <w:rPr>
                    <w:noProof/>
                    <w:webHidden/>
                  </w:rPr>
                  <w:fldChar w:fldCharType="begin"/>
                </w:r>
                <w:r w:rsidR="00A66FA2">
                  <w:rPr>
                    <w:noProof/>
                    <w:webHidden/>
                  </w:rPr>
                  <w:instrText xml:space="preserve"> PAGEREF _Toc408707138 \h </w:instrText>
                </w:r>
                <w:r w:rsidR="00A66FA2">
                  <w:rPr>
                    <w:noProof/>
                    <w:webHidden/>
                  </w:rPr>
                </w:r>
                <w:r w:rsidR="00A66FA2">
                  <w:rPr>
                    <w:noProof/>
                    <w:webHidden/>
                  </w:rPr>
                  <w:fldChar w:fldCharType="separate"/>
                </w:r>
                <w:r w:rsidR="00A66FA2">
                  <w:rPr>
                    <w:noProof/>
                    <w:webHidden/>
                  </w:rPr>
                  <w:t>17</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39" w:history="1">
                <w:r w:rsidR="00A66FA2" w:rsidRPr="001F7048">
                  <w:rPr>
                    <w:rStyle w:val="Hypertextovodkaz"/>
                    <w:rFonts w:ascii="Times New Roman" w:hAnsi="Times New Roman" w:cs="Times New Roman"/>
                    <w:noProof/>
                  </w:rPr>
                  <w:t>3.6</w:t>
                </w:r>
                <w:r w:rsidR="00A66FA2">
                  <w:rPr>
                    <w:noProof/>
                    <w:lang w:val="cs-CZ"/>
                  </w:rPr>
                  <w:tab/>
                </w:r>
                <w:r w:rsidR="00A66FA2" w:rsidRPr="001F7048">
                  <w:rPr>
                    <w:rStyle w:val="Hypertextovodkaz"/>
                    <w:rFonts w:ascii="Times New Roman" w:hAnsi="Times New Roman" w:cs="Times New Roman"/>
                    <w:noProof/>
                  </w:rPr>
                  <w:t>Thermal domain</w:t>
                </w:r>
                <w:r w:rsidR="00A66FA2">
                  <w:rPr>
                    <w:noProof/>
                    <w:webHidden/>
                  </w:rPr>
                  <w:tab/>
                </w:r>
                <w:r w:rsidR="00A66FA2">
                  <w:rPr>
                    <w:noProof/>
                    <w:webHidden/>
                  </w:rPr>
                  <w:fldChar w:fldCharType="begin"/>
                </w:r>
                <w:r w:rsidR="00A66FA2">
                  <w:rPr>
                    <w:noProof/>
                    <w:webHidden/>
                  </w:rPr>
                  <w:instrText xml:space="preserve"> PAGEREF _Toc408707139 \h </w:instrText>
                </w:r>
                <w:r w:rsidR="00A66FA2">
                  <w:rPr>
                    <w:noProof/>
                    <w:webHidden/>
                  </w:rPr>
                </w:r>
                <w:r w:rsidR="00A66FA2">
                  <w:rPr>
                    <w:noProof/>
                    <w:webHidden/>
                  </w:rPr>
                  <w:fldChar w:fldCharType="separate"/>
                </w:r>
                <w:r w:rsidR="00A66FA2">
                  <w:rPr>
                    <w:noProof/>
                    <w:webHidden/>
                  </w:rPr>
                  <w:t>19</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40" w:history="1">
                <w:r w:rsidR="00A66FA2" w:rsidRPr="001F7048">
                  <w:rPr>
                    <w:rStyle w:val="Hypertextovodkaz"/>
                    <w:rFonts w:ascii="Times New Roman" w:hAnsi="Times New Roman" w:cs="Times New Roman"/>
                    <w:noProof/>
                  </w:rPr>
                  <w:t>3.7</w:t>
                </w:r>
                <w:r w:rsidR="00A66FA2">
                  <w:rPr>
                    <w:noProof/>
                    <w:lang w:val="cs-CZ"/>
                  </w:rPr>
                  <w:tab/>
                </w:r>
                <w:r w:rsidR="00A66FA2" w:rsidRPr="001F7048">
                  <w:rPr>
                    <w:rStyle w:val="Hypertextovodkaz"/>
                    <w:rFonts w:ascii="Times New Roman" w:hAnsi="Times New Roman" w:cs="Times New Roman"/>
                    <w:noProof/>
                  </w:rPr>
                  <w:t>Hydraulic domain</w:t>
                </w:r>
                <w:r w:rsidR="00A66FA2">
                  <w:rPr>
                    <w:noProof/>
                    <w:webHidden/>
                  </w:rPr>
                  <w:tab/>
                </w:r>
                <w:r w:rsidR="00A66FA2">
                  <w:rPr>
                    <w:noProof/>
                    <w:webHidden/>
                  </w:rPr>
                  <w:fldChar w:fldCharType="begin"/>
                </w:r>
                <w:r w:rsidR="00A66FA2">
                  <w:rPr>
                    <w:noProof/>
                    <w:webHidden/>
                  </w:rPr>
                  <w:instrText xml:space="preserve"> PAGEREF _Toc408707140 \h </w:instrText>
                </w:r>
                <w:r w:rsidR="00A66FA2">
                  <w:rPr>
                    <w:noProof/>
                    <w:webHidden/>
                  </w:rPr>
                </w:r>
                <w:r w:rsidR="00A66FA2">
                  <w:rPr>
                    <w:noProof/>
                    <w:webHidden/>
                  </w:rPr>
                  <w:fldChar w:fldCharType="separate"/>
                </w:r>
                <w:r w:rsidR="00A66FA2">
                  <w:rPr>
                    <w:noProof/>
                    <w:webHidden/>
                  </w:rPr>
                  <w:t>20</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41" w:history="1">
                <w:r w:rsidR="00A66FA2" w:rsidRPr="001F7048">
                  <w:rPr>
                    <w:rStyle w:val="Hypertextovodkaz"/>
                    <w:rFonts w:ascii="Times New Roman" w:hAnsi="Times New Roman" w:cs="Times New Roman"/>
                    <w:noProof/>
                  </w:rPr>
                  <w:t>3.8</w:t>
                </w:r>
                <w:r w:rsidR="00A66FA2">
                  <w:rPr>
                    <w:noProof/>
                    <w:lang w:val="cs-CZ"/>
                  </w:rPr>
                  <w:tab/>
                </w:r>
                <w:r w:rsidR="00A66FA2" w:rsidRPr="001F7048">
                  <w:rPr>
                    <w:rStyle w:val="Hypertextovodkaz"/>
                    <w:rFonts w:ascii="Times New Roman" w:hAnsi="Times New Roman" w:cs="Times New Roman"/>
                    <w:noProof/>
                  </w:rPr>
                  <w:t>Population domain</w:t>
                </w:r>
                <w:r w:rsidR="00A66FA2">
                  <w:rPr>
                    <w:noProof/>
                    <w:webHidden/>
                  </w:rPr>
                  <w:tab/>
                </w:r>
                <w:r w:rsidR="00A66FA2">
                  <w:rPr>
                    <w:noProof/>
                    <w:webHidden/>
                  </w:rPr>
                  <w:fldChar w:fldCharType="begin"/>
                </w:r>
                <w:r w:rsidR="00A66FA2">
                  <w:rPr>
                    <w:noProof/>
                    <w:webHidden/>
                  </w:rPr>
                  <w:instrText xml:space="preserve"> PAGEREF _Toc408707141 \h </w:instrText>
                </w:r>
                <w:r w:rsidR="00A66FA2">
                  <w:rPr>
                    <w:noProof/>
                    <w:webHidden/>
                  </w:rPr>
                </w:r>
                <w:r w:rsidR="00A66FA2">
                  <w:rPr>
                    <w:noProof/>
                    <w:webHidden/>
                  </w:rPr>
                  <w:fldChar w:fldCharType="separate"/>
                </w:r>
                <w:r w:rsidR="00A66FA2">
                  <w:rPr>
                    <w:noProof/>
                    <w:webHidden/>
                  </w:rPr>
                  <w:t>22</w:t>
                </w:r>
                <w:r w:rsidR="00A66FA2">
                  <w:rPr>
                    <w:noProof/>
                    <w:webHidden/>
                  </w:rPr>
                  <w:fldChar w:fldCharType="end"/>
                </w:r>
              </w:hyperlink>
            </w:p>
            <w:p w:rsidR="00A66FA2" w:rsidRDefault="001C1D74">
              <w:pPr>
                <w:pStyle w:val="Obsah1"/>
                <w:tabs>
                  <w:tab w:val="left" w:pos="400"/>
                  <w:tab w:val="right" w:leader="dot" w:pos="8395"/>
                </w:tabs>
                <w:rPr>
                  <w:noProof/>
                  <w:lang w:val="cs-CZ"/>
                </w:rPr>
              </w:pPr>
              <w:hyperlink w:anchor="_Toc408707142" w:history="1">
                <w:r w:rsidR="00A66FA2" w:rsidRPr="001F7048">
                  <w:rPr>
                    <w:rStyle w:val="Hypertextovodkaz"/>
                    <w:rFonts w:ascii="Times New Roman" w:hAnsi="Times New Roman" w:cs="Times New Roman"/>
                    <w:noProof/>
                  </w:rPr>
                  <w:t>4</w:t>
                </w:r>
                <w:r w:rsidR="00A66FA2">
                  <w:rPr>
                    <w:noProof/>
                    <w:lang w:val="cs-CZ"/>
                  </w:rPr>
                  <w:tab/>
                </w:r>
                <w:r w:rsidR="00A66FA2" w:rsidRPr="001F7048">
                  <w:rPr>
                    <w:rStyle w:val="Hypertextovodkaz"/>
                    <w:rFonts w:ascii="Times New Roman" w:hAnsi="Times New Roman" w:cs="Times New Roman"/>
                    <w:noProof/>
                  </w:rPr>
                  <w:t>Physiomodel</w:t>
                </w:r>
                <w:r w:rsidR="00A66FA2">
                  <w:rPr>
                    <w:noProof/>
                    <w:webHidden/>
                  </w:rPr>
                  <w:tab/>
                </w:r>
                <w:r w:rsidR="00A66FA2">
                  <w:rPr>
                    <w:noProof/>
                    <w:webHidden/>
                  </w:rPr>
                  <w:fldChar w:fldCharType="begin"/>
                </w:r>
                <w:r w:rsidR="00A66FA2">
                  <w:rPr>
                    <w:noProof/>
                    <w:webHidden/>
                  </w:rPr>
                  <w:instrText xml:space="preserve"> PAGEREF _Toc408707142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43" w:history="1">
                <w:r w:rsidR="00A66FA2" w:rsidRPr="001F7048">
                  <w:rPr>
                    <w:rStyle w:val="Hypertextovodkaz"/>
                    <w:rFonts w:ascii="Times New Roman" w:hAnsi="Times New Roman" w:cs="Times New Roman"/>
                    <w:noProof/>
                  </w:rPr>
                  <w:t>4.1</w:t>
                </w:r>
                <w:r w:rsidR="00A66FA2">
                  <w:rPr>
                    <w:noProof/>
                    <w:lang w:val="cs-CZ"/>
                  </w:rPr>
                  <w:tab/>
                </w:r>
                <w:r w:rsidR="00A66FA2" w:rsidRPr="001F7048">
                  <w:rPr>
                    <w:rStyle w:val="Hypertextovodkaz"/>
                    <w:rFonts w:ascii="Times New Roman" w:hAnsi="Times New Roman" w:cs="Times New Roman"/>
                    <w:noProof/>
                  </w:rPr>
                  <w:t>Cardiovascular system</w:t>
                </w:r>
                <w:r w:rsidR="00A66FA2">
                  <w:rPr>
                    <w:noProof/>
                    <w:webHidden/>
                  </w:rPr>
                  <w:tab/>
                </w:r>
                <w:r w:rsidR="00A66FA2">
                  <w:rPr>
                    <w:noProof/>
                    <w:webHidden/>
                  </w:rPr>
                  <w:fldChar w:fldCharType="begin"/>
                </w:r>
                <w:r w:rsidR="00A66FA2">
                  <w:rPr>
                    <w:noProof/>
                    <w:webHidden/>
                  </w:rPr>
                  <w:instrText xml:space="preserve"> PAGEREF _Toc408707143 \h </w:instrText>
                </w:r>
                <w:r w:rsidR="00A66FA2">
                  <w:rPr>
                    <w:noProof/>
                    <w:webHidden/>
                  </w:rPr>
                </w:r>
                <w:r w:rsidR="00A66FA2">
                  <w:rPr>
                    <w:noProof/>
                    <w:webHidden/>
                  </w:rPr>
                  <w:fldChar w:fldCharType="separate"/>
                </w:r>
                <w:r w:rsidR="00A66FA2">
                  <w:rPr>
                    <w:noProof/>
                    <w:webHidden/>
                  </w:rPr>
                  <w:t>24</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44" w:history="1">
                <w:r w:rsidR="00A66FA2" w:rsidRPr="001F7048">
                  <w:rPr>
                    <w:rStyle w:val="Hypertextovodkaz"/>
                    <w:rFonts w:ascii="Times New Roman" w:hAnsi="Times New Roman" w:cs="Times New Roman"/>
                    <w:noProof/>
                  </w:rPr>
                  <w:t>4.2</w:t>
                </w:r>
                <w:r w:rsidR="00A66FA2">
                  <w:rPr>
                    <w:noProof/>
                    <w:lang w:val="cs-CZ"/>
                  </w:rPr>
                  <w:tab/>
                </w:r>
                <w:r w:rsidR="00A66FA2" w:rsidRPr="001F7048">
                  <w:rPr>
                    <w:rStyle w:val="Hypertextovodkaz"/>
                    <w:rFonts w:ascii="Times New Roman" w:hAnsi="Times New Roman" w:cs="Times New Roman"/>
                    <w:noProof/>
                  </w:rPr>
                  <w:t>Osmolarity and Water distribution</w:t>
                </w:r>
                <w:r w:rsidR="00A66FA2">
                  <w:rPr>
                    <w:noProof/>
                    <w:webHidden/>
                  </w:rPr>
                  <w:tab/>
                </w:r>
                <w:r w:rsidR="00A66FA2">
                  <w:rPr>
                    <w:noProof/>
                    <w:webHidden/>
                  </w:rPr>
                  <w:fldChar w:fldCharType="begin"/>
                </w:r>
                <w:r w:rsidR="00A66FA2">
                  <w:rPr>
                    <w:noProof/>
                    <w:webHidden/>
                  </w:rPr>
                  <w:instrText xml:space="preserve"> PAGEREF _Toc408707144 \h </w:instrText>
                </w:r>
                <w:r w:rsidR="00A66FA2">
                  <w:rPr>
                    <w:noProof/>
                    <w:webHidden/>
                  </w:rPr>
                </w:r>
                <w:r w:rsidR="00A66FA2">
                  <w:rPr>
                    <w:noProof/>
                    <w:webHidden/>
                  </w:rPr>
                  <w:fldChar w:fldCharType="separate"/>
                </w:r>
                <w:r w:rsidR="00A66FA2">
                  <w:rPr>
                    <w:noProof/>
                    <w:webHidden/>
                  </w:rPr>
                  <w:t>25</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45" w:history="1">
                <w:r w:rsidR="00A66FA2" w:rsidRPr="001F7048">
                  <w:rPr>
                    <w:rStyle w:val="Hypertextovodkaz"/>
                    <w:rFonts w:ascii="Times New Roman" w:hAnsi="Times New Roman" w:cs="Times New Roman"/>
                    <w:noProof/>
                  </w:rPr>
                  <w:t>4.3</w:t>
                </w:r>
                <w:r w:rsidR="00A66FA2">
                  <w:rPr>
                    <w:noProof/>
                    <w:lang w:val="cs-CZ"/>
                  </w:rPr>
                  <w:tab/>
                </w:r>
                <w:r w:rsidR="00A66FA2" w:rsidRPr="001F7048">
                  <w:rPr>
                    <w:rStyle w:val="Hypertextovodkaz"/>
                    <w:rFonts w:ascii="Times New Roman" w:hAnsi="Times New Roman" w:cs="Times New Roman"/>
                    <w:noProof/>
                  </w:rPr>
                  <w:t>Horm</w:t>
                </w:r>
                <w:r w:rsidR="00A66FA2" w:rsidRPr="001F7048">
                  <w:rPr>
                    <w:rStyle w:val="Hypertextovodkaz"/>
                    <w:rFonts w:ascii="Times New Roman" w:hAnsi="Times New Roman" w:cs="Times New Roman"/>
                    <w:noProof/>
                  </w:rPr>
                  <w:t>o</w:t>
                </w:r>
                <w:r w:rsidR="00A66FA2" w:rsidRPr="001F7048">
                  <w:rPr>
                    <w:rStyle w:val="Hypertextovodkaz"/>
                    <w:rFonts w:ascii="Times New Roman" w:hAnsi="Times New Roman" w:cs="Times New Roman"/>
                    <w:noProof/>
                  </w:rPr>
                  <w:t>nes</w:t>
                </w:r>
                <w:r w:rsidR="00A66FA2">
                  <w:rPr>
                    <w:noProof/>
                    <w:webHidden/>
                  </w:rPr>
                  <w:tab/>
                </w:r>
                <w:r w:rsidR="00A66FA2">
                  <w:rPr>
                    <w:noProof/>
                    <w:webHidden/>
                  </w:rPr>
                  <w:fldChar w:fldCharType="begin"/>
                </w:r>
                <w:r w:rsidR="00A66FA2">
                  <w:rPr>
                    <w:noProof/>
                    <w:webHidden/>
                  </w:rPr>
                  <w:instrText xml:space="preserve"> PAGEREF _Toc408707145 \h </w:instrText>
                </w:r>
                <w:r w:rsidR="00A66FA2">
                  <w:rPr>
                    <w:noProof/>
                    <w:webHidden/>
                  </w:rPr>
                </w:r>
                <w:r w:rsidR="00A66FA2">
                  <w:rPr>
                    <w:noProof/>
                    <w:webHidden/>
                  </w:rPr>
                  <w:fldChar w:fldCharType="separate"/>
                </w:r>
                <w:r w:rsidR="00A66FA2">
                  <w:rPr>
                    <w:noProof/>
                    <w:webHidden/>
                  </w:rPr>
                  <w:t>32</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46" w:history="1">
                <w:r w:rsidR="00A66FA2" w:rsidRPr="001F7048">
                  <w:rPr>
                    <w:rStyle w:val="Hypertextovodkaz"/>
                    <w:rFonts w:ascii="Times New Roman" w:hAnsi="Times New Roman" w:cs="Times New Roman"/>
                    <w:noProof/>
                  </w:rPr>
                  <w:t>4.4</w:t>
                </w:r>
                <w:r w:rsidR="00A66FA2">
                  <w:rPr>
                    <w:noProof/>
                    <w:lang w:val="cs-CZ"/>
                  </w:rPr>
                  <w:tab/>
                </w:r>
                <w:r w:rsidR="00A66FA2" w:rsidRPr="001F7048">
                  <w:rPr>
                    <w:rStyle w:val="Hypertextovodkaz"/>
                    <w:rFonts w:ascii="Times New Roman" w:hAnsi="Times New Roman" w:cs="Times New Roman"/>
                    <w:noProof/>
                  </w:rPr>
                  <w:t>Electrolytes and Acid-Base</w:t>
                </w:r>
                <w:r w:rsidR="00A66FA2">
                  <w:rPr>
                    <w:noProof/>
                    <w:webHidden/>
                  </w:rPr>
                  <w:tab/>
                </w:r>
                <w:r w:rsidR="00A66FA2">
                  <w:rPr>
                    <w:noProof/>
                    <w:webHidden/>
                  </w:rPr>
                  <w:fldChar w:fldCharType="begin"/>
                </w:r>
                <w:r w:rsidR="00A66FA2">
                  <w:rPr>
                    <w:noProof/>
                    <w:webHidden/>
                  </w:rPr>
                  <w:instrText xml:space="preserve"> PAGEREF _Toc408707146 \h </w:instrText>
                </w:r>
                <w:r w:rsidR="00A66FA2">
                  <w:rPr>
                    <w:noProof/>
                    <w:webHidden/>
                  </w:rPr>
                </w:r>
                <w:r w:rsidR="00A66FA2">
                  <w:rPr>
                    <w:noProof/>
                    <w:webHidden/>
                  </w:rPr>
                  <w:fldChar w:fldCharType="separate"/>
                </w:r>
                <w:r w:rsidR="00A66FA2">
                  <w:rPr>
                    <w:noProof/>
                    <w:webHidden/>
                  </w:rPr>
                  <w:t>37</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47" w:history="1">
                <w:r w:rsidR="00A66FA2" w:rsidRPr="001F7048">
                  <w:rPr>
                    <w:rStyle w:val="Hypertextovodkaz"/>
                    <w:rFonts w:ascii="Times New Roman" w:hAnsi="Times New Roman" w:cs="Times New Roman"/>
                    <w:noProof/>
                  </w:rPr>
                  <w:t>4.5</w:t>
                </w:r>
                <w:r w:rsidR="00A66FA2">
                  <w:rPr>
                    <w:noProof/>
                    <w:lang w:val="cs-CZ"/>
                  </w:rPr>
                  <w:tab/>
                </w:r>
                <w:r w:rsidR="00A66FA2" w:rsidRPr="001F7048">
                  <w:rPr>
                    <w:rStyle w:val="Hypertextovodkaz"/>
                    <w:rFonts w:ascii="Times New Roman" w:hAnsi="Times New Roman" w:cs="Times New Roman"/>
                    <w:noProof/>
                  </w:rPr>
                  <w:t>Gases</w:t>
                </w:r>
                <w:r w:rsidR="00A66FA2">
                  <w:rPr>
                    <w:noProof/>
                    <w:webHidden/>
                  </w:rPr>
                  <w:tab/>
                </w:r>
                <w:r w:rsidR="00A66FA2">
                  <w:rPr>
                    <w:noProof/>
                    <w:webHidden/>
                  </w:rPr>
                  <w:fldChar w:fldCharType="begin"/>
                </w:r>
                <w:r w:rsidR="00A66FA2">
                  <w:rPr>
                    <w:noProof/>
                    <w:webHidden/>
                  </w:rPr>
                  <w:instrText xml:space="preserve"> PAGEREF _Toc408707147 \h </w:instrText>
                </w:r>
                <w:r w:rsidR="00A66FA2">
                  <w:rPr>
                    <w:noProof/>
                    <w:webHidden/>
                  </w:rPr>
                </w:r>
                <w:r w:rsidR="00A66FA2">
                  <w:rPr>
                    <w:noProof/>
                    <w:webHidden/>
                  </w:rPr>
                  <w:fldChar w:fldCharType="separate"/>
                </w:r>
                <w:r w:rsidR="00A66FA2">
                  <w:rPr>
                    <w:noProof/>
                    <w:webHidden/>
                  </w:rPr>
                  <w:t>40</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48" w:history="1">
                <w:r w:rsidR="00A66FA2" w:rsidRPr="001F7048">
                  <w:rPr>
                    <w:rStyle w:val="Hypertextovodkaz"/>
                    <w:rFonts w:ascii="Times New Roman" w:hAnsi="Times New Roman" w:cs="Times New Roman"/>
                    <w:noProof/>
                  </w:rPr>
                  <w:t>4.6</w:t>
                </w:r>
                <w:r w:rsidR="00A66FA2">
                  <w:rPr>
                    <w:noProof/>
                    <w:lang w:val="cs-CZ"/>
                  </w:rPr>
                  <w:tab/>
                </w:r>
                <w:r w:rsidR="00A66FA2" w:rsidRPr="001F7048">
                  <w:rPr>
                    <w:rStyle w:val="Hypertextovodkaz"/>
                    <w:rFonts w:ascii="Times New Roman" w:hAnsi="Times New Roman" w:cs="Times New Roman"/>
                    <w:noProof/>
                  </w:rPr>
                  <w:t>Nutrients and Metabolism</w:t>
                </w:r>
                <w:r w:rsidR="00A66FA2">
                  <w:rPr>
                    <w:noProof/>
                    <w:webHidden/>
                  </w:rPr>
                  <w:tab/>
                </w:r>
                <w:r w:rsidR="00A66FA2">
                  <w:rPr>
                    <w:noProof/>
                    <w:webHidden/>
                  </w:rPr>
                  <w:fldChar w:fldCharType="begin"/>
                </w:r>
                <w:r w:rsidR="00A66FA2">
                  <w:rPr>
                    <w:noProof/>
                    <w:webHidden/>
                  </w:rPr>
                  <w:instrText xml:space="preserve"> PAGEREF _Toc408707148 \h </w:instrText>
                </w:r>
                <w:r w:rsidR="00A66FA2">
                  <w:rPr>
                    <w:noProof/>
                    <w:webHidden/>
                  </w:rPr>
                </w:r>
                <w:r w:rsidR="00A66FA2">
                  <w:rPr>
                    <w:noProof/>
                    <w:webHidden/>
                  </w:rPr>
                  <w:fldChar w:fldCharType="separate"/>
                </w:r>
                <w:r w:rsidR="00A66FA2">
                  <w:rPr>
                    <w:noProof/>
                    <w:webHidden/>
                  </w:rPr>
                  <w:t>42</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49" w:history="1">
                <w:r w:rsidR="00A66FA2" w:rsidRPr="001F7048">
                  <w:rPr>
                    <w:rStyle w:val="Hypertextovodkaz"/>
                    <w:rFonts w:ascii="Times New Roman" w:hAnsi="Times New Roman" w:cs="Times New Roman"/>
                    <w:noProof/>
                  </w:rPr>
                  <w:t>4.7</w:t>
                </w:r>
                <w:r w:rsidR="00A66FA2">
                  <w:rPr>
                    <w:noProof/>
                    <w:lang w:val="cs-CZ"/>
                  </w:rPr>
                  <w:tab/>
                </w:r>
                <w:r w:rsidR="00A66FA2" w:rsidRPr="001F7048">
                  <w:rPr>
                    <w:rStyle w:val="Hypertextovodkaz"/>
                    <w:rFonts w:ascii="Times New Roman" w:hAnsi="Times New Roman" w:cs="Times New Roman"/>
                    <w:noProof/>
                  </w:rPr>
                  <w:t>Thermoregulation</w:t>
                </w:r>
                <w:r w:rsidR="00A66FA2">
                  <w:rPr>
                    <w:noProof/>
                    <w:webHidden/>
                  </w:rPr>
                  <w:tab/>
                </w:r>
                <w:r w:rsidR="00A66FA2">
                  <w:rPr>
                    <w:noProof/>
                    <w:webHidden/>
                  </w:rPr>
                  <w:fldChar w:fldCharType="begin"/>
                </w:r>
                <w:r w:rsidR="00A66FA2">
                  <w:rPr>
                    <w:noProof/>
                    <w:webHidden/>
                  </w:rPr>
                  <w:instrText xml:space="preserve"> PAGEREF _Toc408707149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1C1D74">
              <w:pPr>
                <w:pStyle w:val="Obsah2"/>
                <w:tabs>
                  <w:tab w:val="left" w:pos="880"/>
                  <w:tab w:val="right" w:leader="dot" w:pos="8395"/>
                </w:tabs>
                <w:rPr>
                  <w:noProof/>
                  <w:lang w:val="cs-CZ"/>
                </w:rPr>
              </w:pPr>
              <w:hyperlink w:anchor="_Toc408707150" w:history="1">
                <w:r w:rsidR="00A66FA2" w:rsidRPr="001F7048">
                  <w:rPr>
                    <w:rStyle w:val="Hypertextovodkaz"/>
                    <w:rFonts w:ascii="Times New Roman" w:hAnsi="Times New Roman" w:cs="Times New Roman"/>
                    <w:noProof/>
                  </w:rPr>
                  <w:t>4.8</w:t>
                </w:r>
                <w:r w:rsidR="00A66FA2">
                  <w:rPr>
                    <w:noProof/>
                    <w:lang w:val="cs-CZ"/>
                  </w:rPr>
                  <w:tab/>
                </w:r>
                <w:r w:rsidR="00A66FA2" w:rsidRPr="001F7048">
                  <w:rPr>
                    <w:rStyle w:val="Hypertextovodkaz"/>
                    <w:rFonts w:ascii="Times New Roman" w:hAnsi="Times New Roman" w:cs="Times New Roman"/>
                    <w:noProof/>
                  </w:rPr>
                  <w:t>Neural Reflexes</w:t>
                </w:r>
                <w:r w:rsidR="00A66FA2">
                  <w:rPr>
                    <w:noProof/>
                    <w:webHidden/>
                  </w:rPr>
                  <w:tab/>
                </w:r>
                <w:r w:rsidR="00A66FA2">
                  <w:rPr>
                    <w:noProof/>
                    <w:webHidden/>
                  </w:rPr>
                  <w:fldChar w:fldCharType="begin"/>
                </w:r>
                <w:r w:rsidR="00A66FA2">
                  <w:rPr>
                    <w:noProof/>
                    <w:webHidden/>
                  </w:rPr>
                  <w:instrText xml:space="preserve"> PAGEREF _Toc408707150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1C1D74">
              <w:pPr>
                <w:pStyle w:val="Obsah1"/>
                <w:tabs>
                  <w:tab w:val="left" w:pos="400"/>
                  <w:tab w:val="right" w:leader="dot" w:pos="8395"/>
                </w:tabs>
                <w:rPr>
                  <w:noProof/>
                  <w:lang w:val="cs-CZ"/>
                </w:rPr>
              </w:pPr>
              <w:hyperlink w:anchor="_Toc408707151" w:history="1">
                <w:r w:rsidR="00A66FA2" w:rsidRPr="001F7048">
                  <w:rPr>
                    <w:rStyle w:val="Hypertextovodkaz"/>
                    <w:rFonts w:ascii="Times New Roman" w:hAnsi="Times New Roman" w:cs="Times New Roman"/>
                    <w:noProof/>
                  </w:rPr>
                  <w:t>5</w:t>
                </w:r>
                <w:r w:rsidR="00A66FA2">
                  <w:rPr>
                    <w:noProof/>
                    <w:lang w:val="cs-CZ"/>
                  </w:rPr>
                  <w:tab/>
                </w:r>
                <w:r w:rsidR="00A66FA2" w:rsidRPr="001F7048">
                  <w:rPr>
                    <w:rStyle w:val="Hypertextovodkaz"/>
                    <w:rFonts w:ascii="Times New Roman" w:hAnsi="Times New Roman" w:cs="Times New Roman"/>
                    <w:noProof/>
                  </w:rPr>
                  <w:t>Discussion</w:t>
                </w:r>
                <w:r w:rsidR="00A66FA2">
                  <w:rPr>
                    <w:noProof/>
                    <w:webHidden/>
                  </w:rPr>
                  <w:tab/>
                </w:r>
                <w:r w:rsidR="00A66FA2">
                  <w:rPr>
                    <w:noProof/>
                    <w:webHidden/>
                  </w:rPr>
                  <w:fldChar w:fldCharType="begin"/>
                </w:r>
                <w:r w:rsidR="00A66FA2">
                  <w:rPr>
                    <w:noProof/>
                    <w:webHidden/>
                  </w:rPr>
                  <w:instrText xml:space="preserve"> PAGEREF _Toc408707151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1C1D74">
              <w:pPr>
                <w:pStyle w:val="Obsah1"/>
                <w:tabs>
                  <w:tab w:val="left" w:pos="400"/>
                  <w:tab w:val="right" w:leader="dot" w:pos="8395"/>
                </w:tabs>
                <w:rPr>
                  <w:noProof/>
                  <w:lang w:val="cs-CZ"/>
                </w:rPr>
              </w:pPr>
              <w:hyperlink w:anchor="_Toc408707152" w:history="1">
                <w:r w:rsidR="00A66FA2" w:rsidRPr="001F7048">
                  <w:rPr>
                    <w:rStyle w:val="Hypertextovodkaz"/>
                    <w:rFonts w:ascii="Times New Roman" w:hAnsi="Times New Roman" w:cs="Times New Roman"/>
                    <w:noProof/>
                  </w:rPr>
                  <w:t>6</w:t>
                </w:r>
                <w:r w:rsidR="00A66FA2">
                  <w:rPr>
                    <w:noProof/>
                    <w:lang w:val="cs-CZ"/>
                  </w:rPr>
                  <w:tab/>
                </w:r>
                <w:r w:rsidR="00A66FA2" w:rsidRPr="001F7048">
                  <w:rPr>
                    <w:rStyle w:val="Hypertextovodkaz"/>
                    <w:rFonts w:ascii="Times New Roman" w:hAnsi="Times New Roman" w:cs="Times New Roman"/>
                    <w:noProof/>
                  </w:rPr>
                  <w:t>Conclusion</w:t>
                </w:r>
                <w:r w:rsidR="00A66FA2">
                  <w:rPr>
                    <w:noProof/>
                    <w:webHidden/>
                  </w:rPr>
                  <w:tab/>
                </w:r>
                <w:r w:rsidR="00A66FA2">
                  <w:rPr>
                    <w:noProof/>
                    <w:webHidden/>
                  </w:rPr>
                  <w:fldChar w:fldCharType="begin"/>
                </w:r>
                <w:r w:rsidR="00A66FA2">
                  <w:rPr>
                    <w:noProof/>
                    <w:webHidden/>
                  </w:rPr>
                  <w:instrText xml:space="preserve"> PAGEREF _Toc408707152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1C1D74">
              <w:pPr>
                <w:pStyle w:val="Obsah1"/>
                <w:tabs>
                  <w:tab w:val="left" w:pos="400"/>
                  <w:tab w:val="right" w:leader="dot" w:pos="8395"/>
                </w:tabs>
                <w:rPr>
                  <w:noProof/>
                  <w:lang w:val="cs-CZ"/>
                </w:rPr>
              </w:pPr>
              <w:hyperlink w:anchor="_Toc408707153" w:history="1">
                <w:r w:rsidR="00A66FA2" w:rsidRPr="001F7048">
                  <w:rPr>
                    <w:rStyle w:val="Hypertextovodkaz"/>
                    <w:rFonts w:ascii="Times New Roman" w:hAnsi="Times New Roman" w:cs="Times New Roman"/>
                    <w:noProof/>
                  </w:rPr>
                  <w:t>7</w:t>
                </w:r>
                <w:r w:rsidR="00A66FA2">
                  <w:rPr>
                    <w:noProof/>
                    <w:lang w:val="cs-CZ"/>
                  </w:rPr>
                  <w:tab/>
                </w:r>
                <w:r w:rsidR="00A66FA2" w:rsidRPr="001F7048">
                  <w:rPr>
                    <w:rStyle w:val="Hypertextovodkaz"/>
                    <w:rFonts w:ascii="Times New Roman" w:hAnsi="Times New Roman" w:cs="Times New Roman"/>
                    <w:noProof/>
                  </w:rPr>
                  <w:t>References</w:t>
                </w:r>
                <w:r w:rsidR="00A66FA2">
                  <w:rPr>
                    <w:noProof/>
                    <w:webHidden/>
                  </w:rPr>
                  <w:tab/>
                </w:r>
                <w:r w:rsidR="00A66FA2">
                  <w:rPr>
                    <w:noProof/>
                    <w:webHidden/>
                  </w:rPr>
                  <w:fldChar w:fldCharType="begin"/>
                </w:r>
                <w:r w:rsidR="00A66FA2">
                  <w:rPr>
                    <w:noProof/>
                    <w:webHidden/>
                  </w:rPr>
                  <w:instrText xml:space="preserve"> PAGEREF _Toc408707153 \h </w:instrText>
                </w:r>
                <w:r w:rsidR="00A66FA2">
                  <w:rPr>
                    <w:noProof/>
                    <w:webHidden/>
                  </w:rPr>
                </w:r>
                <w:r w:rsidR="00A66FA2">
                  <w:rPr>
                    <w:noProof/>
                    <w:webHidden/>
                  </w:rPr>
                  <w:fldChar w:fldCharType="separate"/>
                </w:r>
                <w:r w:rsidR="00A66FA2">
                  <w:rPr>
                    <w:noProof/>
                    <w:webHidden/>
                  </w:rPr>
                  <w:t>43</w:t>
                </w:r>
                <w:r w:rsidR="00A66FA2">
                  <w:rPr>
                    <w:noProof/>
                    <w:webHidden/>
                  </w:rPr>
                  <w:fldChar w:fldCharType="end"/>
                </w:r>
              </w:hyperlink>
            </w:p>
            <w:p w:rsidR="00A66FA2" w:rsidRDefault="001C1D74">
              <w:pPr>
                <w:pStyle w:val="Obsah1"/>
                <w:tabs>
                  <w:tab w:val="left" w:pos="400"/>
                  <w:tab w:val="right" w:leader="dot" w:pos="8395"/>
                </w:tabs>
                <w:rPr>
                  <w:noProof/>
                  <w:lang w:val="cs-CZ"/>
                </w:rPr>
              </w:pPr>
              <w:hyperlink w:anchor="_Toc408707154" w:history="1">
                <w:r w:rsidR="00A66FA2" w:rsidRPr="001F7048">
                  <w:rPr>
                    <w:rStyle w:val="Hypertextovodkaz"/>
                    <w:noProof/>
                  </w:rPr>
                  <w:t>8</w:t>
                </w:r>
                <w:r w:rsidR="00A66FA2">
                  <w:rPr>
                    <w:noProof/>
                    <w:lang w:val="cs-CZ"/>
                  </w:rPr>
                  <w:tab/>
                </w:r>
                <w:r w:rsidR="00A66FA2" w:rsidRPr="001F7048">
                  <w:rPr>
                    <w:rStyle w:val="Hypertextovodkaz"/>
                    <w:noProof/>
                  </w:rPr>
                  <w:t>Used physics</w:t>
                </w:r>
                <w:r w:rsidR="00A66FA2">
                  <w:rPr>
                    <w:noProof/>
                    <w:webHidden/>
                  </w:rPr>
                  <w:tab/>
                </w:r>
                <w:r w:rsidR="00A66FA2">
                  <w:rPr>
                    <w:noProof/>
                    <w:webHidden/>
                  </w:rPr>
                  <w:fldChar w:fldCharType="begin"/>
                </w:r>
                <w:r w:rsidR="00A66FA2">
                  <w:rPr>
                    <w:noProof/>
                    <w:webHidden/>
                  </w:rPr>
                  <w:instrText xml:space="preserve"> PAGEREF _Toc408707154 \h </w:instrText>
                </w:r>
                <w:r w:rsidR="00A66FA2">
                  <w:rPr>
                    <w:noProof/>
                    <w:webHidden/>
                  </w:rPr>
                </w:r>
                <w:r w:rsidR="00A66FA2">
                  <w:rPr>
                    <w:noProof/>
                    <w:webHidden/>
                  </w:rPr>
                  <w:fldChar w:fldCharType="separate"/>
                </w:r>
                <w:r w:rsidR="00A66FA2">
                  <w:rPr>
                    <w:noProof/>
                    <w:webHidden/>
                  </w:rPr>
                  <w:t>49</w:t>
                </w:r>
                <w:r w:rsidR="00A66FA2">
                  <w:rPr>
                    <w:noProof/>
                    <w:webHidden/>
                  </w:rPr>
                  <w:fldChar w:fldCharType="end"/>
                </w:r>
              </w:hyperlink>
            </w:p>
            <w:p w:rsidR="003362FC" w:rsidRPr="00E562DD" w:rsidRDefault="00544189" w:rsidP="00BE55F4">
              <w:pPr>
                <w:jc w:val="both"/>
                <w:rPr>
                  <w:rFonts w:ascii="Times New Roman" w:hAnsi="Times New Roman" w:cs="Times New Roman"/>
                </w:rPr>
              </w:pPr>
              <w:r>
                <w:rPr>
                  <w:rFonts w:ascii="Times New Roman" w:hAnsi="Times New Roman" w:cs="Times New Roman"/>
                </w:rPr>
                <w:fldChar w:fldCharType="end"/>
              </w:r>
            </w:p>
          </w:sdtContent>
        </w:sdt>
        <w:p w:rsidR="003362FC" w:rsidRPr="00E562DD" w:rsidRDefault="003362FC" w:rsidP="00BE55F4">
          <w:pPr>
            <w:pStyle w:val="Nadpis1"/>
            <w:jc w:val="both"/>
            <w:rPr>
              <w:rStyle w:val="Znaknadpisu1"/>
              <w:rFonts w:ascii="Times New Roman" w:hAnsi="Times New Roman" w:cs="Times New Roman"/>
            </w:rPr>
          </w:pPr>
          <w:r w:rsidRPr="00E562DD">
            <w:rPr>
              <w:rFonts w:ascii="Times New Roman" w:hAnsi="Times New Roman" w:cs="Times New Roman"/>
            </w:rPr>
            <w:br w:type="page"/>
          </w:r>
          <w:bookmarkStart w:id="0" w:name="_Toc408707126"/>
          <w:bookmarkStart w:id="1" w:name="_Toc408842104"/>
          <w:bookmarkStart w:id="2" w:name="_Toc408844053"/>
          <w:bookmarkStart w:id="3" w:name="_Toc408845886"/>
          <w:bookmarkStart w:id="4" w:name="_Toc409289268"/>
          <w:r w:rsidRPr="00E562DD">
            <w:rPr>
              <w:rStyle w:val="Znaknadpisu1"/>
              <w:rFonts w:ascii="Times New Roman" w:hAnsi="Times New Roman" w:cs="Times New Roman"/>
            </w:rPr>
            <w:lastRenderedPageBreak/>
            <w:t>Introduction</w:t>
          </w:r>
          <w:bookmarkEnd w:id="0"/>
          <w:bookmarkEnd w:id="1"/>
          <w:bookmarkEnd w:id="2"/>
          <w:bookmarkEnd w:id="3"/>
          <w:bookmarkEnd w:id="4"/>
        </w:p>
        <w:p w:rsidR="003362FC" w:rsidRPr="00E562DD" w:rsidRDefault="003362FC" w:rsidP="00BE55F4">
          <w:pPr>
            <w:pStyle w:val="Nadpis2"/>
            <w:jc w:val="both"/>
            <w:rPr>
              <w:rStyle w:val="Znaknadpisu1"/>
              <w:rFonts w:ascii="Times New Roman" w:hAnsi="Times New Roman" w:cs="Times New Roman"/>
            </w:rPr>
          </w:pPr>
          <w:bookmarkStart w:id="5" w:name="_Toc408707127"/>
          <w:bookmarkStart w:id="6" w:name="_Toc408842105"/>
          <w:bookmarkStart w:id="7" w:name="_Toc408844054"/>
          <w:bookmarkStart w:id="8" w:name="_Toc408845887"/>
          <w:bookmarkStart w:id="9" w:name="_Toc409289269"/>
          <w:r w:rsidRPr="00E562DD">
            <w:rPr>
              <w:rStyle w:val="Znaknadpisu1"/>
              <w:rFonts w:ascii="Times New Roman" w:hAnsi="Times New Roman" w:cs="Times New Roman"/>
            </w:rPr>
            <w:t>Imagine</w:t>
          </w:r>
          <w:bookmarkEnd w:id="5"/>
          <w:bookmarkEnd w:id="6"/>
          <w:bookmarkEnd w:id="7"/>
          <w:bookmarkEnd w:id="8"/>
          <w:bookmarkEnd w:id="9"/>
        </w:p>
        <w:p w:rsidR="003362FC" w:rsidRDefault="003362FC" w:rsidP="00BE55F4">
          <w:pPr>
            <w:jc w:val="both"/>
            <w:rPr>
              <w:rFonts w:ascii="Times New Roman" w:hAnsi="Times New Roman" w:cs="Times New Roman"/>
            </w:rPr>
          </w:pPr>
          <w:r w:rsidRPr="00E562DD">
            <w:rPr>
              <w:rFonts w:ascii="Times New Roman" w:hAnsi="Times New Roman" w:cs="Times New Roman"/>
            </w:rPr>
            <w:t xml:space="preserve">Imagine the power to develop complex physical human health simulation just by dragging, dropping and connecting of small amount of components from prepared library to schemes. Schemes such as electrical circuits with connectors independent of direction of calculation. And each of this scheme can be used many times in many other schemes with different values of parameters for each usage as tissues, cells, organelles, receptors, macromolecules are understood. </w:t>
          </w:r>
        </w:p>
        <w:p w:rsidR="00BE55F4" w:rsidRPr="00E562DD" w:rsidRDefault="00BE55F4" w:rsidP="00BE55F4">
          <w:pPr>
            <w:pStyle w:val="Nadpis2"/>
            <w:jc w:val="both"/>
            <w:rPr>
              <w:rStyle w:val="Znaknadpisu1"/>
              <w:rFonts w:ascii="Times New Roman" w:hAnsi="Times New Roman" w:cs="Times New Roman"/>
            </w:rPr>
          </w:pPr>
          <w:bookmarkStart w:id="10" w:name="_Toc408707128"/>
          <w:bookmarkStart w:id="11" w:name="_Toc408842106"/>
          <w:bookmarkStart w:id="12" w:name="_Toc408844055"/>
          <w:bookmarkStart w:id="13" w:name="_Toc408845888"/>
          <w:bookmarkStart w:id="14" w:name="_Toc409289270"/>
          <w:r>
            <w:rPr>
              <w:rStyle w:val="Znaknadpisu1"/>
              <w:rFonts w:ascii="Times New Roman" w:hAnsi="Times New Roman" w:cs="Times New Roman"/>
            </w:rPr>
            <w:t>State of the art</w:t>
          </w:r>
          <w:bookmarkEnd w:id="10"/>
          <w:bookmarkEnd w:id="11"/>
          <w:bookmarkEnd w:id="12"/>
          <w:bookmarkEnd w:id="13"/>
          <w:bookmarkEnd w:id="14"/>
        </w:p>
        <w:p w:rsidR="00BE55F4" w:rsidRDefault="00BE55F4" w:rsidP="00BE55F4">
          <w:pPr>
            <w:jc w:val="both"/>
            <w:rPr>
              <w:rFonts w:ascii="Times New Roman" w:hAnsi="Times New Roman" w:cs="Times New Roman"/>
            </w:rPr>
          </w:pPr>
          <w:r>
            <w:rPr>
              <w:rFonts w:ascii="Times New Roman" w:hAnsi="Times New Roman" w:cs="Times New Roman"/>
            </w:rPr>
            <w:t>Fortran</w:t>
          </w:r>
        </w:p>
        <w:p w:rsidR="00BE55F4" w:rsidRDefault="00BE55F4" w:rsidP="00BE55F4">
          <w:pPr>
            <w:jc w:val="both"/>
            <w:rPr>
              <w:rFonts w:ascii="Times New Roman" w:hAnsi="Times New Roman" w:cs="Times New Roman"/>
            </w:rPr>
          </w:pPr>
          <w:r>
            <w:rPr>
              <w:rFonts w:ascii="Times New Roman" w:hAnsi="Times New Roman" w:cs="Times New Roman"/>
            </w:rPr>
            <w:t>Matlab</w:t>
          </w:r>
        </w:p>
        <w:p w:rsidR="00BE55F4" w:rsidRDefault="00BE55F4" w:rsidP="00BE55F4">
          <w:pPr>
            <w:jc w:val="both"/>
            <w:rPr>
              <w:rFonts w:ascii="Times New Roman" w:hAnsi="Times New Roman" w:cs="Times New Roman"/>
            </w:rPr>
          </w:pPr>
          <w:r>
            <w:rPr>
              <w:rFonts w:ascii="Times New Roman" w:hAnsi="Times New Roman" w:cs="Times New Roman"/>
            </w:rPr>
            <w:t>Wolfram Mathematica</w:t>
          </w:r>
        </w:p>
        <w:p w:rsidR="00BE55F4" w:rsidRDefault="00BE55F4" w:rsidP="00BE55F4">
          <w:pPr>
            <w:jc w:val="both"/>
            <w:rPr>
              <w:rFonts w:ascii="Times New Roman" w:hAnsi="Times New Roman" w:cs="Times New Roman"/>
            </w:rPr>
          </w:pPr>
          <w:r>
            <w:rPr>
              <w:rFonts w:ascii="Times New Roman" w:hAnsi="Times New Roman" w:cs="Times New Roman"/>
            </w:rPr>
            <w:t>Dymola</w:t>
          </w:r>
        </w:p>
        <w:p w:rsidR="00BE55F4" w:rsidRDefault="00BE55F4" w:rsidP="00BE55F4">
          <w:pPr>
            <w:jc w:val="both"/>
            <w:rPr>
              <w:rFonts w:ascii="Times New Roman" w:hAnsi="Times New Roman" w:cs="Times New Roman"/>
            </w:rPr>
          </w:pPr>
          <w:r>
            <w:rPr>
              <w:rFonts w:ascii="Times New Roman" w:hAnsi="Times New Roman" w:cs="Times New Roman"/>
            </w:rPr>
            <w:t>OpenModelica</w:t>
          </w:r>
        </w:p>
        <w:p w:rsidR="00BE55F4" w:rsidRDefault="00BE55F4" w:rsidP="00BE55F4">
          <w:pPr>
            <w:jc w:val="both"/>
            <w:rPr>
              <w:rFonts w:ascii="Times New Roman" w:hAnsi="Times New Roman" w:cs="Times New Roman"/>
            </w:rPr>
          </w:pPr>
        </w:p>
        <w:p w:rsidR="00BE55F4" w:rsidRDefault="00BE55F4" w:rsidP="00BE55F4">
          <w:pPr>
            <w:jc w:val="both"/>
            <w:rPr>
              <w:rFonts w:ascii="Times New Roman" w:hAnsi="Times New Roman" w:cs="Times New Roman"/>
            </w:rPr>
          </w:pPr>
          <w:r>
            <w:rPr>
              <w:rFonts w:ascii="Times New Roman" w:hAnsi="Times New Roman" w:cs="Times New Roman"/>
            </w:rPr>
            <w:t>Guyton1972</w:t>
          </w:r>
        </w:p>
        <w:p w:rsidR="00BE55F4" w:rsidRDefault="00BE55F4" w:rsidP="00BE55F4">
          <w:pPr>
            <w:jc w:val="both"/>
            <w:rPr>
              <w:rFonts w:ascii="Times New Roman" w:hAnsi="Times New Roman" w:cs="Times New Roman"/>
            </w:rPr>
          </w:pPr>
          <w:r>
            <w:rPr>
              <w:rFonts w:ascii="Times New Roman" w:hAnsi="Times New Roman" w:cs="Times New Roman"/>
            </w:rPr>
            <w:t>QCP</w:t>
          </w:r>
        </w:p>
        <w:p w:rsidR="00BE55F4" w:rsidRDefault="00BE55F4" w:rsidP="00BE55F4">
          <w:pPr>
            <w:jc w:val="both"/>
            <w:rPr>
              <w:rFonts w:ascii="Times New Roman" w:hAnsi="Times New Roman" w:cs="Times New Roman"/>
            </w:rPr>
          </w:pPr>
          <w:r>
            <w:rPr>
              <w:rFonts w:ascii="Times New Roman" w:hAnsi="Times New Roman" w:cs="Times New Roman"/>
            </w:rPr>
            <w:t>Digital Human</w:t>
          </w:r>
        </w:p>
        <w:p w:rsidR="00BE55F4" w:rsidRDefault="00BE55F4" w:rsidP="00BE55F4">
          <w:pPr>
            <w:jc w:val="both"/>
            <w:rPr>
              <w:rFonts w:ascii="Times New Roman" w:hAnsi="Times New Roman" w:cs="Times New Roman"/>
            </w:rPr>
          </w:pPr>
          <w:r>
            <w:rPr>
              <w:rFonts w:ascii="Times New Roman" w:hAnsi="Times New Roman" w:cs="Times New Roman"/>
            </w:rPr>
            <w:t>QHP</w:t>
          </w:r>
        </w:p>
        <w:p w:rsidR="00BE55F4" w:rsidRDefault="00BE55F4" w:rsidP="00BE55F4">
          <w:pPr>
            <w:jc w:val="both"/>
            <w:rPr>
              <w:rFonts w:ascii="Times New Roman" w:hAnsi="Times New Roman" w:cs="Times New Roman"/>
            </w:rPr>
          </w:pPr>
          <w:r>
            <w:rPr>
              <w:rFonts w:ascii="Times New Roman" w:hAnsi="Times New Roman" w:cs="Times New Roman"/>
            </w:rPr>
            <w:t>HumMod</w:t>
          </w:r>
        </w:p>
        <w:p w:rsidR="00BE55F4" w:rsidRDefault="00BE55F4" w:rsidP="00BE55F4">
          <w:pPr>
            <w:jc w:val="both"/>
            <w:rPr>
              <w:rFonts w:ascii="Times New Roman" w:hAnsi="Times New Roman" w:cs="Times New Roman"/>
            </w:rPr>
          </w:pPr>
          <w:r>
            <w:rPr>
              <w:rFonts w:ascii="Times New Roman" w:hAnsi="Times New Roman" w:cs="Times New Roman"/>
            </w:rPr>
            <w:t>Physiome</w:t>
          </w:r>
        </w:p>
        <w:p w:rsidR="00BE55F4" w:rsidRDefault="00BE55F4" w:rsidP="00BE55F4">
          <w:pPr>
            <w:jc w:val="both"/>
            <w:rPr>
              <w:rFonts w:ascii="Times New Roman" w:hAnsi="Times New Roman" w:cs="Times New Roman"/>
            </w:rPr>
          </w:pPr>
          <w:r>
            <w:rPr>
              <w:rFonts w:ascii="Times New Roman" w:hAnsi="Times New Roman" w:cs="Times New Roman"/>
            </w:rPr>
            <w:t>CellML</w:t>
          </w:r>
        </w:p>
        <w:p w:rsidR="00BE55F4" w:rsidRDefault="00BE55F4" w:rsidP="00BE55F4">
          <w:pPr>
            <w:jc w:val="both"/>
            <w:rPr>
              <w:rFonts w:ascii="Times New Roman" w:hAnsi="Times New Roman" w:cs="Times New Roman"/>
            </w:rPr>
          </w:pPr>
          <w:r>
            <w:rPr>
              <w:rFonts w:ascii="Times New Roman" w:hAnsi="Times New Roman" w:cs="Times New Roman"/>
            </w:rPr>
            <w:t>SBML</w:t>
          </w:r>
        </w:p>
        <w:p w:rsidR="00BE55F4" w:rsidRDefault="00BE55F4" w:rsidP="00BE55F4">
          <w:pPr>
            <w:jc w:val="both"/>
            <w:rPr>
              <w:rFonts w:ascii="Times New Roman" w:hAnsi="Times New Roman" w:cs="Times New Roman"/>
            </w:rPr>
          </w:pPr>
          <w:r>
            <w:rPr>
              <w:rFonts w:ascii="Times New Roman" w:hAnsi="Times New Roman" w:cs="Times New Roman"/>
            </w:rPr>
            <w:t>JSim</w:t>
          </w:r>
        </w:p>
        <w:p w:rsidR="00BE55F4" w:rsidRPr="00E562DD" w:rsidRDefault="00BE55F4" w:rsidP="00BE55F4">
          <w:pPr>
            <w:pStyle w:val="Nadpis2"/>
            <w:jc w:val="both"/>
            <w:rPr>
              <w:rStyle w:val="Znaknadpisu1"/>
              <w:rFonts w:ascii="Times New Roman" w:hAnsi="Times New Roman" w:cs="Times New Roman"/>
            </w:rPr>
          </w:pPr>
          <w:bookmarkStart w:id="15" w:name="_Toc408707129"/>
          <w:bookmarkStart w:id="16" w:name="_Toc408842107"/>
          <w:bookmarkStart w:id="17" w:name="_Toc408844056"/>
          <w:bookmarkStart w:id="18" w:name="_Toc408845889"/>
          <w:bookmarkStart w:id="19" w:name="_Toc409289271"/>
          <w:r>
            <w:rPr>
              <w:rStyle w:val="Znaknadpisu1"/>
              <w:rFonts w:ascii="Times New Roman" w:hAnsi="Times New Roman" w:cs="Times New Roman"/>
            </w:rPr>
            <w:t>Goals of this work</w:t>
          </w:r>
          <w:bookmarkEnd w:id="15"/>
          <w:bookmarkEnd w:id="16"/>
          <w:bookmarkEnd w:id="17"/>
          <w:bookmarkEnd w:id="18"/>
          <w:bookmarkEnd w:id="19"/>
        </w:p>
        <w:p w:rsidR="00BE55F4" w:rsidRDefault="00BE55F4" w:rsidP="00BE55F4">
          <w:pPr>
            <w:jc w:val="both"/>
            <w:rPr>
              <w:rFonts w:ascii="Times New Roman" w:hAnsi="Times New Roman" w:cs="Times New Roman"/>
            </w:rPr>
          </w:pPr>
          <w:r>
            <w:rPr>
              <w:rFonts w:ascii="Times New Roman" w:hAnsi="Times New Roman" w:cs="Times New Roman"/>
            </w:rPr>
            <w:t>Physiology formalization</w:t>
          </w:r>
        </w:p>
        <w:p w:rsidR="00BE55F4" w:rsidRDefault="00BE55F4" w:rsidP="00BE55F4">
          <w:pPr>
            <w:jc w:val="both"/>
            <w:rPr>
              <w:rFonts w:ascii="Times New Roman" w:hAnsi="Times New Roman" w:cs="Times New Roman"/>
            </w:rPr>
          </w:pPr>
          <w:r>
            <w:rPr>
              <w:rFonts w:ascii="Times New Roman" w:hAnsi="Times New Roman" w:cs="Times New Roman"/>
            </w:rPr>
            <w:t>Integrative physiology</w:t>
          </w:r>
        </w:p>
        <w:p w:rsidR="00BE55F4" w:rsidRDefault="00BE55F4" w:rsidP="00BE55F4">
          <w:pPr>
            <w:jc w:val="both"/>
            <w:rPr>
              <w:rFonts w:ascii="Times New Roman" w:hAnsi="Times New Roman" w:cs="Times New Roman"/>
            </w:rPr>
          </w:pPr>
          <w:r>
            <w:rPr>
              <w:rFonts w:ascii="Times New Roman" w:hAnsi="Times New Roman" w:cs="Times New Roman"/>
            </w:rPr>
            <w:t>General physical principles</w:t>
          </w:r>
        </w:p>
        <w:p w:rsidR="00BE55F4" w:rsidRDefault="00444EBB" w:rsidP="00BE55F4">
          <w:pPr>
            <w:jc w:val="both"/>
            <w:rPr>
              <w:rFonts w:ascii="Times New Roman" w:hAnsi="Times New Roman" w:cs="Times New Roman"/>
            </w:rPr>
          </w:pPr>
          <w:r>
            <w:rPr>
              <w:rFonts w:ascii="Times New Roman" w:hAnsi="Times New Roman" w:cs="Times New Roman"/>
            </w:rPr>
            <w:t>Exact science</w:t>
          </w:r>
        </w:p>
        <w:p w:rsidR="00BE55F4" w:rsidRPr="00E562DD" w:rsidRDefault="00BE55F4" w:rsidP="00BE55F4">
          <w:pPr>
            <w:jc w:val="both"/>
            <w:rPr>
              <w:rFonts w:ascii="Times New Roman" w:hAnsi="Times New Roman" w:cs="Times New Roman"/>
            </w:rPr>
          </w:pPr>
        </w:p>
        <w:p w:rsidR="003362FC" w:rsidRPr="00E562DD" w:rsidRDefault="003362FC" w:rsidP="00BE55F4">
          <w:pPr>
            <w:pStyle w:val="Nadpis1"/>
            <w:jc w:val="both"/>
            <w:rPr>
              <w:rStyle w:val="Znaknadpisu1"/>
              <w:rFonts w:ascii="Times New Roman" w:hAnsi="Times New Roman" w:cs="Times New Roman"/>
            </w:rPr>
          </w:pPr>
          <w:bookmarkStart w:id="20" w:name="_Toc408707130"/>
          <w:bookmarkStart w:id="21" w:name="_Toc408842108"/>
          <w:bookmarkStart w:id="22" w:name="_Toc408844057"/>
          <w:bookmarkStart w:id="23" w:name="_Toc408845890"/>
          <w:bookmarkStart w:id="24" w:name="_Toc409289272"/>
          <w:r w:rsidRPr="00E562DD">
            <w:rPr>
              <w:rStyle w:val="Znaknadpisu1"/>
              <w:rFonts w:ascii="Times New Roman" w:hAnsi="Times New Roman" w:cs="Times New Roman"/>
            </w:rPr>
            <w:lastRenderedPageBreak/>
            <w:t>Methods</w:t>
          </w:r>
          <w:bookmarkEnd w:id="20"/>
          <w:bookmarkEnd w:id="21"/>
          <w:bookmarkEnd w:id="22"/>
          <w:bookmarkEnd w:id="23"/>
          <w:bookmarkEnd w:id="24"/>
        </w:p>
        <w:p w:rsidR="003362FC" w:rsidRPr="00E562DD" w:rsidRDefault="003362FC" w:rsidP="00BE55F4">
          <w:pPr>
            <w:pStyle w:val="Nadpis2"/>
            <w:jc w:val="both"/>
            <w:rPr>
              <w:rStyle w:val="Znaknadpisu1"/>
              <w:rFonts w:ascii="Times New Roman" w:hAnsi="Times New Roman" w:cs="Times New Roman"/>
            </w:rPr>
          </w:pPr>
          <w:bookmarkStart w:id="25" w:name="_Toc408707131"/>
          <w:bookmarkStart w:id="26" w:name="_Toc408842109"/>
          <w:bookmarkStart w:id="27" w:name="_Toc408844058"/>
          <w:bookmarkStart w:id="28" w:name="_Toc408845891"/>
          <w:bookmarkStart w:id="29" w:name="_Toc409289273"/>
          <w:r w:rsidRPr="00E562DD">
            <w:rPr>
              <w:rStyle w:val="Znaknadpisu1"/>
              <w:rFonts w:ascii="Times New Roman" w:hAnsi="Times New Roman" w:cs="Times New Roman"/>
            </w:rPr>
            <w:t>Physical principles</w:t>
          </w:r>
          <w:bookmarkEnd w:id="25"/>
          <w:bookmarkEnd w:id="26"/>
          <w:bookmarkEnd w:id="27"/>
          <w:bookmarkEnd w:id="28"/>
          <w:bookmarkEnd w:id="2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Generalization of physical laws leads to similar principles between many physical domains. Motivation is not only to have similar mathematical expressions, but also to use prepared methodology from one domain to another. For example an electrical circuit diagrams can be generalized for chemical, osmotic, hydraulic or other non-electrical systems. To do this, it is necessary to find analogies in physical quantities and physical laws. With only two quantities can be described the state of subsystems at interfaces. One of this variable is flow in term of Kirchhoff law, i.e., </w:t>
          </w:r>
          <w:r w:rsidRPr="00E562DD">
            <w:rPr>
              <w:rFonts w:ascii="Times New Roman" w:hAnsi="Times New Roman" w:cs="Times New Roman"/>
              <w:u w:val="single"/>
            </w:rPr>
            <w:t>the sum of connected flows is zero at each place in scheme</w:t>
          </w:r>
          <w:r w:rsidRPr="00E562DD">
            <w:rPr>
              <w:rFonts w:ascii="Times New Roman" w:hAnsi="Times New Roman" w:cs="Times New Roman"/>
            </w:rPr>
            <w:t>. The second has to be non-flow in the meaning that it has the same value in each connected side. The flows are usually changes of some quantity in time such as volumetric flow, molar flow, heat flow, electric current, magnetic flux or mechanical force. The non-flows should be some effort such as pressure, concentration, temperature, electric potential, magnetic potential or space position. The most of physical laws from mentioned physical domains can be represented with equations with mentioned flow and non-flow physical quantities, for example the hydraulic resistance, diffusion, thermal conduction, Ohm’s law etc.</w:t>
          </w:r>
        </w:p>
        <w:p w:rsidR="003362FC" w:rsidRPr="00E562DD" w:rsidRDefault="003362FC" w:rsidP="00BE55F4">
          <w:pPr>
            <w:pStyle w:val="Nadpis3"/>
            <w:numPr>
              <w:ilvl w:val="0"/>
              <w:numId w:val="0"/>
            </w:numPr>
            <w:ind w:left="720"/>
            <w:jc w:val="both"/>
            <w:rPr>
              <w:rFonts w:ascii="Times New Roman" w:hAnsi="Times New Roman" w:cs="Times New Roman"/>
            </w:rPr>
          </w:pPr>
          <w:bookmarkStart w:id="30" w:name="_International_system_of"/>
          <w:bookmarkStart w:id="31" w:name="_Toc408842110"/>
          <w:bookmarkStart w:id="32" w:name="_Toc408844059"/>
          <w:bookmarkStart w:id="33" w:name="_Toc408845892"/>
          <w:bookmarkStart w:id="34" w:name="_Toc409289274"/>
          <w:bookmarkEnd w:id="30"/>
          <w:r w:rsidRPr="00E562DD">
            <w:rPr>
              <w:rFonts w:ascii="Times New Roman" w:hAnsi="Times New Roman" w:cs="Times New Roman"/>
            </w:rPr>
            <w:t>International system of units</w:t>
          </w:r>
          <w:bookmarkEnd w:id="31"/>
          <w:bookmarkEnd w:id="32"/>
          <w:bookmarkEnd w:id="33"/>
          <w:bookmarkEnd w:id="34"/>
        </w:p>
        <w:p w:rsidR="003362FC" w:rsidRPr="00E562DD" w:rsidRDefault="003362FC" w:rsidP="00BE55F4">
          <w:pPr>
            <w:pStyle w:val="Zkladntext"/>
            <w:ind w:firstLine="284"/>
          </w:pPr>
          <w:r w:rsidRPr="00E562DD">
            <w:t>Energy in medicine and chemistry has a very long tradition. One must not be confused by its different units and definitions. The researcher must be aware of multiple definitions of calorie, such as the international calorie, the 15°C calorie, the thermal calorie or the Calorie with a capital "C". The origin of this unit is in the thermal energy needed to heat one gram of water by one degree Celsius. But because the measurement conditions may differ, these alternative definitions are necessary. In physiology it is recommended to use only international calorie as defined in</w:t>
          </w:r>
          <w:r w:rsidR="00554F1D">
            <w:t xml:space="preserve"> </w:t>
          </w:r>
          <w:r w:rsidR="00554F1D">
            <w:fldChar w:fldCharType="begin"/>
          </w:r>
          <w:r w:rsidR="00554F1D">
            <w:instrText xml:space="preserve"> REF _Ref406932360 \h </w:instrText>
          </w:r>
          <w:r w:rsidR="00BE55F4">
            <w:instrText xml:space="preserve"> \* MERGEFORMAT </w:instrText>
          </w:r>
          <w:r w:rsidR="00554F1D">
            <w:fldChar w:fldCharType="separate"/>
          </w:r>
          <w:r w:rsidR="001223B6" w:rsidRPr="00E562DD">
            <w:t xml:space="preserve">Table </w:t>
          </w:r>
          <w:r w:rsidR="001223B6">
            <w:rPr>
              <w:noProof/>
            </w:rPr>
            <w:t>1</w:t>
          </w:r>
          <w:r w:rsidR="00554F1D">
            <w:fldChar w:fldCharType="end"/>
          </w:r>
          <w:r w:rsidRPr="00E562DD">
            <w:t xml:space="preserve">. The flow of heat/energy is usually calculated in kcal/min, but in physics this is called power and is expressed in the SI unit watts. </w:t>
          </w:r>
        </w:p>
        <w:p w:rsidR="003362FC" w:rsidRPr="00E562DD" w:rsidRDefault="003362FC" w:rsidP="00BE55F4">
          <w:pPr>
            <w:pStyle w:val="Zkladntext"/>
            <w:ind w:firstLine="284"/>
          </w:pPr>
        </w:p>
        <w:p w:rsidR="00A17942" w:rsidRPr="00E562DD" w:rsidRDefault="00A17942" w:rsidP="00BE55F4">
          <w:pPr>
            <w:pStyle w:val="Titulek"/>
            <w:keepNext/>
            <w:jc w:val="both"/>
            <w:rPr>
              <w:rFonts w:ascii="Times New Roman" w:hAnsi="Times New Roman" w:cs="Times New Roman"/>
            </w:rPr>
          </w:pPr>
          <w:bookmarkStart w:id="35" w:name="_Ref40693236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223B6">
            <w:rPr>
              <w:rFonts w:ascii="Times New Roman" w:hAnsi="Times New Roman" w:cs="Times New Roman"/>
              <w:noProof/>
            </w:rPr>
            <w:t>1</w:t>
          </w:r>
          <w:r w:rsidRPr="00E562DD">
            <w:rPr>
              <w:rFonts w:ascii="Times New Roman" w:hAnsi="Times New Roman" w:cs="Times New Roman"/>
            </w:rPr>
            <w:fldChar w:fldCharType="end"/>
          </w:r>
          <w:bookmarkEnd w:id="35"/>
          <w:r w:rsidRPr="00E562DD">
            <w:rPr>
              <w:rFonts w:ascii="Times New Roman" w:hAnsi="Times New Roman" w:cs="Times New Roman"/>
            </w:rPr>
            <w:t>, Selected non-SI units</w:t>
          </w:r>
        </w:p>
        <w:tbl>
          <w:tblPr>
            <w:tblStyle w:val="Tabulkaseznamu4zvraznn3"/>
            <w:tblW w:w="4737" w:type="pct"/>
            <w:tblLayout w:type="fixed"/>
            <w:tblLook w:val="04A0" w:firstRow="1" w:lastRow="0" w:firstColumn="1" w:lastColumn="0" w:noHBand="0" w:noVBand="1"/>
          </w:tblPr>
          <w:tblGrid>
            <w:gridCol w:w="440"/>
            <w:gridCol w:w="2316"/>
            <w:gridCol w:w="464"/>
            <w:gridCol w:w="3210"/>
            <w:gridCol w:w="1523"/>
          </w:tblGrid>
          <w:tr w:rsidR="003362FC" w:rsidRPr="00E562DD" w:rsidTr="00585B66">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7953" w:type="dxa"/>
                <w:gridSpan w:val="5"/>
                <w:shd w:val="clear" w:color="auto" w:fill="E7E6E6" w:themeFill="background2"/>
              </w:tcPr>
              <w:p w:rsidR="003362FC" w:rsidRPr="00E562DD" w:rsidRDefault="003362FC" w:rsidP="00BE55F4">
                <w:pPr>
                  <w:pStyle w:val="Zkladntextodsazen"/>
                  <w:ind w:firstLine="0"/>
                </w:pPr>
                <w:r w:rsidRPr="00E562DD">
                  <w:rPr>
                    <w:color w:val="auto"/>
                  </w:rPr>
                  <w:t xml:space="preserve">Unit conversion table </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kcal</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4186.8*x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J</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kcal/min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69.78*x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mmHg</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133.322387415*x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Pa</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degC</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273.15 + 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K</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meq</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96.4853365*x</w:t>
                </w:r>
              </w:p>
            </w:tc>
            <w:tc>
              <w:tcPr>
                <w:tcW w:w="1523"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C</w:t>
                </w:r>
              </w:p>
            </w:tc>
          </w:tr>
          <w:tr w:rsidR="003362FC" w:rsidRPr="00E562DD" w:rsidTr="00585B66">
            <w:trPr>
              <w:trHeight w:val="319"/>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meq/min</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1.60808894*x</w:t>
                </w:r>
              </w:p>
            </w:tc>
            <w:tc>
              <w:tcPr>
                <w:tcW w:w="1523"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A</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mosm</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0.001*x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rPr>
                    <w:b/>
                    <w:kern w:val="32"/>
                  </w:rPr>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litreSTP</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0.044031617*x</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x litreSATP</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0.040339548*x</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r w:rsidRPr="00E562DD">
                  <w:t>mol</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x litreNIST</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0.041571200*x</w:t>
                </w:r>
              </w:p>
            </w:tc>
            <w:tc>
              <w:tcPr>
                <w:tcW w:w="1523" w:type="dxa"/>
                <w:shd w:val="clear" w:color="auto" w:fill="FFFFFF" w:themeFill="background1"/>
              </w:tcPr>
              <w:p w:rsidR="003362FC" w:rsidRPr="00E562DD" w:rsidRDefault="00A17942"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w:t>
                </w:r>
                <w:r w:rsidR="00AF7F4C" w:rsidRPr="00E562DD">
                  <w:t>ol</w:t>
                </w:r>
              </w:p>
            </w:tc>
          </w:tr>
          <w:tr w:rsidR="003362FC" w:rsidRPr="00E562DD" w:rsidTr="00585B66">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pH = x</w:t>
                </w:r>
              </w:p>
            </w:tc>
            <w:tc>
              <w:tcPr>
                <w:tcW w:w="464" w:type="dxa"/>
                <w:shd w:val="clear" w:color="auto" w:fill="FFFFFF" w:themeFill="background1"/>
              </w:tcPr>
              <w:p w:rsidR="003362FC" w:rsidRPr="00E562DD" w:rsidRDefault="003362FC" w:rsidP="00BE55F4">
                <w:pPr>
                  <w:pStyle w:val="Zkladntext"/>
                  <w:cnfStyle w:val="000000100000" w:firstRow="0" w:lastRow="0" w:firstColumn="0" w:lastColumn="0" w:oddVBand="0" w:evenVBand="0" w:oddHBand="1"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[H</w:t>
                </w:r>
                <w:r w:rsidRPr="00E562DD">
                  <w:rPr>
                    <w:rFonts w:ascii="Times New Roman" w:hAnsi="Times New Roman" w:cs="Times New Roman"/>
                    <w:vertAlign w:val="subscript"/>
                  </w:rPr>
                  <w:t>3</w:t>
                </w:r>
                <w:r w:rsidRPr="00E562DD">
                  <w:rPr>
                    <w:rFonts w:ascii="Times New Roman" w:hAnsi="Times New Roman" w:cs="Times New Roman"/>
                  </w:rPr>
                  <w:t>O</w:t>
                </w:r>
                <w:r w:rsidRPr="00E562DD">
                  <w:rPr>
                    <w:rFonts w:ascii="Times New Roman" w:hAnsi="Times New Roman" w:cs="Times New Roman"/>
                    <w:vertAlign w:val="superscript"/>
                  </w:rPr>
                  <w:t>+</w:t>
                </w:r>
                <w:r w:rsidRPr="00E562DD">
                  <w:rPr>
                    <w:rFonts w:ascii="Times New Roman" w:hAnsi="Times New Roman" w:cs="Times New Roman"/>
                  </w:rPr>
                  <w:t>] = 10</w:t>
                </w:r>
                <w:r w:rsidRPr="00E562DD">
                  <w:rPr>
                    <w:rFonts w:ascii="Times New Roman" w:hAnsi="Times New Roman" w:cs="Times New Roman"/>
                    <w:vertAlign w:val="superscript"/>
                  </w:rPr>
                  <w:t>-pH+3</w:t>
                </w:r>
                <w:r w:rsidRPr="00E562DD">
                  <w:rPr>
                    <w:rFonts w:ascii="Times New Roman" w:hAnsi="Times New Roman" w:cs="Times New Roman"/>
                  </w:rPr>
                  <w:t xml:space="preserve"> </w:t>
                </w:r>
              </w:p>
            </w:tc>
            <w:tc>
              <w:tcPr>
                <w:tcW w:w="1523" w:type="dxa"/>
                <w:shd w:val="clear" w:color="auto" w:fill="FFFFFF" w:themeFill="background1"/>
              </w:tcPr>
              <w:p w:rsidR="003362FC" w:rsidRPr="00E562DD" w:rsidRDefault="00AF7F4C" w:rsidP="00BE55F4">
                <w:pPr>
                  <w:pStyle w:val="Zkladntext"/>
                  <w:keepNext/>
                  <w:cnfStyle w:val="000000100000" w:firstRow="0" w:lastRow="0" w:firstColumn="0" w:lastColumn="0" w:oddVBand="0" w:evenVBand="0" w:oddHBand="1" w:evenHBand="0" w:firstRowFirstColumn="0" w:firstRowLastColumn="0" w:lastRowFirstColumn="0" w:lastRowLastColumn="0"/>
                </w:pPr>
                <w:r w:rsidRPr="00E562DD">
                  <w:t>mol/m</w:t>
                </w:r>
                <w:r w:rsidRPr="00E562DD">
                  <w:rPr>
                    <w:vertAlign w:val="superscript"/>
                  </w:rPr>
                  <w:t>3</w:t>
                </w:r>
              </w:p>
            </w:tc>
          </w:tr>
          <w:tr w:rsidR="003362FC" w:rsidRPr="00E562DD" w:rsidTr="00585B66">
            <w:trPr>
              <w:trHeight w:val="326"/>
            </w:trPr>
            <w:tc>
              <w:tcPr>
                <w:cnfStyle w:val="001000000000" w:firstRow="0" w:lastRow="0" w:firstColumn="1" w:lastColumn="0" w:oddVBand="0" w:evenVBand="0" w:oddHBand="0" w:evenHBand="0" w:firstRowFirstColumn="0" w:firstRowLastColumn="0" w:lastRowFirstColumn="0" w:lastRowLastColumn="0"/>
                <w:tcW w:w="440" w:type="dxa"/>
                <w:shd w:val="clear" w:color="auto" w:fill="FFFFFF" w:themeFill="background1"/>
              </w:tcPr>
              <w:p w:rsidR="003362FC" w:rsidRPr="00E562DD" w:rsidRDefault="003362FC" w:rsidP="00BE55F4">
                <w:pPr>
                  <w:pStyle w:val="Zkladntext"/>
                </w:pPr>
              </w:p>
            </w:tc>
            <w:tc>
              <w:tcPr>
                <w:tcW w:w="2316"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 xml:space="preserve">x iu of Erythropoietin </w:t>
                </w:r>
              </w:p>
            </w:tc>
            <w:tc>
              <w:tcPr>
                <w:tcW w:w="464" w:type="dxa"/>
                <w:shd w:val="clear" w:color="auto" w:fill="FFFFFF" w:themeFill="background1"/>
              </w:tcPr>
              <w:p w:rsidR="003362FC" w:rsidRPr="00E562DD" w:rsidRDefault="003362FC" w:rsidP="00BE55F4">
                <w:pPr>
                  <w:pStyle w:val="Zkladntext"/>
                  <w:cnfStyle w:val="000000000000" w:firstRow="0" w:lastRow="0" w:firstColumn="0" w:lastColumn="0" w:oddVBand="0" w:evenVBand="0" w:oddHBand="0" w:evenHBand="0" w:firstRowFirstColumn="0" w:firstRowLastColumn="0" w:lastRowFirstColumn="0" w:lastRowLastColumn="0"/>
                </w:pPr>
                <w:r w:rsidRPr="00E562DD">
                  <w:t>=</w:t>
                </w:r>
              </w:p>
            </w:tc>
            <w:tc>
              <w:tcPr>
                <w:tcW w:w="3210" w:type="dxa"/>
                <w:shd w:val="clear" w:color="auto" w:fill="FFFFFF" w:themeFill="background1"/>
              </w:tcPr>
              <w:p w:rsidR="003362FC" w:rsidRPr="00E562DD"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562DD">
                  <w:rPr>
                    <w:rFonts w:ascii="Times New Roman" w:hAnsi="Times New Roman" w:cs="Times New Roman"/>
                  </w:rPr>
                  <w:t>?</w:t>
                </w:r>
              </w:p>
            </w:tc>
            <w:tc>
              <w:tcPr>
                <w:tcW w:w="1523" w:type="dxa"/>
                <w:shd w:val="clear" w:color="auto" w:fill="FFFFFF" w:themeFill="background1"/>
              </w:tcPr>
              <w:p w:rsidR="003362FC" w:rsidRPr="00E562DD" w:rsidRDefault="00AF7F4C" w:rsidP="00BE55F4">
                <w:pPr>
                  <w:pStyle w:val="Zkladntext"/>
                  <w:keepNext/>
                  <w:cnfStyle w:val="000000000000" w:firstRow="0" w:lastRow="0" w:firstColumn="0" w:lastColumn="0" w:oddVBand="0" w:evenVBand="0" w:oddHBand="0" w:evenHBand="0" w:firstRowFirstColumn="0" w:firstRowLastColumn="0" w:lastRowFirstColumn="0" w:lastRowLastColumn="0"/>
                </w:pPr>
                <w:r w:rsidRPr="00E562DD">
                  <w:t>mol/m</w:t>
                </w:r>
                <w:r w:rsidRPr="00E562DD">
                  <w:rPr>
                    <w:vertAlign w:val="superscript"/>
                  </w:rPr>
                  <w:t>3</w:t>
                </w:r>
              </w:p>
            </w:tc>
          </w:tr>
        </w:tbl>
        <w:p w:rsidR="009638EF" w:rsidRDefault="009638EF" w:rsidP="00BE55F4">
          <w:pPr>
            <w:pStyle w:val="Zkladntextodsazen"/>
          </w:pPr>
        </w:p>
        <w:p w:rsidR="009638EF" w:rsidRDefault="009638EF" w:rsidP="00BE55F4">
          <w:pPr>
            <w:pStyle w:val="Zkladntextodsazen"/>
          </w:pPr>
          <w:r w:rsidRPr="00E562DD">
            <w:t xml:space="preserve">Pressure units in medicine are also mainly based on historical measurements. For many years blood pressure was measured by the mercury sphygmomanometer, where the pressure is represented by the change of mercury hydrostatic column height. And because the scale of units </w:t>
          </w:r>
          <w:r w:rsidRPr="00E562DD">
            <w:lastRenderedPageBreak/>
            <w:t>on the column is in millimeters the pressure unit is called millimeter of mercury 'mmHg'. There also exists a very small difference between this unit and torrs. It is caused again by variance in measurement conditions.</w:t>
          </w:r>
        </w:p>
        <w:p w:rsidR="00A17942" w:rsidRPr="00E562DD" w:rsidRDefault="009638EF" w:rsidP="00BE55F4">
          <w:pPr>
            <w:pStyle w:val="Zkladntextodsazen"/>
          </w:pPr>
          <w:r w:rsidRPr="00E562DD">
            <w:t>Many physiological processes are based on electrical principles in the human body. The main cause of this is that each cell has a nonconductive membrane with molecular structures called channels, through which the fluxes of electrolytes can be precisely regulated. Even more, the cells use energy from metabolism to retain a small electric potential between inside and outside. This view leads to a unit called equivalents or “eq”. A charge of 1eq, for example, has 1mol of sodium cations (Na</w:t>
          </w:r>
          <w:r w:rsidRPr="00E562DD">
            <w:rPr>
              <w:vertAlign w:val="superscript"/>
            </w:rPr>
            <w:t>+</w:t>
          </w:r>
          <w:r w:rsidRPr="00E562DD">
            <w:t>). The fluxes of electrically charged ions can be in meq/min, but in physics the SI unit ampere is more generally used.</w:t>
          </w:r>
        </w:p>
        <w:p w:rsidR="003362FC" w:rsidRPr="00E562DD" w:rsidRDefault="003362FC" w:rsidP="00BE55F4">
          <w:pPr>
            <w:pStyle w:val="Zkladntextodsazen"/>
          </w:pPr>
          <w:r w:rsidRPr="00E562DD">
            <w:t xml:space="preserve">Another strange unit describing the amount of substance is the osmol (“osm”), which has the same value as the mol, but which highlights the property that this substance cannot cross the membrane together with the flux of its solvent. </w:t>
          </w:r>
        </w:p>
        <w:p w:rsidR="003362FC" w:rsidRPr="00E562DD" w:rsidRDefault="003362FC" w:rsidP="00BE55F4">
          <w:pPr>
            <w:pStyle w:val="Zkladntextodsazen"/>
            <w:rPr>
              <w:rStyle w:val="apple-converted-space"/>
              <w:color w:val="000000"/>
              <w:szCs w:val="22"/>
              <w:shd w:val="clear" w:color="auto" w:fill="FFFFFF"/>
            </w:rPr>
          </w:pPr>
          <w:r w:rsidRPr="00E562DD">
            <w:rPr>
              <w:szCs w:val="22"/>
            </w:rPr>
            <w:t>For gases, it is common to measure the amount as volume, which for specific measurement conditions is equivalent to the number of molecules. T</w:t>
          </w:r>
          <w:r w:rsidRPr="00E562DD">
            <w:rPr>
              <w:color w:val="000000"/>
              <w:szCs w:val="22"/>
              <w:shd w:val="clear" w:color="auto" w:fill="FFFFFF"/>
            </w:rPr>
            <w:t>he</w:t>
          </w:r>
          <w:r w:rsidRPr="00E562DD">
            <w:rPr>
              <w:rStyle w:val="apple-converted-space"/>
              <w:color w:val="000000"/>
              <w:szCs w:val="22"/>
              <w:shd w:val="clear" w:color="auto" w:fill="FFFFFF"/>
            </w:rPr>
            <w:t> </w:t>
          </w:r>
          <w:r w:rsidRPr="00E562DD">
            <w:rPr>
              <w:szCs w:val="22"/>
              <w:shd w:val="clear" w:color="auto" w:fill="FFFFFF"/>
            </w:rPr>
            <w:t>International Union of Pure and Applied Chemistry</w:t>
          </w:r>
          <w:r w:rsidRPr="00E562DD">
            <w:rPr>
              <w:rStyle w:val="apple-converted-space"/>
              <w:color w:val="000000"/>
              <w:szCs w:val="22"/>
              <w:shd w:val="clear" w:color="auto" w:fill="FFFFFF"/>
            </w:rPr>
            <w:t xml:space="preserve"> </w:t>
          </w:r>
          <w:r w:rsidRPr="00E562DD">
            <w:rPr>
              <w:color w:val="000000"/>
              <w:szCs w:val="22"/>
              <w:shd w:val="clear" w:color="auto" w:fill="FFFFFF"/>
            </w:rPr>
            <w:t xml:space="preserve">(IUPAC) set this standard condition for temperature and pressure (STP) precisely at 0°C and 100kPa. But other standards exist. For example, SATP is measured at 25°C and 100kPa, or the standard measurement condition at the </w:t>
          </w:r>
          <w:r w:rsidRPr="00E562DD">
            <w:rPr>
              <w:szCs w:val="22"/>
              <w:shd w:val="clear" w:color="auto" w:fill="FFFFFF"/>
            </w:rPr>
            <w:t>National Institute of Standards and Technology</w:t>
          </w:r>
          <w:r w:rsidRPr="00E562DD">
            <w:rPr>
              <w:rStyle w:val="apple-converted-space"/>
              <w:color w:val="000000"/>
              <w:szCs w:val="22"/>
              <w:shd w:val="clear" w:color="auto" w:fill="FFFFFF"/>
            </w:rPr>
            <w:t> </w:t>
          </w:r>
          <w:r w:rsidRPr="00E562DD">
            <w:rPr>
              <w:color w:val="000000"/>
              <w:szCs w:val="22"/>
              <w:shd w:val="clear" w:color="auto" w:fill="FFFFFF"/>
            </w:rPr>
            <w:t>(NIST), which is 20°C and</w:t>
          </w:r>
          <w:r w:rsidRPr="00E562DD">
            <w:rPr>
              <w:rStyle w:val="apple-converted-space"/>
              <w:color w:val="000000"/>
              <w:szCs w:val="22"/>
              <w:shd w:val="clear" w:color="auto" w:fill="FFFFFF"/>
            </w:rPr>
            <w:t> </w:t>
          </w:r>
          <w:r w:rsidRPr="00E562DD">
            <w:rPr>
              <w:color w:val="000000"/>
              <w:szCs w:val="22"/>
              <w:shd w:val="clear" w:color="auto" w:fill="FFFFFF"/>
            </w:rPr>
            <w:t>101.325kPa</w:t>
          </w:r>
          <w:r w:rsidRPr="00E562DD">
            <w:rPr>
              <w:rStyle w:val="apple-converted-space"/>
              <w:color w:val="000000"/>
              <w:szCs w:val="22"/>
              <w:shd w:val="clear" w:color="auto" w:fill="FFFFFF"/>
            </w:rPr>
            <w:t>.</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Chemical substances can be quantified many ways, typically as amount of substance in </w:t>
          </w:r>
          <w:r w:rsidRPr="00E562DD">
            <w:rPr>
              <w:rStyle w:val="apple-converted-space"/>
              <w:color w:val="000000"/>
              <w:szCs w:val="22"/>
              <w:u w:val="single"/>
              <w:shd w:val="clear" w:color="auto" w:fill="FFFFFF"/>
            </w:rPr>
            <w:t>moles</w:t>
          </w:r>
          <w:r w:rsidRPr="00E562DD">
            <w:rPr>
              <w:rStyle w:val="apple-converted-space"/>
              <w:color w:val="000000"/>
              <w:szCs w:val="22"/>
              <w:shd w:val="clear" w:color="auto" w:fill="FFFFFF"/>
            </w:rPr>
            <w:t xml:space="preserve"> which after multiplication by Avogadro constant (</w:t>
          </w:r>
          <w:r w:rsidRPr="00E562DD">
            <w:rPr>
              <w:rStyle w:val="nowrap"/>
              <w:color w:val="000000"/>
              <w:szCs w:val="22"/>
              <w:shd w:val="clear" w:color="auto" w:fill="F9F9F9"/>
            </w:rPr>
            <w:t>6.02214129(27)×10</w:t>
          </w:r>
          <w:r w:rsidRPr="00E562DD">
            <w:rPr>
              <w:rStyle w:val="nowrap"/>
              <w:color w:val="000000"/>
              <w:szCs w:val="22"/>
              <w:shd w:val="clear" w:color="auto" w:fill="F9F9F9"/>
              <w:vertAlign w:val="superscript"/>
            </w:rPr>
            <w:t>23</w:t>
          </w:r>
          <w:r w:rsidRPr="00E562DD">
            <w:rPr>
              <w:rStyle w:val="apple-converted-space"/>
              <w:color w:val="000000"/>
              <w:szCs w:val="22"/>
              <w:shd w:val="clear" w:color="auto" w:fill="F9F9F9"/>
            </w:rPr>
            <w:t> </w:t>
          </w:r>
          <w:r w:rsidRPr="00E562DD">
            <w:rPr>
              <w:color w:val="000000"/>
              <w:szCs w:val="22"/>
              <w:shd w:val="clear" w:color="auto" w:fill="F9F9F9"/>
            </w:rPr>
            <w:t>mol</w:t>
          </w:r>
          <w:r w:rsidRPr="00E562DD">
            <w:rPr>
              <w:color w:val="000000"/>
              <w:szCs w:val="22"/>
              <w:shd w:val="clear" w:color="auto" w:fill="F9F9F9"/>
              <w:vertAlign w:val="superscript"/>
            </w:rPr>
            <w:t>−1</w:t>
          </w:r>
          <w:r w:rsidRPr="00E562DD">
            <w:rPr>
              <w:rStyle w:val="apple-converted-space"/>
              <w:color w:val="000000"/>
              <w:szCs w:val="22"/>
              <w:shd w:val="clear" w:color="auto" w:fill="FFFFFF"/>
            </w:rPr>
            <w:t xml:space="preserve">) gives the number of substance particles. But each molecule or atom has its mass usually expressed by unit Dalton (gram per one mol) as molar mass or molar weight of substance. The problem is that each substance has different molar mass and as a result the conversion from mass to moles is always dependent on type of substance.  </w:t>
          </w:r>
        </w:p>
        <w:p w:rsidR="003362FC" w:rsidRPr="00E562DD" w:rsidRDefault="003362FC" w:rsidP="00BE55F4">
          <w:pPr>
            <w:pStyle w:val="Zkladntextodsazen"/>
            <w:rPr>
              <w:rStyle w:val="apple-converted-space"/>
              <w:color w:val="000000"/>
              <w:szCs w:val="22"/>
              <w:shd w:val="clear" w:color="auto" w:fill="FFFFFF"/>
            </w:rPr>
          </w:pPr>
          <w:r w:rsidRPr="00E562DD">
            <w:rPr>
              <w:rStyle w:val="apple-converted-space"/>
              <w:color w:val="000000"/>
              <w:szCs w:val="22"/>
              <w:shd w:val="clear" w:color="auto" w:fill="FFFFFF"/>
            </w:rPr>
            <w:t xml:space="preserve">The worst situation with physical unit is with physical quantity called </w:t>
          </w:r>
          <w:r w:rsidRPr="00E562DD">
            <w:rPr>
              <w:rStyle w:val="apple-converted-space"/>
              <w:color w:val="000000"/>
              <w:szCs w:val="22"/>
              <w:u w:val="single"/>
              <w:shd w:val="clear" w:color="auto" w:fill="FFFFFF"/>
            </w:rPr>
            <w:t>pH</w:t>
          </w:r>
          <w:r w:rsidRPr="00E562DD">
            <w:rPr>
              <w:rStyle w:val="apple-converted-space"/>
              <w:color w:val="000000"/>
              <w:szCs w:val="22"/>
              <w:shd w:val="clear" w:color="auto" w:fill="FFFFFF"/>
            </w:rPr>
            <w:t>, which determines the acidity of solution. The value of pH equals to minus decimal logarithm of hydrogen ion activity by definition. But the hydrogen ion activity in water solution has a meaning of hydronium ion concentration in non-SI unit “mol/l”. To correct this physical unit is necessary to shift the value to “mol/m3” (“mmol/l”). Similar situations can be observed with using of pK (minus decimal logarithm of dissociation constant for acid-base reactions), where in addition the physical unit is dependent on number of products and number of reactants.</w:t>
          </w:r>
        </w:p>
        <w:p w:rsidR="003362FC" w:rsidRPr="00E562DD" w:rsidRDefault="003362FC" w:rsidP="00BE55F4">
          <w:pPr>
            <w:pStyle w:val="Zkladntextodsazen"/>
            <w:rPr>
              <w:szCs w:val="22"/>
            </w:rPr>
          </w:pPr>
          <w:r w:rsidRPr="00E562DD">
            <w:rPr>
              <w:rStyle w:val="apple-converted-space"/>
              <w:color w:val="000000"/>
              <w:szCs w:val="22"/>
              <w:shd w:val="clear" w:color="auto" w:fill="FFFFFF"/>
            </w:rPr>
            <w:t>In physiology are wildly used also the units for direct-unmeasurable substances. Such small concentrations as 10</w:t>
          </w:r>
          <w:r w:rsidRPr="00E562DD">
            <w:rPr>
              <w:rStyle w:val="apple-converted-space"/>
              <w:color w:val="000000"/>
              <w:szCs w:val="22"/>
              <w:shd w:val="clear" w:color="auto" w:fill="FFFFFF"/>
              <w:vertAlign w:val="superscript"/>
            </w:rPr>
            <w:t>-12</w:t>
          </w:r>
          <w:r w:rsidRPr="00E562DD">
            <w:rPr>
              <w:rStyle w:val="apple-converted-space"/>
              <w:color w:val="000000"/>
              <w:szCs w:val="22"/>
              <w:shd w:val="clear" w:color="auto" w:fill="FFFFFF"/>
            </w:rPr>
            <w:t xml:space="preserve"> moles per liter are almost impossible to measure directly and only the indirect measurements with immunoreactions or biological effects are known. But the effect of some substances at these small concentration could be so crucial that they need to be somehow calculated in physiological model. Most of these substances are called hormones, but some could be also enzymes (renin) or cytokines (erythropoietin). Pharmacological </w:t>
          </w:r>
          <w:r w:rsidRPr="00E562DD">
            <w:rPr>
              <w:rStyle w:val="apple-converted-space"/>
              <w:color w:val="000000"/>
              <w:szCs w:val="22"/>
              <w:u w:val="single"/>
              <w:shd w:val="clear" w:color="auto" w:fill="FFFFFF"/>
            </w:rPr>
            <w:t>international units</w:t>
          </w:r>
          <w:r w:rsidRPr="00E562DD">
            <w:rPr>
              <w:rStyle w:val="apple-converted-space"/>
              <w:color w:val="000000"/>
              <w:szCs w:val="22"/>
              <w:shd w:val="clear" w:color="auto" w:fill="FFFFFF"/>
            </w:rPr>
            <w:t xml:space="preserve"> of this substances are define as ratios to some extracted and purified standardized sample which has also unknown molar concentration, but known and well described biological effect. As a result the pharmacological international unit of substances have not many times any equivalent in SI units, but it need to be used in physiological calculations as they are.</w:t>
          </w:r>
        </w:p>
        <w:p w:rsidR="003362FC" w:rsidRPr="00E562DD" w:rsidRDefault="003362FC" w:rsidP="00BE55F4">
          <w:pPr>
            <w:pStyle w:val="Nadpis3"/>
            <w:numPr>
              <w:ilvl w:val="0"/>
              <w:numId w:val="0"/>
            </w:numPr>
            <w:ind w:left="720"/>
            <w:jc w:val="both"/>
            <w:rPr>
              <w:rFonts w:ascii="Times New Roman" w:hAnsi="Times New Roman" w:cs="Times New Roman"/>
            </w:rPr>
          </w:pPr>
          <w:bookmarkStart w:id="36" w:name="_Toc408842111"/>
          <w:bookmarkStart w:id="37" w:name="_Toc408844060"/>
          <w:bookmarkStart w:id="38" w:name="_Toc408845893"/>
          <w:bookmarkStart w:id="39" w:name="_Toc409289275"/>
          <w:r w:rsidRPr="00E562DD">
            <w:rPr>
              <w:rFonts w:ascii="Times New Roman" w:hAnsi="Times New Roman" w:cs="Times New Roman"/>
            </w:rPr>
            <w:t xml:space="preserve">Redundant </w:t>
          </w:r>
          <w:r w:rsidR="008E24D5" w:rsidRPr="00E562DD">
            <w:rPr>
              <w:rFonts w:ascii="Times New Roman" w:hAnsi="Times New Roman" w:cs="Times New Roman"/>
            </w:rPr>
            <w:t xml:space="preserve">physical </w:t>
          </w:r>
          <w:r w:rsidRPr="00E562DD">
            <w:rPr>
              <w:rFonts w:ascii="Times New Roman" w:hAnsi="Times New Roman" w:cs="Times New Roman"/>
            </w:rPr>
            <w:t>quantities</w:t>
          </w:r>
          <w:bookmarkEnd w:id="36"/>
          <w:bookmarkEnd w:id="37"/>
          <w:bookmarkEnd w:id="38"/>
          <w:bookmarkEnd w:id="39"/>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 xml:space="preserve">Some standardization should be done also with definitions of </w:t>
          </w:r>
          <w:r w:rsidR="008E24D5" w:rsidRPr="00E562DD">
            <w:rPr>
              <w:rFonts w:ascii="Times New Roman" w:hAnsi="Times New Roman" w:cs="Times New Roman"/>
            </w:rPr>
            <w:t xml:space="preserve">physical </w:t>
          </w:r>
          <w:r w:rsidRPr="00E562DD">
            <w:rPr>
              <w:rFonts w:ascii="Times New Roman" w:hAnsi="Times New Roman" w:cs="Times New Roman"/>
            </w:rPr>
            <w:t xml:space="preserve">quantities. For example each two variables in the </w:t>
          </w:r>
          <w:r w:rsidR="008E24D5" w:rsidRPr="00E562DD">
            <w:rPr>
              <w:rFonts w:ascii="Times New Roman" w:hAnsi="Times New Roman" w:cs="Times New Roman"/>
            </w:rPr>
            <w:t>reciprocal relation,</w:t>
          </w:r>
          <w:r w:rsidRPr="00E562DD">
            <w:rPr>
              <w:rFonts w:ascii="Times New Roman" w:hAnsi="Times New Roman" w:cs="Times New Roman"/>
            </w:rPr>
            <w:t xml:space="preserve"> connected only with trivial equation </w:t>
          </w:r>
          <w:r w:rsidRPr="00E562DD">
            <w:rPr>
              <w:rFonts w:ascii="Times New Roman" w:hAnsi="Times New Roman" w:cs="Times New Roman"/>
              <w:u w:val="single"/>
            </w:rPr>
            <w:t>a=1/b</w:t>
          </w:r>
          <w:r w:rsidR="008E24D5" w:rsidRPr="00E562DD">
            <w:rPr>
              <w:rFonts w:ascii="Times New Roman" w:hAnsi="Times New Roman" w:cs="Times New Roman"/>
              <w:u w:val="single"/>
            </w:rPr>
            <w:t>,</w:t>
          </w:r>
          <w:r w:rsidRPr="00E562DD">
            <w:rPr>
              <w:rFonts w:ascii="Times New Roman" w:hAnsi="Times New Roman" w:cs="Times New Roman"/>
            </w:rPr>
            <w:t xml:space="preserve"> </w:t>
          </w:r>
          <w:r w:rsidR="008E24D5" w:rsidRPr="00E562DD">
            <w:rPr>
              <w:rFonts w:ascii="Times New Roman" w:hAnsi="Times New Roman" w:cs="Times New Roman"/>
            </w:rPr>
            <w:t>the</w:t>
          </w:r>
          <w:r w:rsidRPr="00E562DD">
            <w:rPr>
              <w:rFonts w:ascii="Times New Roman" w:hAnsi="Times New Roman" w:cs="Times New Roman"/>
            </w:rPr>
            <w:t xml:space="preserve"> handling of both does not bring any additional information to the model</w:t>
          </w:r>
          <w:r w:rsidR="008E24D5" w:rsidRPr="00E562DD">
            <w:rPr>
              <w:rFonts w:ascii="Times New Roman" w:hAnsi="Times New Roman" w:cs="Times New Roman"/>
            </w:rPr>
            <w:t>,</w:t>
          </w:r>
          <w:r w:rsidRPr="00E562DD">
            <w:rPr>
              <w:rFonts w:ascii="Times New Roman" w:hAnsi="Times New Roman" w:cs="Times New Roman"/>
            </w:rPr>
            <w:t xml:space="preserve"> because their physical meaning is the same. Even the zero-infinity numerical problem can be very easily </w:t>
          </w:r>
          <w:r w:rsidR="00B75D2A" w:rsidRPr="00E562DD">
            <w:rPr>
              <w:rFonts w:ascii="Times New Roman" w:hAnsi="Times New Roman" w:cs="Times New Roman"/>
            </w:rPr>
            <w:t>solved by selecting variables like</w:t>
          </w:r>
          <w:r w:rsidRPr="00E562DD">
            <w:rPr>
              <w:rFonts w:ascii="Times New Roman" w:hAnsi="Times New Roman" w:cs="Times New Roman"/>
            </w:rPr>
            <w:t xml:space="preserve"> the smallest representable floating point number or </w:t>
          </w:r>
          <w:r w:rsidR="00B75D2A" w:rsidRPr="00E562DD">
            <w:rPr>
              <w:rFonts w:ascii="Times New Roman" w:hAnsi="Times New Roman" w:cs="Times New Roman"/>
            </w:rPr>
            <w:t xml:space="preserve">like the </w:t>
          </w:r>
          <w:r w:rsidRPr="00E562DD">
            <w:rPr>
              <w:rFonts w:ascii="Times New Roman" w:hAnsi="Times New Roman" w:cs="Times New Roman"/>
            </w:rPr>
            <w:t>highest representable floating point number which are typically far enough from tolerance limits even for very long simulations.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lastRenderedPageBreak/>
            <w:t>These couples of reciprocal quantities are derivable from almost each physiological parameter such as hydraulic conductance - hydraulic resistance, hydraulic compliance - hydraulic elasticity, frequency – period time, solubility – volatility, dissociation coefficient – association coefficient etc. To simplify this situation is better to select only one of each couple and build the physiological and chemical laws above as usually in physics which helps a lot with elimination of redundancies inside shared interfaces.</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Bad practice is</w:t>
          </w:r>
          <w:r w:rsidR="005946BD" w:rsidRPr="00E562DD">
            <w:rPr>
              <w:rFonts w:ascii="Times New Roman" w:hAnsi="Times New Roman" w:cs="Times New Roman"/>
            </w:rPr>
            <w:t xml:space="preserve"> also</w:t>
          </w:r>
          <w:r w:rsidRPr="00E562DD">
            <w:rPr>
              <w:rFonts w:ascii="Times New Roman" w:hAnsi="Times New Roman" w:cs="Times New Roman"/>
            </w:rPr>
            <w:t xml:space="preserve"> to use </w:t>
          </w:r>
          <w:r w:rsidR="00B75D2A" w:rsidRPr="00E562DD">
            <w:rPr>
              <w:rFonts w:ascii="Times New Roman" w:hAnsi="Times New Roman" w:cs="Times New Roman"/>
            </w:rPr>
            <w:t xml:space="preserve">unitless </w:t>
          </w:r>
          <w:r w:rsidRPr="00E562DD">
            <w:rPr>
              <w:rFonts w:ascii="Times New Roman" w:hAnsi="Times New Roman" w:cs="Times New Roman"/>
            </w:rPr>
            <w:t>logarithm or other non-unit, non-physical variables in interfaces. Even if user has a good documentation how to convert this values. Values should have always the analogy in physical quantity, which are more user-friendly and more intuitive for next development.</w:t>
          </w:r>
        </w:p>
        <w:p w:rsidR="003362FC" w:rsidRPr="00E562DD" w:rsidRDefault="003362FC" w:rsidP="00BE55F4">
          <w:pPr>
            <w:pStyle w:val="Nadpis3"/>
            <w:numPr>
              <w:ilvl w:val="0"/>
              <w:numId w:val="0"/>
            </w:numPr>
            <w:ind w:left="720"/>
            <w:jc w:val="both"/>
            <w:rPr>
              <w:rFonts w:ascii="Times New Roman" w:hAnsi="Times New Roman" w:cs="Times New Roman"/>
            </w:rPr>
          </w:pPr>
          <w:bookmarkStart w:id="40" w:name="_Ref408707762"/>
          <w:bookmarkStart w:id="41" w:name="_Toc408842112"/>
          <w:bookmarkStart w:id="42" w:name="_Toc408844061"/>
          <w:bookmarkStart w:id="43" w:name="_Toc408845894"/>
          <w:bookmarkStart w:id="44" w:name="_Toc409289276"/>
          <w:r w:rsidRPr="00E562DD">
            <w:rPr>
              <w:rFonts w:ascii="Times New Roman" w:hAnsi="Times New Roman" w:cs="Times New Roman"/>
            </w:rPr>
            <w:t>Conservation laws</w:t>
          </w:r>
          <w:bookmarkEnd w:id="40"/>
          <w:bookmarkEnd w:id="41"/>
          <w:bookmarkEnd w:id="42"/>
          <w:bookmarkEnd w:id="43"/>
          <w:bookmarkEnd w:id="44"/>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next step of physiology formalization is identification of physiological systems as physical systems. Based on interactions with environment there are closed and open systems. The example of open system is oxygen transport, where is non-zero flow of oxygen from environment to body. In closed system are not interactions with environment. As example are chemical reactions which always reach equilibrium such as acid-base reactions or oxygen binding to hemoglobin. Or the elementary particles which are in steady state at constant amount inside the body.</w:t>
          </w:r>
        </w:p>
        <w:p w:rsidR="003362FC" w:rsidRPr="00E562DD" w:rsidRDefault="003362FC" w:rsidP="00BE55F4">
          <w:pPr>
            <w:jc w:val="both"/>
            <w:rPr>
              <w:rFonts w:ascii="Times New Roman" w:hAnsi="Times New Roman" w:cs="Times New Roman"/>
            </w:rPr>
          </w:pPr>
          <w:r w:rsidRPr="00E562DD">
            <w:rPr>
              <w:rFonts w:ascii="Times New Roman" w:hAnsi="Times New Roman" w:cs="Times New Roman"/>
            </w:rPr>
            <w:t>The laws of conservations apply to closed systems. Energy, mass, amount of substance nor electric charge cannot be created from nothing. In dynamic models it is very intuitive, because there is non-written rule to calculate with input flow from one component as output flow to another etc. But in steady state calculation must this system equation be written explicitly which is not many times so intuitive.</w:t>
          </w:r>
        </w:p>
        <w:p w:rsidR="003362FC" w:rsidRPr="00E562DD" w:rsidRDefault="003362FC" w:rsidP="00BE55F4">
          <w:pPr>
            <w:pStyle w:val="Nadpis2"/>
            <w:jc w:val="both"/>
            <w:rPr>
              <w:rFonts w:ascii="Times New Roman" w:hAnsi="Times New Roman" w:cs="Times New Roman"/>
            </w:rPr>
          </w:pPr>
          <w:bookmarkStart w:id="45" w:name="_Toc408707132"/>
          <w:bookmarkStart w:id="46" w:name="_Toc408842113"/>
          <w:bookmarkStart w:id="47" w:name="_Toc408844062"/>
          <w:bookmarkStart w:id="48" w:name="_Toc408845895"/>
          <w:bookmarkStart w:id="49" w:name="_Toc409289277"/>
          <w:r w:rsidRPr="00E562DD">
            <w:rPr>
              <w:rFonts w:ascii="Times New Roman" w:hAnsi="Times New Roman" w:cs="Times New Roman"/>
            </w:rPr>
            <w:t>Modelica Principles</w:t>
          </w:r>
          <w:bookmarkEnd w:id="45"/>
          <w:bookmarkEnd w:id="46"/>
          <w:bookmarkEnd w:id="47"/>
          <w:bookmarkEnd w:id="48"/>
          <w:bookmarkEnd w:id="49"/>
        </w:p>
        <w:p w:rsidR="003362FC" w:rsidRPr="00E562DD" w:rsidRDefault="00995B56" w:rsidP="00BE55F4">
          <w:pPr>
            <w:jc w:val="both"/>
            <w:rPr>
              <w:rFonts w:ascii="Times New Roman" w:hAnsi="Times New Roman" w:cs="Times New Roman"/>
            </w:rPr>
          </w:pPr>
          <w:r w:rsidRPr="00E562DD">
            <w:rPr>
              <w:rFonts w:ascii="Times New Roman" w:hAnsi="Times New Roman" w:cs="Times New Roman"/>
            </w:rPr>
            <w:t>Modelica is an object-oriented, equation based computer language, which is standardized and maintained by Modelica Association (</w:t>
          </w:r>
          <w:hyperlink r:id="rId8" w:history="1">
            <w:r w:rsidRPr="00E562DD">
              <w:rPr>
                <w:rStyle w:val="Hypertextovodkaz"/>
                <w:rFonts w:ascii="Times New Roman" w:hAnsi="Times New Roman" w:cs="Times New Roman"/>
              </w:rPr>
              <w:t>www.modelica.org</w:t>
            </w:r>
          </w:hyperlink>
          <w:r w:rsidRPr="00E562DD">
            <w:rPr>
              <w:rFonts w:ascii="Times New Roman" w:hAnsi="Times New Roman" w:cs="Times New Roman"/>
            </w:rPr>
            <w:t>). The non-proprietary standard of this language causes, that is supported by many other projects, companies and organizations. As a result there are available many environments for this language</w:t>
          </w:r>
          <w:r w:rsidR="000462AA" w:rsidRPr="00E562DD">
            <w:rPr>
              <w:rFonts w:ascii="Times New Roman" w:hAnsi="Times New Roman" w:cs="Times New Roman"/>
            </w:rPr>
            <w:t>. For example Dymola, OpenModelica, JModelica, CATIA Systems, CyModelica, MapleSim or Wolfram SystemModeler.</w:t>
          </w:r>
        </w:p>
        <w:p w:rsidR="00CA749F" w:rsidRPr="00E562DD" w:rsidRDefault="00DE6A34" w:rsidP="00BE55F4">
          <w:pPr>
            <w:pStyle w:val="Nadpis3"/>
            <w:numPr>
              <w:ilvl w:val="0"/>
              <w:numId w:val="0"/>
            </w:numPr>
            <w:ind w:left="720"/>
            <w:jc w:val="both"/>
            <w:rPr>
              <w:rFonts w:ascii="Times New Roman" w:hAnsi="Times New Roman" w:cs="Times New Roman"/>
            </w:rPr>
          </w:pPr>
          <w:bookmarkStart w:id="50" w:name="_Floating_point_numbers"/>
          <w:bookmarkStart w:id="51" w:name="_Toc408842114"/>
          <w:bookmarkStart w:id="52" w:name="_Toc408844063"/>
          <w:bookmarkStart w:id="53" w:name="_Toc408845896"/>
          <w:bookmarkStart w:id="54" w:name="_Toc409289278"/>
          <w:bookmarkEnd w:id="50"/>
          <w:r w:rsidRPr="00E562DD">
            <w:rPr>
              <w:rFonts w:ascii="Times New Roman" w:hAnsi="Times New Roman" w:cs="Times New Roman"/>
            </w:rPr>
            <w:t>Floating point numbers</w:t>
          </w:r>
          <w:bookmarkEnd w:id="51"/>
          <w:bookmarkEnd w:id="52"/>
          <w:bookmarkEnd w:id="53"/>
          <w:bookmarkEnd w:id="54"/>
        </w:p>
        <w:p w:rsidR="00CA749F" w:rsidRPr="00E562DD" w:rsidRDefault="00CA749F" w:rsidP="00BE55F4">
          <w:pPr>
            <w:jc w:val="both"/>
            <w:rPr>
              <w:rFonts w:ascii="Times New Roman" w:hAnsi="Times New Roman" w:cs="Times New Roman"/>
            </w:rPr>
          </w:pPr>
          <w:r w:rsidRPr="00E562DD">
            <w:rPr>
              <w:rFonts w:ascii="Times New Roman" w:hAnsi="Times New Roman" w:cs="Times New Roman"/>
            </w:rPr>
            <w:t xml:space="preserve">From mathematical point of view has the </w:t>
          </w:r>
          <w:r w:rsidR="00E562DD">
            <w:rPr>
              <w:rFonts w:ascii="Times New Roman" w:hAnsi="Times New Roman" w:cs="Times New Roman"/>
            </w:rPr>
            <w:t>domain</w:t>
          </w:r>
          <w:r w:rsidRPr="00E562DD">
            <w:rPr>
              <w:rFonts w:ascii="Times New Roman" w:hAnsi="Times New Roman" w:cs="Times New Roman"/>
            </w:rPr>
            <w:t xml:space="preserve"> of real numbers infinity members. How it is possible, than it could be representable by finite small number of bites</w:t>
          </w:r>
          <w:r w:rsidR="007966C9" w:rsidRPr="00E562DD">
            <w:rPr>
              <w:rFonts w:ascii="Times New Roman" w:hAnsi="Times New Roman" w:cs="Times New Roman"/>
            </w:rPr>
            <w:t>, i.e., 32 or 64 ones and zeros</w:t>
          </w:r>
          <w:r w:rsidRPr="00E562DD">
            <w:rPr>
              <w:rFonts w:ascii="Times New Roman" w:hAnsi="Times New Roman" w:cs="Times New Roman"/>
            </w:rPr>
            <w:t>? The answer is by approximations. There must be always some limits of precisions, some tolerances</w:t>
          </w:r>
          <w:r w:rsidR="00D844D4" w:rsidRPr="00E562DD">
            <w:rPr>
              <w:rFonts w:ascii="Times New Roman" w:hAnsi="Times New Roman" w:cs="Times New Roman"/>
            </w:rPr>
            <w:t>. Floating point numbers are represented by scientific notation with mantissa (a) and exponent (b) as a*10</w:t>
          </w:r>
          <w:r w:rsidR="00D844D4" w:rsidRPr="00E562DD">
            <w:rPr>
              <w:rFonts w:ascii="Times New Roman" w:hAnsi="Times New Roman" w:cs="Times New Roman"/>
              <w:vertAlign w:val="superscript"/>
            </w:rPr>
            <w:t>b</w:t>
          </w:r>
          <w:r w:rsidR="00D844D4" w:rsidRPr="00E562DD">
            <w:rPr>
              <w:rFonts w:ascii="Times New Roman" w:hAnsi="Times New Roman" w:cs="Times New Roman"/>
            </w:rPr>
            <w:t>. Both mantissa and exponent are represented by fixed number of bites</w:t>
          </w:r>
          <w:r w:rsidR="00512903" w:rsidRPr="00E562DD">
            <w:rPr>
              <w:rFonts w:ascii="Times New Roman" w:hAnsi="Times New Roman" w:cs="Times New Roman"/>
            </w:rPr>
            <w:t>. At single-precision floating point format there is one bit for sign, 8 bits for exponent and 23 bits for mantissa. This representation gives smallest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biggest number as 10</w:t>
          </w:r>
          <w:r w:rsidR="00512903" w:rsidRPr="00E562DD">
            <w:rPr>
              <w:rFonts w:ascii="Times New Roman" w:hAnsi="Times New Roman" w:cs="Times New Roman"/>
              <w:vertAlign w:val="superscript"/>
            </w:rPr>
            <w:t>127</w:t>
          </w:r>
          <w:r w:rsidR="00512903" w:rsidRPr="00E562DD">
            <w:rPr>
              <w:rFonts w:ascii="Times New Roman" w:hAnsi="Times New Roman" w:cs="Times New Roman"/>
            </w:rPr>
            <w:t xml:space="preserve"> and eps (the biggest number such as 1.0 + eps = 1</w:t>
          </w:r>
          <w:r w:rsidR="00013A17" w:rsidRPr="00E562DD">
            <w:rPr>
              <w:rFonts w:ascii="Times New Roman" w:hAnsi="Times New Roman" w:cs="Times New Roman"/>
            </w:rPr>
            <w:t>.0</w:t>
          </w:r>
          <w:r w:rsidR="00512903" w:rsidRPr="00E562DD">
            <w:rPr>
              <w:rFonts w:ascii="Times New Roman" w:hAnsi="Times New Roman" w:cs="Times New Roman"/>
            </w:rPr>
            <w:t xml:space="preserve">) </w:t>
          </w:r>
          <w:r w:rsidR="00013A17" w:rsidRPr="00E562DD">
            <w:rPr>
              <w:rFonts w:ascii="Times New Roman" w:hAnsi="Times New Roman" w:cs="Times New Roman"/>
            </w:rPr>
            <w:t>&lt;</w:t>
          </w:r>
          <w:r w:rsidR="00512903" w:rsidRPr="00E562DD">
            <w:rPr>
              <w:rFonts w:ascii="Times New Roman" w:hAnsi="Times New Roman" w:cs="Times New Roman"/>
            </w:rPr>
            <w:t>10</w:t>
          </w:r>
          <w:r w:rsidR="00013A17" w:rsidRPr="00E562DD">
            <w:rPr>
              <w:rFonts w:ascii="Times New Roman" w:hAnsi="Times New Roman" w:cs="Times New Roman"/>
              <w:vertAlign w:val="superscript"/>
            </w:rPr>
            <w:t>-6</w:t>
          </w:r>
          <w:r w:rsidR="00512903" w:rsidRPr="00E562DD">
            <w:rPr>
              <w:rFonts w:ascii="Times New Roman" w:hAnsi="Times New Roman" w:cs="Times New Roman"/>
            </w:rPr>
            <w:t>. This 32-bit precision is sufficient for the most common cases, but for specific calculations better precision exist. The 64-bit called as double-precision floating-point format has 11 for exponent (</w:t>
          </w:r>
          <w:r w:rsidR="00013A17" w:rsidRPr="00E562DD">
            <w:rPr>
              <w:rFonts w:ascii="Times New Roman" w:hAnsi="Times New Roman" w:cs="Times New Roman"/>
            </w:rPr>
            <w:t xml:space="preserve">with </w:t>
          </w:r>
          <w:r w:rsidR="00512903" w:rsidRPr="00E562DD">
            <w:rPr>
              <w:rFonts w:ascii="Times New Roman" w:hAnsi="Times New Roman" w:cs="Times New Roman"/>
            </w:rPr>
            <w:t>theoretical range from 10</w:t>
          </w:r>
          <w:r w:rsidR="00512903" w:rsidRPr="00E562DD">
            <w:rPr>
              <w:rFonts w:ascii="Times New Roman" w:hAnsi="Times New Roman" w:cs="Times New Roman"/>
              <w:vertAlign w:val="superscript"/>
            </w:rPr>
            <w:t>-</w:t>
          </w:r>
          <w:r w:rsidR="00013A17" w:rsidRPr="00E562DD">
            <w:rPr>
              <w:rFonts w:ascii="Times New Roman" w:hAnsi="Times New Roman" w:cs="Times New Roman"/>
              <w:vertAlign w:val="superscript"/>
            </w:rPr>
            <w:t>1027</w:t>
          </w:r>
          <w:r w:rsidR="00512903" w:rsidRPr="00E562DD">
            <w:rPr>
              <w:rFonts w:ascii="Times New Roman" w:hAnsi="Times New Roman" w:cs="Times New Roman"/>
            </w:rPr>
            <w:t xml:space="preserve"> to 10</w:t>
          </w:r>
          <w:r w:rsidR="00013A17" w:rsidRPr="00E562DD">
            <w:rPr>
              <w:rFonts w:ascii="Times New Roman" w:hAnsi="Times New Roman" w:cs="Times New Roman"/>
              <w:vertAlign w:val="superscript"/>
            </w:rPr>
            <w:t>1027</w:t>
          </w:r>
          <w:r w:rsidR="00512903" w:rsidRPr="00E562DD">
            <w:rPr>
              <w:rFonts w:ascii="Times New Roman" w:hAnsi="Times New Roman" w:cs="Times New Roman"/>
            </w:rPr>
            <w:t>)</w:t>
          </w:r>
          <w:r w:rsidR="00013A17" w:rsidRPr="00E562DD">
            <w:rPr>
              <w:rFonts w:ascii="Times New Roman" w:hAnsi="Times New Roman" w:cs="Times New Roman"/>
            </w:rPr>
            <w:t xml:space="preserve"> and 52 bits for mantissa (with eps&lt;10</w:t>
          </w:r>
          <w:r w:rsidR="00013A17" w:rsidRPr="00E562DD">
            <w:rPr>
              <w:rFonts w:ascii="Times New Roman" w:hAnsi="Times New Roman" w:cs="Times New Roman"/>
              <w:vertAlign w:val="superscript"/>
            </w:rPr>
            <w:t>-15</w:t>
          </w:r>
          <w:r w:rsidR="00013A17" w:rsidRPr="00E562DD">
            <w:rPr>
              <w:rFonts w:ascii="Times New Roman" w:hAnsi="Times New Roman" w:cs="Times New Roman"/>
            </w:rPr>
            <w:t>).</w:t>
          </w:r>
        </w:p>
        <w:p w:rsidR="00CA749F" w:rsidRPr="00E562DD" w:rsidRDefault="00013A17" w:rsidP="00BE55F4">
          <w:pPr>
            <w:jc w:val="both"/>
            <w:rPr>
              <w:rFonts w:ascii="Times New Roman" w:hAnsi="Times New Roman" w:cs="Times New Roman"/>
            </w:rPr>
          </w:pPr>
          <w:r w:rsidRPr="00E562DD">
            <w:rPr>
              <w:rFonts w:ascii="Times New Roman" w:hAnsi="Times New Roman" w:cs="Times New Roman"/>
            </w:rPr>
            <w:t xml:space="preserve">Even the ranges and precisions are limited, the floating points calculations brings for user another traps. </w:t>
          </w:r>
          <w:r w:rsidR="00CA749F" w:rsidRPr="00E562DD">
            <w:rPr>
              <w:rFonts w:ascii="Times New Roman" w:hAnsi="Times New Roman" w:cs="Times New Roman"/>
            </w:rPr>
            <w:t>First of all is expressing equality of real numbers</w:t>
          </w:r>
          <w:r w:rsidR="00DB6EE4" w:rsidRPr="00E562DD">
            <w:rPr>
              <w:rFonts w:ascii="Times New Roman" w:hAnsi="Times New Roman" w:cs="Times New Roman"/>
            </w:rPr>
            <w:t>. For example, what does it means, if we say that x is equal to zero</w:t>
          </w:r>
          <w:r w:rsidR="00C66FFC" w:rsidRPr="00E562DD">
            <w:rPr>
              <w:rFonts w:ascii="Times New Roman" w:hAnsi="Times New Roman" w:cs="Times New Roman"/>
            </w:rPr>
            <w:t xml:space="preserve"> such as condition x==0</w:t>
          </w:r>
          <w:r w:rsidR="00DB6EE4" w:rsidRPr="00E562DD">
            <w:rPr>
              <w:rFonts w:ascii="Times New Roman" w:hAnsi="Times New Roman" w:cs="Times New Roman"/>
            </w:rPr>
            <w:t xml:space="preserve">? If the number x is set to zero by user and it </w:t>
          </w:r>
          <w:r w:rsidR="00DB6EE4" w:rsidRPr="00E562DD">
            <w:rPr>
              <w:rFonts w:ascii="Times New Roman" w:hAnsi="Times New Roman" w:cs="Times New Roman"/>
            </w:rPr>
            <w:lastRenderedPageBreak/>
            <w:t xml:space="preserve">does not change by calculation its value really remain zero, but if it is calculated it is always calculated with some precision. </w:t>
          </w:r>
          <w:r w:rsidR="00C66FFC" w:rsidRPr="00E562DD">
            <w:rPr>
              <w:rFonts w:ascii="Times New Roman" w:hAnsi="Times New Roman" w:cs="Times New Roman"/>
            </w:rPr>
            <w:t>I</w:t>
          </w:r>
          <w:r w:rsidR="00DB6EE4" w:rsidRPr="00E562DD">
            <w:rPr>
              <w:rFonts w:ascii="Times New Roman" w:hAnsi="Times New Roman" w:cs="Times New Roman"/>
            </w:rPr>
            <w:t>t means that the test of equality have sense only inside this tolerance range. If we have set tolerance to 10</w:t>
          </w:r>
          <w:r w:rsidR="00DB6EE4" w:rsidRPr="00E562DD">
            <w:rPr>
              <w:rFonts w:ascii="Times New Roman" w:hAnsi="Times New Roman" w:cs="Times New Roman"/>
              <w:vertAlign w:val="superscript"/>
            </w:rPr>
            <w:t>-3</w:t>
          </w:r>
          <w:r w:rsidR="00DB6EE4" w:rsidRPr="00E562DD">
            <w:rPr>
              <w:rFonts w:ascii="Times New Roman" w:hAnsi="Times New Roman" w:cs="Times New Roman"/>
            </w:rPr>
            <w:t xml:space="preserve"> then we should be satisfied with numbers greater than -0.001 and less than 0.001. </w:t>
          </w:r>
          <w:r w:rsidR="00DC4215" w:rsidRPr="00E562DD">
            <w:rPr>
              <w:rFonts w:ascii="Times New Roman" w:hAnsi="Times New Roman" w:cs="Times New Roman"/>
            </w:rPr>
            <w:t xml:space="preserve">Otherwise the solver may reach the limits of number representations </w:t>
          </w:r>
          <w:r w:rsidR="00B75D2A" w:rsidRPr="00E562DD">
            <w:rPr>
              <w:rFonts w:ascii="Times New Roman" w:hAnsi="Times New Roman" w:cs="Times New Roman"/>
            </w:rPr>
            <w:t>and/</w:t>
          </w:r>
          <w:r w:rsidR="00DC4215" w:rsidRPr="00E562DD">
            <w:rPr>
              <w:rFonts w:ascii="Times New Roman" w:hAnsi="Times New Roman" w:cs="Times New Roman"/>
            </w:rPr>
            <w:t xml:space="preserve">or does not reach the equality any more. </w:t>
          </w:r>
        </w:p>
        <w:p w:rsidR="00C66FFC" w:rsidRPr="00E562DD" w:rsidRDefault="00C66FFC" w:rsidP="00BE55F4">
          <w:pPr>
            <w:jc w:val="both"/>
            <w:rPr>
              <w:rFonts w:ascii="Times New Roman" w:hAnsi="Times New Roman" w:cs="Times New Roman"/>
            </w:rPr>
          </w:pPr>
          <w:r w:rsidRPr="00E562DD">
            <w:rPr>
              <w:rFonts w:ascii="Times New Roman" w:hAnsi="Times New Roman" w:cs="Times New Roman"/>
            </w:rPr>
            <w:t xml:space="preserve">The user tolerance definition for elementary mathematical operations are not needed, but it is necessary for iterative numerical methods. The most common are numerical solving of differential equation (such as Euler method, DASSL and other) or numerical solving of non-linear equations by iterative approximations (such as Newton method). At first look it seems that it is needed the tolerance for each tested variable in error condition of that algorithms. But </w:t>
          </w:r>
          <w:r w:rsidR="00DE6A34" w:rsidRPr="00E562DD">
            <w:rPr>
              <w:rFonts w:ascii="Times New Roman" w:hAnsi="Times New Roman" w:cs="Times New Roman"/>
            </w:rPr>
            <w:t>this could be handled only by one relative tolerance and scaling of the variables.</w:t>
          </w:r>
          <w:r w:rsidRPr="00E562DD">
            <w:rPr>
              <w:rFonts w:ascii="Times New Roman" w:hAnsi="Times New Roman" w:cs="Times New Roman"/>
            </w:rPr>
            <w:t xml:space="preserve"> </w:t>
          </w:r>
          <w:r w:rsidR="00DE6A34" w:rsidRPr="00E562DD">
            <w:rPr>
              <w:rFonts w:ascii="Times New Roman" w:hAnsi="Times New Roman" w:cs="Times New Roman"/>
            </w:rPr>
            <w:t xml:space="preserve">For this scaling Modelica uses the attribute </w:t>
          </w:r>
          <w:r w:rsidR="004B565F" w:rsidRPr="00E562DD">
            <w:rPr>
              <w:rFonts w:ascii="Times New Roman" w:hAnsi="Times New Roman" w:cs="Times New Roman"/>
            </w:rPr>
            <w:t>‘</w:t>
          </w:r>
          <w:r w:rsidR="00DE6A34" w:rsidRPr="00E562DD">
            <w:rPr>
              <w:rFonts w:ascii="Times New Roman" w:hAnsi="Times New Roman" w:cs="Times New Roman"/>
            </w:rPr>
            <w:t>nominal</w:t>
          </w:r>
          <w:r w:rsidR="004B565F" w:rsidRPr="00E562DD">
            <w:rPr>
              <w:rFonts w:ascii="Times New Roman" w:hAnsi="Times New Roman" w:cs="Times New Roman"/>
            </w:rPr>
            <w:t>’</w:t>
          </w:r>
          <w:r w:rsidR="00DE6A34" w:rsidRPr="00E562DD">
            <w:rPr>
              <w:rFonts w:ascii="Times New Roman" w:hAnsi="Times New Roman" w:cs="Times New Roman"/>
            </w:rPr>
            <w:t xml:space="preserve">, which could be included in every real variable. </w:t>
          </w:r>
        </w:p>
        <w:p w:rsidR="003362FC" w:rsidRPr="00E562DD" w:rsidRDefault="00D067BD" w:rsidP="00BE55F4">
          <w:pPr>
            <w:pStyle w:val="Nadpis3"/>
            <w:numPr>
              <w:ilvl w:val="0"/>
              <w:numId w:val="0"/>
            </w:numPr>
            <w:ind w:left="720"/>
            <w:jc w:val="both"/>
            <w:rPr>
              <w:rFonts w:ascii="Times New Roman" w:hAnsi="Times New Roman" w:cs="Times New Roman"/>
            </w:rPr>
          </w:pPr>
          <w:bookmarkStart w:id="55" w:name="_Toc408842115"/>
          <w:bookmarkStart w:id="56" w:name="_Toc408844064"/>
          <w:bookmarkStart w:id="57" w:name="_Toc408845897"/>
          <w:bookmarkStart w:id="58" w:name="_Toc409289279"/>
          <w:r>
            <w:rPr>
              <w:rFonts w:ascii="Times New Roman" w:hAnsi="Times New Roman" w:cs="Times New Roman"/>
            </w:rPr>
            <w:t xml:space="preserve">Object-oriented </w:t>
          </w:r>
          <w:r w:rsidR="00D854E2">
            <w:rPr>
              <w:rFonts w:ascii="Times New Roman" w:hAnsi="Times New Roman" w:cs="Times New Roman"/>
            </w:rPr>
            <w:t>programming</w:t>
          </w:r>
          <w:bookmarkEnd w:id="55"/>
          <w:bookmarkEnd w:id="56"/>
          <w:bookmarkEnd w:id="57"/>
          <w:bookmarkEnd w:id="58"/>
        </w:p>
        <w:p w:rsidR="004B565F" w:rsidRPr="00E562DD" w:rsidRDefault="000462AA" w:rsidP="00BE55F4">
          <w:pPr>
            <w:jc w:val="both"/>
            <w:rPr>
              <w:rFonts w:ascii="Times New Roman" w:hAnsi="Times New Roman" w:cs="Times New Roman"/>
            </w:rPr>
          </w:pPr>
          <w:r w:rsidRPr="00E562DD">
            <w:rPr>
              <w:rFonts w:ascii="Times New Roman" w:hAnsi="Times New Roman" w:cs="Times New Roman"/>
            </w:rPr>
            <w:t xml:space="preserve">Object oriented </w:t>
          </w:r>
          <w:r w:rsidR="00D854E2">
            <w:rPr>
              <w:rFonts w:ascii="Times New Roman" w:hAnsi="Times New Roman" w:cs="Times New Roman"/>
            </w:rPr>
            <w:t xml:space="preserve">computer </w:t>
          </w:r>
          <w:r w:rsidRPr="00E562DD">
            <w:rPr>
              <w:rFonts w:ascii="Times New Roman" w:hAnsi="Times New Roman" w:cs="Times New Roman"/>
            </w:rPr>
            <w:t>program</w:t>
          </w:r>
          <w:r w:rsidR="00D854E2">
            <w:rPr>
              <w:rFonts w:ascii="Times New Roman" w:hAnsi="Times New Roman" w:cs="Times New Roman"/>
            </w:rPr>
            <w:t>m</w:t>
          </w:r>
          <w:r w:rsidRPr="00E562DD">
            <w:rPr>
              <w:rFonts w:ascii="Times New Roman" w:hAnsi="Times New Roman" w:cs="Times New Roman"/>
            </w:rPr>
            <w:t xml:space="preserve">ing is one of the greatest step in computer science. The programing of huge applications and systems becomes more simplified with re-using and extending of already defined objects. </w:t>
          </w:r>
          <w:r w:rsidR="00B37AE6" w:rsidRPr="00E562DD">
            <w:rPr>
              <w:rFonts w:ascii="Times New Roman" w:hAnsi="Times New Roman" w:cs="Times New Roman"/>
            </w:rPr>
            <w:t xml:space="preserve">Idea of </w:t>
          </w:r>
          <w:r w:rsidR="00006D89" w:rsidRPr="00E562DD">
            <w:rPr>
              <w:rFonts w:ascii="Times New Roman" w:hAnsi="Times New Roman" w:cs="Times New Roman"/>
            </w:rPr>
            <w:t xml:space="preserve">an </w:t>
          </w:r>
          <w:r w:rsidR="00B37AE6" w:rsidRPr="00E562DD">
            <w:rPr>
              <w:rFonts w:ascii="Times New Roman" w:hAnsi="Times New Roman" w:cs="Times New Roman"/>
            </w:rPr>
            <w:t>object as definition is very intuitive, because it copies the human language and thinking. Each defin</w:t>
          </w:r>
          <w:r w:rsidR="00D854E2">
            <w:rPr>
              <w:rFonts w:ascii="Times New Roman" w:hAnsi="Times New Roman" w:cs="Times New Roman"/>
            </w:rPr>
            <w:t xml:space="preserve">ed term is an object, which </w:t>
          </w:r>
          <w:r w:rsidR="00B37AE6" w:rsidRPr="00E562DD">
            <w:rPr>
              <w:rFonts w:ascii="Times New Roman" w:hAnsi="Times New Roman" w:cs="Times New Roman"/>
            </w:rPr>
            <w:t>have more occurrence</w:t>
          </w:r>
          <w:r w:rsidR="00D854E2">
            <w:rPr>
              <w:rFonts w:ascii="Times New Roman" w:hAnsi="Times New Roman" w:cs="Times New Roman"/>
            </w:rPr>
            <w:t>s</w:t>
          </w:r>
          <w:r w:rsidR="00B37AE6" w:rsidRPr="00E562DD">
            <w:rPr>
              <w:rFonts w:ascii="Times New Roman" w:hAnsi="Times New Roman" w:cs="Times New Roman"/>
            </w:rPr>
            <w:t xml:space="preserve">. Occurrence of object definition </w:t>
          </w:r>
          <w:r w:rsidR="004B565F" w:rsidRPr="00E562DD">
            <w:rPr>
              <w:rFonts w:ascii="Times New Roman" w:hAnsi="Times New Roman" w:cs="Times New Roman"/>
            </w:rPr>
            <w:t xml:space="preserve">in the next code </w:t>
          </w:r>
          <w:r w:rsidR="00B37AE6" w:rsidRPr="00E562DD">
            <w:rPr>
              <w:rFonts w:ascii="Times New Roman" w:hAnsi="Times New Roman" w:cs="Times New Roman"/>
            </w:rPr>
            <w:t xml:space="preserve">is named </w:t>
          </w:r>
          <w:r w:rsidR="00006D89" w:rsidRPr="00E562DD">
            <w:rPr>
              <w:rFonts w:ascii="Times New Roman" w:hAnsi="Times New Roman" w:cs="Times New Roman"/>
            </w:rPr>
            <w:t>an</w:t>
          </w:r>
          <w:r w:rsidR="00B37AE6" w:rsidRPr="00E562DD">
            <w:rPr>
              <w:rFonts w:ascii="Times New Roman" w:hAnsi="Times New Roman" w:cs="Times New Roman"/>
            </w:rPr>
            <w:t xml:space="preserve"> instance. </w:t>
          </w:r>
        </w:p>
        <w:p w:rsidR="00B02172" w:rsidRPr="00E562DD" w:rsidRDefault="004B565F" w:rsidP="00BE55F4">
          <w:pPr>
            <w:jc w:val="both"/>
            <w:rPr>
              <w:rFonts w:ascii="Times New Roman" w:hAnsi="Times New Roman" w:cs="Times New Roman"/>
            </w:rPr>
          </w:pPr>
          <w:r w:rsidRPr="00E562DD">
            <w:rPr>
              <w:rFonts w:ascii="Times New Roman" w:hAnsi="Times New Roman" w:cs="Times New Roman"/>
            </w:rPr>
            <w:t>Each</w:t>
          </w:r>
          <w:r w:rsidR="00B37AE6" w:rsidRPr="00E562DD">
            <w:rPr>
              <w:rFonts w:ascii="Times New Roman" w:hAnsi="Times New Roman" w:cs="Times New Roman"/>
            </w:rPr>
            <w:t xml:space="preserve"> object </w:t>
          </w:r>
          <w:r w:rsidRPr="00E562DD">
            <w:rPr>
              <w:rFonts w:ascii="Times New Roman" w:hAnsi="Times New Roman" w:cs="Times New Roman"/>
            </w:rPr>
            <w:t>can have</w:t>
          </w:r>
          <w:r w:rsidR="00B37AE6" w:rsidRPr="00E562DD">
            <w:rPr>
              <w:rFonts w:ascii="Times New Roman" w:hAnsi="Times New Roman" w:cs="Times New Roman"/>
            </w:rPr>
            <w:t xml:space="preserve"> properties. The</w:t>
          </w:r>
          <w:r w:rsidR="00B02172" w:rsidRPr="00E562DD">
            <w:rPr>
              <w:rFonts w:ascii="Times New Roman" w:hAnsi="Times New Roman" w:cs="Times New Roman"/>
            </w:rPr>
            <w:t xml:space="preserve"> property</w:t>
          </w:r>
          <w:r w:rsidR="00B37AE6" w:rsidRPr="00E562DD">
            <w:rPr>
              <w:rFonts w:ascii="Times New Roman" w:hAnsi="Times New Roman" w:cs="Times New Roman"/>
            </w:rPr>
            <w:t xml:space="preserve"> could be primitive variable as number, text, true/false value or a</w:t>
          </w:r>
          <w:r w:rsidR="00B02172" w:rsidRPr="00E562DD">
            <w:rPr>
              <w:rFonts w:ascii="Times New Roman" w:hAnsi="Times New Roman" w:cs="Times New Roman"/>
            </w:rPr>
            <w:t xml:space="preserve">lso an </w:t>
          </w:r>
          <w:r w:rsidR="00B37AE6" w:rsidRPr="00E562DD">
            <w:rPr>
              <w:rFonts w:ascii="Times New Roman" w:hAnsi="Times New Roman" w:cs="Times New Roman"/>
            </w:rPr>
            <w:t xml:space="preserve">object. This can create hierarchical decomposition from one system as one object to its subsystems as </w:t>
          </w:r>
          <w:r w:rsidR="00B02172" w:rsidRPr="00E562DD">
            <w:rPr>
              <w:rFonts w:ascii="Times New Roman" w:hAnsi="Times New Roman" w:cs="Times New Roman"/>
            </w:rPr>
            <w:t>more and more detailed definitions of the owner parts. Especially in physiology are these patterns everywhere. Having object for chemical reaction, chemical substance, organelle, membrane channel, cell, membrane, tissue or physiological system</w:t>
          </w:r>
          <w:r w:rsidR="00D854E2">
            <w:rPr>
              <w:rFonts w:ascii="Times New Roman" w:hAnsi="Times New Roman" w:cs="Times New Roman"/>
            </w:rPr>
            <w:t xml:space="preserve"> it</w:t>
          </w:r>
          <w:r w:rsidR="00B02172" w:rsidRPr="00E562DD">
            <w:rPr>
              <w:rFonts w:ascii="Times New Roman" w:hAnsi="Times New Roman" w:cs="Times New Roman"/>
            </w:rPr>
            <w:t xml:space="preserve"> is possible to compose new detailed objects as huge models of physiology using already described objects just by choosing the right values of </w:t>
          </w:r>
          <w:r w:rsidR="00006D89" w:rsidRPr="00E562DD">
            <w:rPr>
              <w:rFonts w:ascii="Times New Roman" w:hAnsi="Times New Roman" w:cs="Times New Roman"/>
            </w:rPr>
            <w:t xml:space="preserve">these new </w:t>
          </w:r>
          <w:r w:rsidR="00B02172" w:rsidRPr="00E562DD">
            <w:rPr>
              <w:rFonts w:ascii="Times New Roman" w:hAnsi="Times New Roman" w:cs="Times New Roman"/>
            </w:rPr>
            <w:t>instances.</w:t>
          </w:r>
        </w:p>
        <w:p w:rsidR="00006D89" w:rsidRPr="00E562DD" w:rsidRDefault="00006D89" w:rsidP="00BE55F4">
          <w:pPr>
            <w:jc w:val="both"/>
            <w:rPr>
              <w:rFonts w:ascii="Times New Roman" w:hAnsi="Times New Roman" w:cs="Times New Roman"/>
            </w:rPr>
          </w:pPr>
          <w:r w:rsidRPr="00E562DD">
            <w:rPr>
              <w:rFonts w:ascii="Times New Roman" w:hAnsi="Times New Roman" w:cs="Times New Roman"/>
            </w:rPr>
            <w:t xml:space="preserve">It is not necessary to make decomposition of problem from up to down or vice versa, because object-oriented thinking just support to start everywhere. There is only one condition for effective object-oriented programing: </w:t>
          </w:r>
          <w:r w:rsidRPr="00E562DD">
            <w:rPr>
              <w:rFonts w:ascii="Times New Roman" w:hAnsi="Times New Roman" w:cs="Times New Roman"/>
              <w:b/>
            </w:rPr>
            <w:t>The minimization of object number</w:t>
          </w:r>
          <w:r w:rsidR="00D854E2">
            <w:rPr>
              <w:rFonts w:ascii="Times New Roman" w:hAnsi="Times New Roman" w:cs="Times New Roman"/>
              <w:b/>
            </w:rPr>
            <w:t xml:space="preserve"> at the same time as</w:t>
          </w:r>
          <w:r w:rsidRPr="00E562DD">
            <w:rPr>
              <w:rFonts w:ascii="Times New Roman" w:hAnsi="Times New Roman" w:cs="Times New Roman"/>
              <w:b/>
            </w:rPr>
            <w:t xml:space="preserve"> the minimization</w:t>
          </w:r>
          <w:r w:rsidR="007A373F" w:rsidRPr="00E562DD">
            <w:rPr>
              <w:rFonts w:ascii="Times New Roman" w:hAnsi="Times New Roman" w:cs="Times New Roman"/>
              <w:b/>
            </w:rPr>
            <w:t xml:space="preserve"> of instance number</w:t>
          </w:r>
          <w:r w:rsidRPr="00E562DD">
            <w:rPr>
              <w:rFonts w:ascii="Times New Roman" w:hAnsi="Times New Roman" w:cs="Times New Roman"/>
              <w:b/>
            </w:rPr>
            <w:t xml:space="preserve"> to describe the same system</w:t>
          </w:r>
          <w:r w:rsidR="007D7D67" w:rsidRPr="00E562DD">
            <w:rPr>
              <w:rFonts w:ascii="Times New Roman" w:hAnsi="Times New Roman" w:cs="Times New Roman"/>
              <w:b/>
            </w:rPr>
            <w:t xml:space="preserve"> by the same rules</w:t>
          </w:r>
          <w:r w:rsidRPr="00E562DD">
            <w:rPr>
              <w:rFonts w:ascii="Times New Roman" w:hAnsi="Times New Roman" w:cs="Times New Roman"/>
            </w:rPr>
            <w:t xml:space="preserve">. </w:t>
          </w:r>
          <w:r w:rsidR="000F3CB3" w:rsidRPr="00E562DD">
            <w:rPr>
              <w:rFonts w:ascii="Times New Roman" w:hAnsi="Times New Roman" w:cs="Times New Roman"/>
            </w:rPr>
            <w:t xml:space="preserve">This process is already used in mathematic or physical science, where the whole science can be exactly build from small number of base rules by finite </w:t>
          </w:r>
          <w:r w:rsidR="007A373F" w:rsidRPr="00E562DD">
            <w:rPr>
              <w:rFonts w:ascii="Times New Roman" w:hAnsi="Times New Roman" w:cs="Times New Roman"/>
            </w:rPr>
            <w:t xml:space="preserve">minimized </w:t>
          </w:r>
          <w:r w:rsidR="000F3CB3" w:rsidRPr="00E562DD">
            <w:rPr>
              <w:rFonts w:ascii="Times New Roman" w:hAnsi="Times New Roman" w:cs="Times New Roman"/>
            </w:rPr>
            <w:t>number of definitions</w:t>
          </w:r>
          <w:r w:rsidR="007A373F" w:rsidRPr="00E562DD">
            <w:rPr>
              <w:rFonts w:ascii="Times New Roman" w:hAnsi="Times New Roman" w:cs="Times New Roman"/>
            </w:rPr>
            <w:t>.</w:t>
          </w:r>
        </w:p>
        <w:p w:rsidR="009638EF" w:rsidRPr="00E562DD" w:rsidRDefault="007D7D67" w:rsidP="009638EF">
          <w:pPr>
            <w:jc w:val="both"/>
            <w:rPr>
              <w:rFonts w:ascii="Times New Roman" w:hAnsi="Times New Roman" w:cs="Times New Roman"/>
            </w:rPr>
          </w:pPr>
          <w:r w:rsidRPr="00E562DD">
            <w:rPr>
              <w:rFonts w:ascii="Times New Roman" w:hAnsi="Times New Roman" w:cs="Times New Roman"/>
            </w:rPr>
            <w:t>These idea is hidden also in medicine books, where many principles or object are generalized and finally can be applied to many parts of the body systems. For example</w:t>
          </w:r>
          <w:r w:rsidR="00862E51" w:rsidRPr="00E562DD">
            <w:rPr>
              <w:rFonts w:ascii="Times New Roman" w:hAnsi="Times New Roman" w:cs="Times New Roman"/>
            </w:rPr>
            <w:t>, one family</w:t>
          </w:r>
          <w:r w:rsidR="005B563C" w:rsidRPr="00E562DD">
            <w:rPr>
              <w:rFonts w:ascii="Times New Roman" w:hAnsi="Times New Roman" w:cs="Times New Roman"/>
            </w:rPr>
            <w:t xml:space="preserve"> of</w:t>
          </w:r>
          <w:r w:rsidRPr="00E562DD">
            <w:rPr>
              <w:rFonts w:ascii="Times New Roman" w:hAnsi="Times New Roman" w:cs="Times New Roman"/>
            </w:rPr>
            <w:t xml:space="preserve"> </w:t>
          </w:r>
          <w:r w:rsidR="00862E51" w:rsidRPr="00E562DD">
            <w:rPr>
              <w:rFonts w:ascii="Times New Roman" w:hAnsi="Times New Roman" w:cs="Times New Roman"/>
            </w:rPr>
            <w:t xml:space="preserve">membrane </w:t>
          </w:r>
          <w:r w:rsidRPr="00E562DD">
            <w:rPr>
              <w:rFonts w:ascii="Times New Roman" w:hAnsi="Times New Roman" w:cs="Times New Roman"/>
            </w:rPr>
            <w:t>receptor</w:t>
          </w:r>
          <w:r w:rsidR="005B563C" w:rsidRPr="00E562DD">
            <w:rPr>
              <w:rFonts w:ascii="Times New Roman" w:hAnsi="Times New Roman" w:cs="Times New Roman"/>
            </w:rPr>
            <w:t>s</w:t>
          </w:r>
          <w:r w:rsidRPr="00E562DD">
            <w:rPr>
              <w:rFonts w:ascii="Times New Roman" w:hAnsi="Times New Roman" w:cs="Times New Roman"/>
            </w:rPr>
            <w:t xml:space="preserve"> can be used in many pathways</w:t>
          </w:r>
          <w:r w:rsidR="005B563C" w:rsidRPr="00E562DD">
            <w:rPr>
              <w:rFonts w:ascii="Times New Roman" w:hAnsi="Times New Roman" w:cs="Times New Roman"/>
            </w:rPr>
            <w:t xml:space="preserve"> and</w:t>
          </w:r>
          <w:r w:rsidRPr="00E562DD">
            <w:rPr>
              <w:rFonts w:ascii="Times New Roman" w:hAnsi="Times New Roman" w:cs="Times New Roman"/>
            </w:rPr>
            <w:t xml:space="preserve"> can </w:t>
          </w:r>
          <w:r w:rsidR="00862E51" w:rsidRPr="00E562DD">
            <w:rPr>
              <w:rFonts w:ascii="Times New Roman" w:hAnsi="Times New Roman" w:cs="Times New Roman"/>
            </w:rPr>
            <w:t xml:space="preserve">interact </w:t>
          </w:r>
          <w:r w:rsidRPr="00E562DD">
            <w:rPr>
              <w:rFonts w:ascii="Times New Roman" w:hAnsi="Times New Roman" w:cs="Times New Roman"/>
            </w:rPr>
            <w:t>by many effectors.</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B </w:t>
          </w:r>
          <w:r w:rsidRPr="00E562DD">
            <w:rPr>
              <w:rFonts w:ascii="Times New Roman" w:eastAsia="Times New Roman" w:hAnsi="Times New Roman" w:cs="Times New Roman"/>
              <w:color w:val="006400"/>
              <w:lang w:val="cs-CZ"/>
            </w:rPr>
            <w:t>"Definition of class 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0000FF"/>
              <w:lang w:val="cs-CZ"/>
            </w:rPr>
            <w:t>parameter </w:t>
          </w:r>
          <w:r w:rsidRPr="00E562DD">
            <w:rPr>
              <w:rFonts w:ascii="Times New Roman" w:eastAsia="Times New Roman" w:hAnsi="Times New Roman" w:cs="Times New Roman"/>
              <w:color w:val="FF0000"/>
              <w:lang w:val="cs-CZ"/>
            </w:rPr>
            <w:t>Real</w:t>
          </w:r>
          <w:r w:rsidRPr="00E562DD">
            <w:rPr>
              <w:rFonts w:ascii="Times New Roman" w:eastAsia="Times New Roman" w:hAnsi="Times New Roman" w:cs="Times New Roman"/>
              <w:lang w:val="cs-CZ"/>
            </w:rPr>
            <w:t> p </w:t>
          </w:r>
          <w:r w:rsidRPr="00E562DD">
            <w:rPr>
              <w:rFonts w:ascii="Times New Roman" w:eastAsia="Times New Roman" w:hAnsi="Times New Roman" w:cs="Times New Roman"/>
              <w:color w:val="006400"/>
              <w:lang w:val="cs-CZ"/>
            </w:rPr>
            <w:t>"Real number parameter"</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B;</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class</w:t>
          </w:r>
          <w:r w:rsidRPr="00E562DD">
            <w:rPr>
              <w:rFonts w:ascii="Times New Roman" w:eastAsia="Times New Roman" w:hAnsi="Times New Roman" w:cs="Times New Roman"/>
              <w:lang w:val="cs-CZ"/>
            </w:rPr>
            <w:t> A </w:t>
          </w:r>
          <w:r w:rsidRPr="00E562DD">
            <w:rPr>
              <w:rFonts w:ascii="Times New Roman" w:eastAsia="Times New Roman" w:hAnsi="Times New Roman" w:cs="Times New Roman"/>
              <w:color w:val="006400"/>
              <w:lang w:val="cs-CZ"/>
            </w:rPr>
            <w:t>"Definition of class A"</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b1(p=1) </w:t>
          </w:r>
          <w:r w:rsidRPr="00E562DD">
            <w:rPr>
              <w:rFonts w:ascii="Times New Roman" w:eastAsia="Times New Roman" w:hAnsi="Times New Roman" w:cs="Times New Roman"/>
              <w:color w:val="006400"/>
              <w:lang w:val="cs-CZ"/>
            </w:rPr>
            <w:t>"First instance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b2(p=2) </w:t>
          </w:r>
          <w:r w:rsidRPr="00E562DD">
            <w:rPr>
              <w:rFonts w:ascii="Times New Roman" w:eastAsia="Times New Roman" w:hAnsi="Times New Roman" w:cs="Times New Roman"/>
              <w:color w:val="006400"/>
              <w:lang w:val="cs-CZ"/>
            </w:rPr>
            <w:t>"Second instance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lang w:val="cs-CZ"/>
            </w:rPr>
            <w:t>  </w:t>
          </w:r>
          <w:r w:rsidRPr="00E562DD">
            <w:rPr>
              <w:rFonts w:ascii="Times New Roman" w:eastAsia="Times New Roman" w:hAnsi="Times New Roman" w:cs="Times New Roman"/>
              <w:color w:val="FF0000"/>
              <w:lang w:val="cs-CZ"/>
            </w:rPr>
            <w:t>B</w:t>
          </w:r>
          <w:r w:rsidRPr="00E562DD">
            <w:rPr>
              <w:rFonts w:ascii="Times New Roman" w:eastAsia="Times New Roman" w:hAnsi="Times New Roman" w:cs="Times New Roman"/>
              <w:lang w:val="cs-CZ"/>
            </w:rPr>
            <w:t> bArray[100](</w:t>
          </w:r>
          <w:r w:rsidRPr="00E562DD">
            <w:rPr>
              <w:rFonts w:ascii="Times New Roman" w:eastAsia="Times New Roman" w:hAnsi="Times New Roman" w:cs="Times New Roman"/>
              <w:color w:val="0000FF"/>
              <w:lang w:val="cs-CZ"/>
            </w:rPr>
            <w:t>each </w:t>
          </w:r>
          <w:r w:rsidRPr="00E562DD">
            <w:rPr>
              <w:rFonts w:ascii="Times New Roman" w:eastAsia="Times New Roman" w:hAnsi="Times New Roman" w:cs="Times New Roman"/>
              <w:lang w:val="cs-CZ"/>
            </w:rPr>
            <w:t>p=3) </w:t>
          </w:r>
          <w:r w:rsidRPr="00E562DD">
            <w:rPr>
              <w:rFonts w:ascii="Times New Roman" w:eastAsia="Times New Roman" w:hAnsi="Times New Roman" w:cs="Times New Roman"/>
              <w:color w:val="006400"/>
              <w:lang w:val="cs-CZ"/>
            </w:rPr>
            <w:t>"Array of one hundered instances of class B"</w:t>
          </w:r>
          <w:r w:rsidRPr="00E562DD">
            <w:rPr>
              <w:rFonts w:ascii="Times New Roman" w:eastAsia="Times New Roman" w:hAnsi="Times New Roman" w:cs="Times New Roman"/>
              <w:lang w:val="cs-CZ"/>
            </w:rPr>
            <w:t>;</w:t>
          </w:r>
        </w:p>
        <w:p w:rsidR="009638EF" w:rsidRPr="00E562DD" w:rsidRDefault="009638EF" w:rsidP="009638EF">
          <w:pPr>
            <w:spacing w:after="0" w:line="240" w:lineRule="auto"/>
            <w:ind w:left="851"/>
            <w:jc w:val="both"/>
            <w:rPr>
              <w:rFonts w:ascii="Times New Roman" w:eastAsia="Times New Roman" w:hAnsi="Times New Roman" w:cs="Times New Roman"/>
              <w:lang w:val="cs-CZ"/>
            </w:rPr>
          </w:pPr>
          <w:r w:rsidRPr="00E562DD">
            <w:rPr>
              <w:rFonts w:ascii="Times New Roman" w:eastAsia="Times New Roman" w:hAnsi="Times New Roman" w:cs="Times New Roman"/>
              <w:color w:val="0000FF"/>
              <w:lang w:val="cs-CZ"/>
            </w:rPr>
            <w:t>end </w:t>
          </w:r>
          <w:r w:rsidRPr="00E562DD">
            <w:rPr>
              <w:rFonts w:ascii="Times New Roman" w:eastAsia="Times New Roman" w:hAnsi="Times New Roman" w:cs="Times New Roman"/>
              <w:lang w:val="cs-CZ"/>
            </w:rPr>
            <w:t>A;</w:t>
          </w:r>
        </w:p>
        <w:p w:rsidR="009638EF" w:rsidRDefault="007D7D67" w:rsidP="009638EF">
          <w:pPr>
            <w:jc w:val="both"/>
            <w:rPr>
              <w:rFonts w:ascii="Times New Roman" w:hAnsi="Times New Roman" w:cs="Times New Roman"/>
            </w:rPr>
          </w:pPr>
          <w:r w:rsidRPr="00E562DD">
            <w:rPr>
              <w:rFonts w:ascii="Times New Roman" w:hAnsi="Times New Roman" w:cs="Times New Roman"/>
            </w:rPr>
            <w:t xml:space="preserve"> </w:t>
          </w:r>
        </w:p>
        <w:p w:rsidR="00B723E4" w:rsidRPr="00E562DD" w:rsidRDefault="00862E51" w:rsidP="009638EF">
          <w:pPr>
            <w:jc w:val="both"/>
            <w:rPr>
              <w:rFonts w:ascii="Times New Roman" w:eastAsia="Times New Roman" w:hAnsi="Times New Roman" w:cs="Times New Roman"/>
              <w:lang w:val="cs-CZ"/>
            </w:rPr>
          </w:pPr>
          <w:r w:rsidRPr="00E562DD">
            <w:rPr>
              <w:rFonts w:ascii="Times New Roman" w:hAnsi="Times New Roman" w:cs="Times New Roman"/>
            </w:rPr>
            <w:t>The computer l</w:t>
          </w:r>
          <w:r w:rsidR="0006158B" w:rsidRPr="00E562DD">
            <w:rPr>
              <w:rFonts w:ascii="Times New Roman" w:hAnsi="Times New Roman" w:cs="Times New Roman"/>
            </w:rPr>
            <w:t>anguage principle is easy. As</w:t>
          </w:r>
          <w:r w:rsidRPr="00E562DD">
            <w:rPr>
              <w:rFonts w:ascii="Times New Roman" w:hAnsi="Times New Roman" w:cs="Times New Roman"/>
            </w:rPr>
            <w:t xml:space="preserve"> minimal example we define two objects: class B and class A</w:t>
          </w:r>
          <w:r w:rsidR="0006158B" w:rsidRPr="00E562DD">
            <w:rPr>
              <w:rFonts w:ascii="Times New Roman" w:hAnsi="Times New Roman" w:cs="Times New Roman"/>
            </w:rPr>
            <w:t xml:space="preserve">. Class B has only one parameter p, which can have in each instances of B different </w:t>
          </w:r>
          <w:r w:rsidR="0006158B" w:rsidRPr="00E562DD">
            <w:rPr>
              <w:rFonts w:ascii="Times New Roman" w:hAnsi="Times New Roman" w:cs="Times New Roman"/>
            </w:rPr>
            <w:lastRenderedPageBreak/>
            <w:t>value. Class A as an example of class composition contains only two instances of class B, first with parameter set at 1 and second with parameter set at value 2.</w:t>
          </w:r>
          <w:r w:rsidR="00B723E4" w:rsidRPr="00E562DD">
            <w:rPr>
              <w:rFonts w:ascii="Times New Roman" w:hAnsi="Times New Roman" w:cs="Times New Roman"/>
            </w:rPr>
            <w:t xml:space="preserve"> </w:t>
          </w:r>
          <w:r w:rsidR="0006158B" w:rsidRPr="00E562DD">
            <w:rPr>
              <w:rFonts w:ascii="Times New Roman" w:hAnsi="Times New Roman" w:cs="Times New Roman"/>
            </w:rPr>
            <w:t xml:space="preserve"> </w:t>
          </w:r>
        </w:p>
        <w:p w:rsidR="00B95B32" w:rsidRPr="00E562DD" w:rsidRDefault="00B95B32" w:rsidP="00BE55F4">
          <w:pPr>
            <w:spacing w:after="0" w:line="240" w:lineRule="auto"/>
            <w:jc w:val="both"/>
            <w:rPr>
              <w:rFonts w:ascii="Times New Roman" w:eastAsia="Times New Roman" w:hAnsi="Times New Roman" w:cs="Times New Roman"/>
              <w:lang w:val="cs-CZ"/>
            </w:rPr>
          </w:pPr>
        </w:p>
        <w:p w:rsidR="00800645" w:rsidRPr="00E562DD" w:rsidRDefault="00B95B32" w:rsidP="00BE55F4">
          <w:pPr>
            <w:spacing w:after="0" w:line="240" w:lineRule="auto"/>
            <w:jc w:val="both"/>
            <w:rPr>
              <w:rFonts w:ascii="Times New Roman" w:eastAsia="Times New Roman" w:hAnsi="Times New Roman" w:cs="Times New Roman"/>
              <w:lang w:val="cs-CZ"/>
            </w:rPr>
          </w:pPr>
          <w:r w:rsidRPr="00E562DD">
            <w:rPr>
              <w:rFonts w:ascii="Times New Roman" w:hAnsi="Times New Roman" w:cs="Times New Roman"/>
            </w:rPr>
            <w:t>It is a good practice to write names of classes starting with capital letter and name of instances starting with lower case.</w:t>
          </w:r>
          <w:r w:rsidR="00F65463" w:rsidRPr="00E562DD">
            <w:rPr>
              <w:rFonts w:ascii="Times New Roman" w:eastAsia="Times New Roman" w:hAnsi="Times New Roman" w:cs="Times New Roman"/>
              <w:lang w:val="cs-CZ"/>
            </w:rPr>
            <w:t xml:space="preserve"> </w:t>
          </w:r>
          <w:r w:rsidR="00F65463" w:rsidRPr="00E562DD">
            <w:rPr>
              <w:rFonts w:ascii="Times New Roman" w:hAnsi="Times New Roman" w:cs="Times New Roman"/>
            </w:rPr>
            <w:t>The object-oriented</w:t>
          </w:r>
          <w:r w:rsidR="0006158B" w:rsidRPr="00E562DD">
            <w:rPr>
              <w:rFonts w:ascii="Times New Roman" w:hAnsi="Times New Roman" w:cs="Times New Roman"/>
            </w:rPr>
            <w:t xml:space="preserve"> pattern include any combination of parameters, variables and instances inside class definition. Other more sophisticated rules of object-oriented programing in Modelica </w:t>
          </w:r>
          <w:r w:rsidR="0060549F" w:rsidRPr="00E562DD">
            <w:rPr>
              <w:rFonts w:ascii="Times New Roman" w:hAnsi="Times New Roman" w:cs="Times New Roman"/>
            </w:rPr>
            <w:t xml:space="preserve">could </w:t>
          </w:r>
          <w:r w:rsidRPr="00E562DD">
            <w:rPr>
              <w:rFonts w:ascii="Times New Roman" w:hAnsi="Times New Roman" w:cs="Times New Roman"/>
            </w:rPr>
            <w:t xml:space="preserve">be </w:t>
          </w:r>
          <w:r w:rsidR="0060549F" w:rsidRPr="00E562DD">
            <w:rPr>
              <w:rFonts w:ascii="Times New Roman" w:hAnsi="Times New Roman" w:cs="Times New Roman"/>
            </w:rPr>
            <w:t>described as</w:t>
          </w:r>
          <w:r w:rsidR="0006158B" w:rsidRPr="00E562DD">
            <w:rPr>
              <w:rFonts w:ascii="Times New Roman" w:hAnsi="Times New Roman" w:cs="Times New Roman"/>
            </w:rPr>
            <w:t xml:space="preserve"> a modification of this principle. For example inheritance from defined classes can be</w:t>
          </w:r>
          <w:r w:rsidRPr="00E562DD">
            <w:rPr>
              <w:rFonts w:ascii="Times New Roman" w:hAnsi="Times New Roman" w:cs="Times New Roman"/>
            </w:rPr>
            <w:t xml:space="preserve"> also</w:t>
          </w:r>
          <w:r w:rsidR="0006158B" w:rsidRPr="00E562DD">
            <w:rPr>
              <w:rFonts w:ascii="Times New Roman" w:hAnsi="Times New Roman" w:cs="Times New Roman"/>
            </w:rPr>
            <w:t xml:space="preserve"> implemented to have </w:t>
          </w:r>
          <w:r w:rsidR="00800645" w:rsidRPr="00E562DD">
            <w:rPr>
              <w:rFonts w:ascii="Times New Roman" w:hAnsi="Times New Roman" w:cs="Times New Roman"/>
            </w:rPr>
            <w:t>base</w:t>
          </w:r>
          <w:r w:rsidR="0006158B" w:rsidRPr="00E562DD">
            <w:rPr>
              <w:rFonts w:ascii="Times New Roman" w:hAnsi="Times New Roman" w:cs="Times New Roman"/>
            </w:rPr>
            <w:t xml:space="preserve"> classes as instances.</w:t>
          </w:r>
          <w:r w:rsidR="007839BE" w:rsidRPr="00E562DD">
            <w:rPr>
              <w:rFonts w:ascii="Times New Roman" w:hAnsi="Times New Roman" w:cs="Times New Roman"/>
            </w:rPr>
            <w:t xml:space="preserve"> The </w:t>
          </w:r>
          <w:r w:rsidR="0060549F" w:rsidRPr="00E562DD">
            <w:rPr>
              <w:rFonts w:ascii="Times New Roman" w:hAnsi="Times New Roman" w:cs="Times New Roman"/>
            </w:rPr>
            <w:t xml:space="preserve">instances, </w:t>
          </w:r>
          <w:r w:rsidR="007839BE" w:rsidRPr="00E562DD">
            <w:rPr>
              <w:rFonts w:ascii="Times New Roman" w:hAnsi="Times New Roman" w:cs="Times New Roman"/>
            </w:rPr>
            <w:t>variables</w:t>
          </w:r>
          <w:r w:rsidR="0060549F" w:rsidRPr="00E562DD">
            <w:rPr>
              <w:rFonts w:ascii="Times New Roman" w:hAnsi="Times New Roman" w:cs="Times New Roman"/>
            </w:rPr>
            <w:t xml:space="preserve"> and parameters</w:t>
          </w:r>
          <w:r w:rsidR="007839BE" w:rsidRPr="00E562DD">
            <w:rPr>
              <w:rFonts w:ascii="Times New Roman" w:hAnsi="Times New Roman" w:cs="Times New Roman"/>
            </w:rPr>
            <w:t xml:space="preserve"> can be hidden</w:t>
          </w:r>
          <w:r w:rsidR="0060549F" w:rsidRPr="00E562DD">
            <w:rPr>
              <w:rFonts w:ascii="Times New Roman" w:hAnsi="Times New Roman" w:cs="Times New Roman"/>
            </w:rPr>
            <w:t xml:space="preserve"> or</w:t>
          </w:r>
          <w:r w:rsidR="007839BE" w:rsidRPr="00E562DD">
            <w:rPr>
              <w:rFonts w:ascii="Times New Roman" w:hAnsi="Times New Roman" w:cs="Times New Roman"/>
            </w:rPr>
            <w:t xml:space="preserve"> publish </w:t>
          </w:r>
          <w:r w:rsidR="0060549F" w:rsidRPr="00E562DD">
            <w:rPr>
              <w:rFonts w:ascii="Times New Roman" w:hAnsi="Times New Roman" w:cs="Times New Roman"/>
            </w:rPr>
            <w:t>outside the</w:t>
          </w:r>
          <w:r w:rsidR="007839BE" w:rsidRPr="00E562DD">
            <w:rPr>
              <w:rFonts w:ascii="Times New Roman" w:hAnsi="Times New Roman" w:cs="Times New Roman"/>
            </w:rPr>
            <w:t xml:space="preserve"> class just using the prefix ‘private’, ’protected’ and ‘public’, which gives useful restriction for </w:t>
          </w:r>
          <w:r w:rsidR="0060549F" w:rsidRPr="00E562DD">
            <w:rPr>
              <w:rFonts w:ascii="Times New Roman" w:hAnsi="Times New Roman" w:cs="Times New Roman"/>
            </w:rPr>
            <w:t xml:space="preserve">next </w:t>
          </w:r>
          <w:r w:rsidR="007839BE" w:rsidRPr="00E562DD">
            <w:rPr>
              <w:rFonts w:ascii="Times New Roman" w:hAnsi="Times New Roman" w:cs="Times New Roman"/>
            </w:rPr>
            <w:t>users</w:t>
          </w:r>
          <w:r w:rsidR="0060549F" w:rsidRPr="00E562DD">
            <w:rPr>
              <w:rFonts w:ascii="Times New Roman" w:hAnsi="Times New Roman" w:cs="Times New Roman"/>
            </w:rPr>
            <w:t xml:space="preserve">. </w:t>
          </w:r>
        </w:p>
        <w:p w:rsidR="00306614" w:rsidRPr="00E562DD" w:rsidRDefault="00306614" w:rsidP="00BE55F4">
          <w:pPr>
            <w:jc w:val="both"/>
            <w:rPr>
              <w:rFonts w:ascii="Times New Roman" w:hAnsi="Times New Roman" w:cs="Times New Roman"/>
            </w:rPr>
          </w:pPr>
          <w:r w:rsidRPr="00E562DD">
            <w:rPr>
              <w:rFonts w:ascii="Times New Roman" w:hAnsi="Times New Roman" w:cs="Times New Roman"/>
            </w:rPr>
            <w:t xml:space="preserve">Modeling using graphical diagrams takes an analogy of textual representation. Usually </w:t>
          </w:r>
          <w:r w:rsidR="0060549F" w:rsidRPr="00E562DD">
            <w:rPr>
              <w:rFonts w:ascii="Times New Roman" w:hAnsi="Times New Roman" w:cs="Times New Roman"/>
            </w:rPr>
            <w:t>is definition</w:t>
          </w:r>
          <w:r w:rsidRPr="00E562DD">
            <w:rPr>
              <w:rFonts w:ascii="Times New Roman" w:hAnsi="Times New Roman" w:cs="Times New Roman"/>
            </w:rPr>
            <w:t xml:space="preserve"> of </w:t>
          </w:r>
          <w:r w:rsidR="0060549F" w:rsidRPr="00E562DD">
            <w:rPr>
              <w:rFonts w:ascii="Times New Roman" w:hAnsi="Times New Roman" w:cs="Times New Roman"/>
            </w:rPr>
            <w:t>each class</w:t>
          </w:r>
          <w:r w:rsidRPr="00E562DD">
            <w:rPr>
              <w:rFonts w:ascii="Times New Roman" w:hAnsi="Times New Roman" w:cs="Times New Roman"/>
            </w:rPr>
            <w:t xml:space="preserve"> accessible as </w:t>
          </w:r>
          <w:r w:rsidR="0060549F" w:rsidRPr="00E562DD">
            <w:rPr>
              <w:rFonts w:ascii="Times New Roman" w:hAnsi="Times New Roman" w:cs="Times New Roman"/>
            </w:rPr>
            <w:t xml:space="preserve">an </w:t>
          </w:r>
          <w:r w:rsidRPr="00E562DD">
            <w:rPr>
              <w:rFonts w:ascii="Times New Roman" w:hAnsi="Times New Roman" w:cs="Times New Roman"/>
            </w:rPr>
            <w:t>i</w:t>
          </w:r>
          <w:r w:rsidR="0060549F" w:rsidRPr="00E562DD">
            <w:rPr>
              <w:rFonts w:ascii="Times New Roman" w:hAnsi="Times New Roman" w:cs="Times New Roman"/>
            </w:rPr>
            <w:t>con</w:t>
          </w:r>
          <w:r w:rsidRPr="00E562DD">
            <w:rPr>
              <w:rFonts w:ascii="Times New Roman" w:hAnsi="Times New Roman" w:cs="Times New Roman"/>
            </w:rPr>
            <w:t xml:space="preserve"> in the left side of environment called ‘Package Browser’. This class</w:t>
          </w:r>
          <w:r w:rsidR="003A5D7C" w:rsidRPr="00E562DD">
            <w:rPr>
              <w:rFonts w:ascii="Times New Roman" w:hAnsi="Times New Roman" w:cs="Times New Roman"/>
            </w:rPr>
            <w:t>e</w:t>
          </w:r>
          <w:r w:rsidRPr="00E562DD">
            <w:rPr>
              <w:rFonts w:ascii="Times New Roman" w:hAnsi="Times New Roman" w:cs="Times New Roman"/>
            </w:rPr>
            <w:t>s could be as simple as elementary mathematical operation</w:t>
          </w:r>
          <w:r w:rsidR="003A5D7C" w:rsidRPr="00E562DD">
            <w:rPr>
              <w:rFonts w:ascii="Times New Roman" w:hAnsi="Times New Roman" w:cs="Times New Roman"/>
            </w:rPr>
            <w:t xml:space="preserve"> in</w:t>
          </w:r>
          <w:r w:rsidR="00554F1D">
            <w:rPr>
              <w:rFonts w:ascii="Times New Roman" w:hAnsi="Times New Roman" w:cs="Times New Roman"/>
            </w:rPr>
            <w:t xml:space="preserve"> </w:t>
          </w:r>
          <w:r w:rsidR="00554F1D">
            <w:rPr>
              <w:rFonts w:ascii="Times New Roman" w:hAnsi="Times New Roman" w:cs="Times New Roman"/>
            </w:rPr>
            <w:fldChar w:fldCharType="begin"/>
          </w:r>
          <w:r w:rsidR="00554F1D">
            <w:rPr>
              <w:rFonts w:ascii="Times New Roman" w:hAnsi="Times New Roman" w:cs="Times New Roman"/>
            </w:rPr>
            <w:instrText xml:space="preserve"> REF _Ref406932392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Figure </w:t>
          </w:r>
          <w:r w:rsidR="001223B6">
            <w:rPr>
              <w:rFonts w:ascii="Times New Roman" w:hAnsi="Times New Roman" w:cs="Times New Roman"/>
              <w:noProof/>
            </w:rPr>
            <w:t>1</w:t>
          </w:r>
          <w:r w:rsidR="00554F1D">
            <w:rPr>
              <w:rFonts w:ascii="Times New Roman" w:hAnsi="Times New Roman" w:cs="Times New Roman"/>
            </w:rPr>
            <w:fldChar w:fldCharType="end"/>
          </w:r>
          <w:r w:rsidR="003A5D7C" w:rsidRPr="00E562DD">
            <w:rPr>
              <w:rFonts w:ascii="Times New Roman" w:hAnsi="Times New Roman" w:cs="Times New Roman"/>
            </w:rPr>
            <w:t xml:space="preserve"> or very complex class</w:t>
          </w:r>
          <w:r w:rsidR="009D0B65" w:rsidRPr="00E562DD">
            <w:rPr>
              <w:rFonts w:ascii="Times New Roman" w:hAnsi="Times New Roman" w:cs="Times New Roman"/>
            </w:rPr>
            <w:t>es, which could be</w:t>
          </w:r>
          <w:r w:rsidR="003A5D7C" w:rsidRPr="00E562DD">
            <w:rPr>
              <w:rFonts w:ascii="Times New Roman" w:hAnsi="Times New Roman" w:cs="Times New Roman"/>
            </w:rPr>
            <w:t xml:space="preserve"> hierarchically composed from other classes.</w:t>
          </w:r>
        </w:p>
        <w:p w:rsidR="003A5D7C" w:rsidRPr="00E562DD" w:rsidRDefault="003A5D7C" w:rsidP="00BC7B72">
          <w:pPr>
            <w:keepNext/>
            <w:jc w:val="center"/>
            <w:rPr>
              <w:rFonts w:ascii="Times New Roman" w:hAnsi="Times New Roman" w:cs="Times New Roman"/>
            </w:rPr>
          </w:pPr>
        </w:p>
        <w:p w:rsidR="00306614" w:rsidRPr="00E562DD" w:rsidRDefault="003A5D7C" w:rsidP="00BE55F4">
          <w:pPr>
            <w:pStyle w:val="Titulek"/>
            <w:jc w:val="both"/>
            <w:rPr>
              <w:rFonts w:ascii="Times New Roman" w:hAnsi="Times New Roman" w:cs="Times New Roman"/>
            </w:rPr>
          </w:pPr>
          <w:bookmarkStart w:id="59" w:name="_Ref406932392"/>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1</w:t>
          </w:r>
          <w:r w:rsidRPr="00E562DD">
            <w:rPr>
              <w:rFonts w:ascii="Times New Roman" w:hAnsi="Times New Roman" w:cs="Times New Roman"/>
            </w:rPr>
            <w:fldChar w:fldCharType="end"/>
          </w:r>
          <w:bookmarkEnd w:id="59"/>
          <w:r w:rsidRPr="00E562DD">
            <w:rPr>
              <w:rFonts w:ascii="Times New Roman" w:hAnsi="Times New Roman" w:cs="Times New Roman"/>
            </w:rPr>
            <w:t xml:space="preserve">, </w:t>
          </w:r>
          <w:r w:rsidR="00EE0CCC" w:rsidRPr="00E562DD">
            <w:rPr>
              <w:rFonts w:ascii="Times New Roman" w:hAnsi="Times New Roman" w:cs="Times New Roman"/>
            </w:rPr>
            <w:t>Standardized d</w:t>
          </w:r>
          <w:r w:rsidRPr="00E562DD">
            <w:rPr>
              <w:rFonts w:ascii="Times New Roman" w:hAnsi="Times New Roman" w:cs="Times New Roman"/>
            </w:rPr>
            <w:t>efinition of class Gain</w:t>
          </w:r>
          <w:r w:rsidR="00EE0CCC" w:rsidRPr="00E562DD">
            <w:rPr>
              <w:rFonts w:ascii="Times New Roman" w:hAnsi="Times New Roman" w:cs="Times New Roman"/>
            </w:rPr>
            <w:t xml:space="preserve"> inside Modelica Standard Library (MSL)</w:t>
          </w:r>
          <w:r w:rsidRPr="00E562DD">
            <w:rPr>
              <w:rFonts w:ascii="Times New Roman" w:hAnsi="Times New Roman" w:cs="Times New Roman"/>
            </w:rPr>
            <w:t>.</w:t>
          </w:r>
        </w:p>
        <w:p w:rsidR="00922D5D" w:rsidRDefault="003A5D7C" w:rsidP="00BE55F4">
          <w:pPr>
            <w:jc w:val="both"/>
            <w:rPr>
              <w:rFonts w:ascii="Times New Roman" w:hAnsi="Times New Roman" w:cs="Times New Roman"/>
            </w:rPr>
          </w:pPr>
          <w:r w:rsidRPr="00E562DD">
            <w:rPr>
              <w:rFonts w:ascii="Times New Roman" w:hAnsi="Times New Roman" w:cs="Times New Roman"/>
            </w:rPr>
            <w:t xml:space="preserve">To make an instance from any class in ‘Package Browser’ it is necessary to have opened your class </w:t>
          </w:r>
          <w:r w:rsidR="009D0B65" w:rsidRPr="00E562DD">
            <w:rPr>
              <w:rFonts w:ascii="Times New Roman" w:hAnsi="Times New Roman" w:cs="Times New Roman"/>
            </w:rPr>
            <w:t>in diagram mode</w:t>
          </w:r>
          <w:r w:rsidR="00B723E4" w:rsidRPr="00E562DD">
            <w:rPr>
              <w:rFonts w:ascii="Times New Roman" w:hAnsi="Times New Roman" w:cs="Times New Roman"/>
            </w:rPr>
            <w:t xml:space="preserve"> and drag&amp;drop the </w:t>
          </w:r>
          <w:r w:rsidR="00585B66" w:rsidRPr="00E562DD">
            <w:rPr>
              <w:rFonts w:ascii="Times New Roman" w:hAnsi="Times New Roman" w:cs="Times New Roman"/>
            </w:rPr>
            <w:t>selected</w:t>
          </w:r>
          <w:r w:rsidR="00B723E4" w:rsidRPr="00E562DD">
            <w:rPr>
              <w:rFonts w:ascii="Times New Roman" w:hAnsi="Times New Roman" w:cs="Times New Roman"/>
            </w:rPr>
            <w:t xml:space="preserve"> class definition</w:t>
          </w:r>
          <w:r w:rsidR="009D0B65" w:rsidRPr="00E562DD">
            <w:rPr>
              <w:rFonts w:ascii="Times New Roman" w:hAnsi="Times New Roman" w:cs="Times New Roman"/>
            </w:rPr>
            <w:t>. Usually it is not possible to modify integrated library</w:t>
          </w:r>
          <w:r w:rsidRPr="00E562DD">
            <w:rPr>
              <w:rFonts w:ascii="Times New Roman" w:hAnsi="Times New Roman" w:cs="Times New Roman"/>
            </w:rPr>
            <w:t xml:space="preserve"> </w:t>
          </w:r>
          <w:r w:rsidR="009D0B65" w:rsidRPr="00E562DD">
            <w:rPr>
              <w:rFonts w:ascii="Times New Roman" w:hAnsi="Times New Roman" w:cs="Times New Roman"/>
            </w:rPr>
            <w:t xml:space="preserve">classes, so </w:t>
          </w:r>
          <w:r w:rsidR="00B723E4" w:rsidRPr="00E562DD">
            <w:rPr>
              <w:rFonts w:ascii="Times New Roman" w:hAnsi="Times New Roman" w:cs="Times New Roman"/>
            </w:rPr>
            <w:t xml:space="preserve">at first </w:t>
          </w:r>
          <w:r w:rsidR="009D0B65" w:rsidRPr="00E562DD">
            <w:rPr>
              <w:rFonts w:ascii="Times New Roman" w:hAnsi="Times New Roman" w:cs="Times New Roman"/>
            </w:rPr>
            <w:t>it is necessary to create ‘new Model’ (using menu command: File &gt; New &gt; Model) with unique name ‘MyClass’. Any class instance could be added to ‘MyClass’ just by drag&amp;drop of icons from ‘Package Browser’. But be careful, because double click to any class in ‘Package Browser’ causes switch of class definitions.</w:t>
          </w:r>
        </w:p>
        <w:p w:rsidR="00BC7B72" w:rsidRPr="00E562DD" w:rsidRDefault="00BC7B72" w:rsidP="00BC7B72">
          <w:pPr>
            <w:jc w:val="center"/>
            <w:rPr>
              <w:rFonts w:ascii="Times New Roman" w:hAnsi="Times New Roman" w:cs="Times New Roman"/>
            </w:rPr>
          </w:pPr>
        </w:p>
        <w:p w:rsidR="00EE0CCC"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2</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inserting class instance</w:t>
          </w:r>
        </w:p>
        <w:p w:rsidR="000C3E58" w:rsidRPr="00E562DD" w:rsidRDefault="006557B8" w:rsidP="00BE55F4">
          <w:pPr>
            <w:jc w:val="both"/>
            <w:rPr>
              <w:rFonts w:ascii="Times New Roman" w:hAnsi="Times New Roman" w:cs="Times New Roman"/>
            </w:rPr>
          </w:pPr>
          <w:r w:rsidRPr="00E562DD">
            <w:rPr>
              <w:rFonts w:ascii="Times New Roman" w:hAnsi="Times New Roman" w:cs="Times New Roman"/>
            </w:rPr>
            <w:t xml:space="preserve">The </w:t>
          </w:r>
          <w:r w:rsidR="00B95B32" w:rsidRPr="00E562DD">
            <w:rPr>
              <w:rFonts w:ascii="Times New Roman" w:hAnsi="Times New Roman" w:cs="Times New Roman"/>
            </w:rPr>
            <w:t xml:space="preserve">restricted </w:t>
          </w:r>
          <w:r w:rsidRPr="00E562DD">
            <w:rPr>
              <w:rFonts w:ascii="Times New Roman" w:hAnsi="Times New Roman" w:cs="Times New Roman"/>
            </w:rPr>
            <w:t xml:space="preserve">class called ‘model’ </w:t>
          </w:r>
          <w:r w:rsidR="00B95B32" w:rsidRPr="00E562DD">
            <w:rPr>
              <w:rFonts w:ascii="Times New Roman" w:hAnsi="Times New Roman" w:cs="Times New Roman"/>
            </w:rPr>
            <w:t xml:space="preserve">without connectors </w:t>
          </w:r>
          <w:r w:rsidRPr="00E562DD">
            <w:rPr>
              <w:rFonts w:ascii="Times New Roman" w:hAnsi="Times New Roman" w:cs="Times New Roman"/>
            </w:rPr>
            <w:t>could be flatten</w:t>
          </w:r>
          <w:r w:rsidR="00B95B32" w:rsidRPr="00E562DD">
            <w:rPr>
              <w:rFonts w:ascii="Times New Roman" w:hAnsi="Times New Roman" w:cs="Times New Roman"/>
            </w:rPr>
            <w:t>e</w:t>
          </w:r>
          <w:r w:rsidRPr="00E562DD">
            <w:rPr>
              <w:rFonts w:ascii="Times New Roman" w:hAnsi="Times New Roman" w:cs="Times New Roman"/>
            </w:rPr>
            <w:t>d, translated and simulated</w:t>
          </w:r>
          <w:r w:rsidR="00B95B32" w:rsidRPr="00E562DD">
            <w:rPr>
              <w:rFonts w:ascii="Times New Roman" w:hAnsi="Times New Roman" w:cs="Times New Roman"/>
            </w:rPr>
            <w:t xml:space="preserve"> with all its instance trees</w:t>
          </w:r>
          <w:r w:rsidRPr="00E562DD">
            <w:rPr>
              <w:rFonts w:ascii="Times New Roman" w:hAnsi="Times New Roman" w:cs="Times New Roman"/>
            </w:rPr>
            <w:t xml:space="preserve">. </w:t>
          </w:r>
          <w:r w:rsidR="00B95B32" w:rsidRPr="00E562DD">
            <w:rPr>
              <w:rFonts w:ascii="Times New Roman" w:hAnsi="Times New Roman" w:cs="Times New Roman"/>
            </w:rPr>
            <w:t>It is because they have section ‘equation’, where are defined all equations and connections between instances, which are needed to calculate whole behavior</w:t>
          </w:r>
          <w:r w:rsidR="00585B66" w:rsidRPr="00E562DD">
            <w:rPr>
              <w:rFonts w:ascii="Times New Roman" w:hAnsi="Times New Roman" w:cs="Times New Roman"/>
            </w:rPr>
            <w:t xml:space="preserve"> (defined by the same number of equation as the number of variables)</w:t>
          </w:r>
          <w:r w:rsidR="00B95B32" w:rsidRPr="00E562DD">
            <w:rPr>
              <w:rFonts w:ascii="Times New Roman" w:hAnsi="Times New Roman" w:cs="Times New Roman"/>
            </w:rPr>
            <w:t xml:space="preserve">. </w:t>
          </w:r>
          <w:r w:rsidR="000C3E58" w:rsidRPr="00E562DD">
            <w:rPr>
              <w:rFonts w:ascii="Times New Roman" w:hAnsi="Times New Roman" w:cs="Times New Roman"/>
            </w:rPr>
            <w:t xml:space="preserve">The Modelica compilers in first step translate this </w:t>
          </w:r>
          <w:r w:rsidR="00B95B32" w:rsidRPr="00E562DD">
            <w:rPr>
              <w:rFonts w:ascii="Times New Roman" w:hAnsi="Times New Roman" w:cs="Times New Roman"/>
            </w:rPr>
            <w:t>model</w:t>
          </w:r>
          <w:r w:rsidR="000C3E58" w:rsidRPr="00E562DD">
            <w:rPr>
              <w:rFonts w:ascii="Times New Roman" w:hAnsi="Times New Roman" w:cs="Times New Roman"/>
            </w:rPr>
            <w:t xml:space="preserve"> structures into flat model, where the same equation and algorithm </w:t>
          </w:r>
          <w:r w:rsidR="00B95B32" w:rsidRPr="00E562DD">
            <w:rPr>
              <w:rFonts w:ascii="Times New Roman" w:hAnsi="Times New Roman" w:cs="Times New Roman"/>
            </w:rPr>
            <w:t>are</w:t>
          </w:r>
          <w:r w:rsidR="000C3E58" w:rsidRPr="00E562DD">
            <w:rPr>
              <w:rFonts w:ascii="Times New Roman" w:hAnsi="Times New Roman" w:cs="Times New Roman"/>
            </w:rPr>
            <w:t xml:space="preserve"> </w:t>
          </w:r>
          <w:r w:rsidR="00B95B32" w:rsidRPr="00E562DD">
            <w:rPr>
              <w:rFonts w:ascii="Times New Roman" w:hAnsi="Times New Roman" w:cs="Times New Roman"/>
            </w:rPr>
            <w:t xml:space="preserve">extracted </w:t>
          </w:r>
          <w:r w:rsidR="000C3E58" w:rsidRPr="00E562DD">
            <w:rPr>
              <w:rFonts w:ascii="Times New Roman" w:hAnsi="Times New Roman" w:cs="Times New Roman"/>
            </w:rPr>
            <w:t xml:space="preserve">but </w:t>
          </w:r>
          <w:r w:rsidR="00B95B32" w:rsidRPr="00E562DD">
            <w:rPr>
              <w:rFonts w:ascii="Times New Roman" w:hAnsi="Times New Roman" w:cs="Times New Roman"/>
            </w:rPr>
            <w:t xml:space="preserve">not using </w:t>
          </w:r>
          <w:r w:rsidR="00585B66" w:rsidRPr="00E562DD">
            <w:rPr>
              <w:rFonts w:ascii="Times New Roman" w:hAnsi="Times New Roman" w:cs="Times New Roman"/>
            </w:rPr>
            <w:t xml:space="preserve">object-oriented </w:t>
          </w:r>
          <w:r w:rsidR="000C3E58" w:rsidRPr="00E562DD">
            <w:rPr>
              <w:rFonts w:ascii="Times New Roman" w:hAnsi="Times New Roman" w:cs="Times New Roman"/>
            </w:rPr>
            <w:t xml:space="preserve">class definitions. This step can be done fully automatic and can generate huge amount of code comparing with original object-oriented representation. </w:t>
          </w:r>
        </w:p>
        <w:p w:rsidR="003362FC" w:rsidRPr="00E562DD" w:rsidRDefault="003362FC" w:rsidP="00BE55F4">
          <w:pPr>
            <w:pStyle w:val="Nadpis3"/>
            <w:numPr>
              <w:ilvl w:val="0"/>
              <w:numId w:val="0"/>
            </w:numPr>
            <w:ind w:left="720"/>
            <w:jc w:val="both"/>
            <w:rPr>
              <w:rFonts w:ascii="Times New Roman" w:hAnsi="Times New Roman" w:cs="Times New Roman"/>
            </w:rPr>
          </w:pPr>
          <w:bookmarkStart w:id="60" w:name="_Toc408842116"/>
          <w:bookmarkStart w:id="61" w:name="_Toc408844065"/>
          <w:bookmarkStart w:id="62" w:name="_Toc408845898"/>
          <w:bookmarkStart w:id="63" w:name="_Toc409289280"/>
          <w:r w:rsidRPr="00E562DD">
            <w:rPr>
              <w:rFonts w:ascii="Times New Roman" w:hAnsi="Times New Roman" w:cs="Times New Roman"/>
            </w:rPr>
            <w:t>Connections</w:t>
          </w:r>
          <w:bookmarkEnd w:id="60"/>
          <w:bookmarkEnd w:id="61"/>
          <w:bookmarkEnd w:id="62"/>
          <w:bookmarkEnd w:id="63"/>
        </w:p>
        <w:p w:rsidR="00EE0CCC" w:rsidRDefault="00A221EC" w:rsidP="00BE55F4">
          <w:pPr>
            <w:jc w:val="both"/>
            <w:rPr>
              <w:rFonts w:ascii="Times New Roman" w:hAnsi="Times New Roman" w:cs="Times New Roman"/>
            </w:rPr>
          </w:pPr>
          <w:r w:rsidRPr="00E562DD">
            <w:rPr>
              <w:rFonts w:ascii="Times New Roman" w:hAnsi="Times New Roman" w:cs="Times New Roman"/>
            </w:rPr>
            <w:t>E</w:t>
          </w:r>
          <w:r w:rsidR="00800645" w:rsidRPr="00E562DD">
            <w:rPr>
              <w:rFonts w:ascii="Times New Roman" w:hAnsi="Times New Roman" w:cs="Times New Roman"/>
            </w:rPr>
            <w:t xml:space="preserve">ach library class has some possibilities to connect their instance </w:t>
          </w:r>
          <w:r w:rsidR="00585B66" w:rsidRPr="00E562DD">
            <w:rPr>
              <w:rFonts w:ascii="Times New Roman" w:hAnsi="Times New Roman" w:cs="Times New Roman"/>
            </w:rPr>
            <w:t>each together</w:t>
          </w:r>
          <w:r w:rsidR="00800645" w:rsidRPr="00E562DD">
            <w:rPr>
              <w:rFonts w:ascii="Times New Roman" w:hAnsi="Times New Roman" w:cs="Times New Roman"/>
            </w:rPr>
            <w:t xml:space="preserve">. In the case of restricted classes called ‘block’ </w:t>
          </w:r>
          <w:r w:rsidRPr="00E562DD">
            <w:rPr>
              <w:rFonts w:ascii="Times New Roman" w:hAnsi="Times New Roman" w:cs="Times New Roman"/>
            </w:rPr>
            <w:t xml:space="preserve">(as ‘Gain’ on Fig1) </w:t>
          </w:r>
          <w:r w:rsidR="00800645" w:rsidRPr="00E562DD">
            <w:rPr>
              <w:rFonts w:ascii="Times New Roman" w:hAnsi="Times New Roman" w:cs="Times New Roman"/>
            </w:rPr>
            <w:t xml:space="preserve">they are only causal connectors, which can be ‘input’ or ‘output’ variables. </w:t>
          </w:r>
          <w:r w:rsidRPr="00E562DD">
            <w:rPr>
              <w:rFonts w:ascii="Times New Roman" w:hAnsi="Times New Roman" w:cs="Times New Roman"/>
            </w:rPr>
            <w:t xml:space="preserve">The restricted class called ‘connector’ is here used only as a substitution of elementary type </w:t>
          </w:r>
          <w:r w:rsidR="001249CD" w:rsidRPr="00E562DD">
            <w:rPr>
              <w:rFonts w:ascii="Times New Roman" w:hAnsi="Times New Roman" w:cs="Times New Roman"/>
            </w:rPr>
            <w:t>for real number</w:t>
          </w:r>
          <w:r w:rsidRPr="00E562DD">
            <w:rPr>
              <w:rFonts w:ascii="Times New Roman" w:hAnsi="Times New Roman" w:cs="Times New Roman"/>
            </w:rPr>
            <w:t xml:space="preserve"> (‘Real’) with causality direction prefix.</w:t>
          </w:r>
          <w:r w:rsidR="001249CD" w:rsidRPr="00E562DD">
            <w:rPr>
              <w:rFonts w:ascii="Times New Roman" w:hAnsi="Times New Roman" w:cs="Times New Roman"/>
            </w:rPr>
            <w:t xml:space="preserve"> After inserting any block instance to ‘MyClass’ there will be visible all input and output connectors. Connections of this type of connectors are intuitive – each output can be connected to many inputs with the meaning, that connected variables will have always the same value.</w:t>
          </w:r>
        </w:p>
        <w:p w:rsidR="00BC7B72" w:rsidRPr="00E562DD" w:rsidRDefault="00BC7B72" w:rsidP="00BC7B72">
          <w:pPr>
            <w:jc w:val="center"/>
            <w:rPr>
              <w:rFonts w:ascii="Times New Roman" w:hAnsi="Times New Roman" w:cs="Times New Roman"/>
            </w:rPr>
          </w:pP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3</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Action sequence of connecting connectors</w:t>
          </w:r>
        </w:p>
        <w:p w:rsidR="00EE0CCC" w:rsidRPr="00E562DD" w:rsidRDefault="001249CD" w:rsidP="00BE55F4">
          <w:pPr>
            <w:jc w:val="both"/>
            <w:rPr>
              <w:rFonts w:ascii="Times New Roman" w:hAnsi="Times New Roman" w:cs="Times New Roman"/>
            </w:rPr>
          </w:pPr>
          <w:r w:rsidRPr="00E562DD">
            <w:rPr>
              <w:rFonts w:ascii="Times New Roman" w:hAnsi="Times New Roman" w:cs="Times New Roman"/>
            </w:rPr>
            <w:t xml:space="preserve">Because </w:t>
          </w:r>
          <w:r w:rsidR="00E37093" w:rsidRPr="00E562DD">
            <w:rPr>
              <w:rFonts w:ascii="Times New Roman" w:hAnsi="Times New Roman" w:cs="Times New Roman"/>
            </w:rPr>
            <w:t>the complex parts of model could have many inputs and outputs</w:t>
          </w:r>
          <w:r w:rsidRPr="00E562DD">
            <w:rPr>
              <w:rFonts w:ascii="Times New Roman" w:hAnsi="Times New Roman" w:cs="Times New Roman"/>
            </w:rPr>
            <w:t xml:space="preserve"> </w:t>
          </w:r>
          <w:r w:rsidR="00E37093" w:rsidRPr="00E562DD">
            <w:rPr>
              <w:rFonts w:ascii="Times New Roman" w:hAnsi="Times New Roman" w:cs="Times New Roman"/>
            </w:rPr>
            <w:t xml:space="preserve">it exists in Modelica a special class called ‘expandable connector’. This connector does not have </w:t>
          </w:r>
          <w:r w:rsidR="005946BD" w:rsidRPr="00E562DD">
            <w:rPr>
              <w:rFonts w:ascii="Times New Roman" w:hAnsi="Times New Roman" w:cs="Times New Roman"/>
            </w:rPr>
            <w:t xml:space="preserve">explicitly </w:t>
          </w:r>
          <w:r w:rsidR="00E37093" w:rsidRPr="00E562DD">
            <w:rPr>
              <w:rFonts w:ascii="Times New Roman" w:hAnsi="Times New Roman" w:cs="Times New Roman"/>
            </w:rPr>
            <w:t xml:space="preserve">defined </w:t>
          </w:r>
          <w:r w:rsidR="005946BD" w:rsidRPr="00E562DD">
            <w:rPr>
              <w:rFonts w:ascii="Times New Roman" w:hAnsi="Times New Roman" w:cs="Times New Roman"/>
            </w:rPr>
            <w:t xml:space="preserve">list </w:t>
          </w:r>
          <w:r w:rsidR="005946BD" w:rsidRPr="00E562DD">
            <w:rPr>
              <w:rFonts w:ascii="Times New Roman" w:hAnsi="Times New Roman" w:cs="Times New Roman"/>
            </w:rPr>
            <w:lastRenderedPageBreak/>
            <w:t>of variables</w:t>
          </w:r>
          <w:r w:rsidR="00E37093" w:rsidRPr="00E562DD">
            <w:rPr>
              <w:rFonts w:ascii="Times New Roman" w:hAnsi="Times New Roman" w:cs="Times New Roman"/>
            </w:rPr>
            <w:t xml:space="preserve"> neither their causal direction, because it can be automatically generated from connections. For example if we connect a connector ‘c’ to this expandable connector named ‘busConnector’ as variable ‘busConnector.c</w:t>
          </w:r>
          <w:r w:rsidR="00884CEB" w:rsidRPr="00E562DD">
            <w:rPr>
              <w:rFonts w:ascii="Times New Roman" w:hAnsi="Times New Roman" w:cs="Times New Roman"/>
            </w:rPr>
            <w:t>3</w:t>
          </w:r>
          <w:r w:rsidR="00E37093" w:rsidRPr="00E562DD">
            <w:rPr>
              <w:rFonts w:ascii="Times New Roman" w:hAnsi="Times New Roman" w:cs="Times New Roman"/>
            </w:rPr>
            <w:t xml:space="preserve">’ it automatically </w:t>
          </w:r>
          <w:r w:rsidR="00884CEB" w:rsidRPr="00E562DD">
            <w:rPr>
              <w:rFonts w:ascii="Times New Roman" w:hAnsi="Times New Roman" w:cs="Times New Roman"/>
            </w:rPr>
            <w:t>create an</w:t>
          </w:r>
          <w:r w:rsidR="00E37093" w:rsidRPr="00E562DD">
            <w:rPr>
              <w:rFonts w:ascii="Times New Roman" w:hAnsi="Times New Roman" w:cs="Times New Roman"/>
            </w:rPr>
            <w:t xml:space="preserve"> </w:t>
          </w:r>
          <w:r w:rsidR="00884CEB" w:rsidRPr="00E562DD">
            <w:rPr>
              <w:rFonts w:ascii="Times New Roman" w:hAnsi="Times New Roman" w:cs="Times New Roman"/>
            </w:rPr>
            <w:t xml:space="preserve">implicit </w:t>
          </w:r>
          <w:r w:rsidR="00E37093" w:rsidRPr="00E562DD">
            <w:rPr>
              <w:rFonts w:ascii="Times New Roman" w:hAnsi="Times New Roman" w:cs="Times New Roman"/>
            </w:rPr>
            <w:t>definition from ‘</w:t>
          </w:r>
          <w:r w:rsidR="00884CEB" w:rsidRPr="00E562DD">
            <w:rPr>
              <w:rFonts w:ascii="Times New Roman" w:hAnsi="Times New Roman" w:cs="Times New Roman"/>
            </w:rPr>
            <w:t>c</w:t>
          </w:r>
          <w:r w:rsidR="00E37093" w:rsidRPr="00E562DD">
            <w:rPr>
              <w:rFonts w:ascii="Times New Roman" w:hAnsi="Times New Roman" w:cs="Times New Roman"/>
            </w:rPr>
            <w:t>’ connector.</w:t>
          </w:r>
          <w:r w:rsidR="00884CEB" w:rsidRPr="00E562DD">
            <w:rPr>
              <w:rFonts w:ascii="Times New Roman" w:hAnsi="Times New Roman" w:cs="Times New Roman"/>
            </w:rPr>
            <w:t xml:space="preserve"> This is designed only for huge models</w:t>
          </w:r>
          <w:r w:rsidR="00D06F5A" w:rsidRPr="00E562DD">
            <w:rPr>
              <w:rFonts w:ascii="Times New Roman" w:hAnsi="Times New Roman" w:cs="Times New Roman"/>
            </w:rPr>
            <w:t>,</w:t>
          </w:r>
          <w:r w:rsidR="00884CEB" w:rsidRPr="00E562DD">
            <w:rPr>
              <w:rFonts w:ascii="Times New Roman" w:hAnsi="Times New Roman" w:cs="Times New Roman"/>
            </w:rPr>
            <w:t xml:space="preserve"> sending values from one branch to another</w:t>
          </w:r>
          <w:r w:rsidR="00D06F5A" w:rsidRPr="00E562DD">
            <w:rPr>
              <w:rFonts w:ascii="Times New Roman" w:hAnsi="Times New Roman" w:cs="Times New Roman"/>
            </w:rPr>
            <w:t xml:space="preserve"> branch of instances</w:t>
          </w:r>
          <w:r w:rsidR="00884CEB" w:rsidRPr="00E562DD">
            <w:rPr>
              <w:rFonts w:ascii="Times New Roman" w:hAnsi="Times New Roman" w:cs="Times New Roman"/>
            </w:rPr>
            <w:t xml:space="preserve">. Usually it has not sense to use expandable connectors for models, where instances at top level are composed only from elementary classes.  </w:t>
          </w:r>
        </w:p>
        <w:p w:rsidR="00237587" w:rsidRPr="00E562DD" w:rsidRDefault="00D06F5A" w:rsidP="00BE55F4">
          <w:pPr>
            <w:jc w:val="both"/>
            <w:rPr>
              <w:rFonts w:ascii="Times New Roman" w:hAnsi="Times New Roman" w:cs="Times New Roman"/>
            </w:rPr>
          </w:pPr>
          <w:r w:rsidRPr="00E562DD">
            <w:rPr>
              <w:rFonts w:ascii="Times New Roman" w:hAnsi="Times New Roman" w:cs="Times New Roman"/>
            </w:rPr>
            <w:t>What allows to create model</w:t>
          </w:r>
          <w:r w:rsidR="00F65463" w:rsidRPr="00E562DD">
            <w:rPr>
              <w:rFonts w:ascii="Times New Roman" w:hAnsi="Times New Roman" w:cs="Times New Roman"/>
            </w:rPr>
            <w:t>s like electrical circuits is a</w:t>
          </w:r>
          <w:r w:rsidRPr="00E562DD">
            <w:rPr>
              <w:rFonts w:ascii="Times New Roman" w:hAnsi="Times New Roman" w:cs="Times New Roman"/>
            </w:rPr>
            <w:t xml:space="preserve"> connector defined by two variables: nonflow and flow.</w:t>
          </w:r>
          <w:r w:rsidR="00F65463" w:rsidRPr="00E562DD">
            <w:rPr>
              <w:rFonts w:ascii="Times New Roman" w:hAnsi="Times New Roman" w:cs="Times New Roman"/>
            </w:rPr>
            <w:t xml:space="preserve"> The flow variable has prefix ‘flow’. </w:t>
          </w:r>
          <w:r w:rsidR="00772E9B" w:rsidRPr="00E562DD">
            <w:rPr>
              <w:rFonts w:ascii="Times New Roman" w:hAnsi="Times New Roman" w:cs="Times New Roman"/>
            </w:rPr>
            <w:t>I</w:t>
          </w:r>
          <w:r w:rsidR="00F65463" w:rsidRPr="00E562DD">
            <w:rPr>
              <w:rFonts w:ascii="Times New Roman" w:hAnsi="Times New Roman" w:cs="Times New Roman"/>
            </w:rPr>
            <w:t>t is possible to connect any number of c</w:t>
          </w:r>
          <w:r w:rsidR="000719EF" w:rsidRPr="00E562DD">
            <w:rPr>
              <w:rFonts w:ascii="Times New Roman" w:hAnsi="Times New Roman" w:cs="Times New Roman"/>
            </w:rPr>
            <w:t>onnector</w:t>
          </w:r>
          <w:r w:rsidR="00237587" w:rsidRPr="00E562DD">
            <w:rPr>
              <w:rFonts w:ascii="Times New Roman" w:hAnsi="Times New Roman" w:cs="Times New Roman"/>
            </w:rPr>
            <w:t xml:space="preserve"> instances</w:t>
          </w:r>
          <w:r w:rsidR="00772E9B" w:rsidRPr="00E562DD">
            <w:rPr>
              <w:rFonts w:ascii="Times New Roman" w:hAnsi="Times New Roman" w:cs="Times New Roman"/>
            </w:rPr>
            <w:t xml:space="preserve"> of one definition</w:t>
          </w:r>
          <w:r w:rsidR="000719EF" w:rsidRPr="00E562DD">
            <w:rPr>
              <w:rFonts w:ascii="Times New Roman" w:hAnsi="Times New Roman" w:cs="Times New Roman"/>
            </w:rPr>
            <w:t xml:space="preserve"> together. These connections generated expected rules of circuits</w:t>
          </w:r>
          <w:r w:rsidR="00772E9B" w:rsidRPr="00E562DD">
            <w:rPr>
              <w:rFonts w:ascii="Times New Roman" w:hAnsi="Times New Roman" w:cs="Times New Roman"/>
            </w:rPr>
            <w:t>, where</w:t>
          </w:r>
          <w:r w:rsidR="000719EF" w:rsidRPr="00E562DD">
            <w:rPr>
              <w:rFonts w:ascii="Times New Roman" w:hAnsi="Times New Roman" w:cs="Times New Roman"/>
            </w:rPr>
            <w:t xml:space="preserve"> connected nonflows are equal, and </w:t>
          </w:r>
          <w:r w:rsidR="00237587" w:rsidRPr="00E562DD">
            <w:rPr>
              <w:rFonts w:ascii="Times New Roman" w:hAnsi="Times New Roman" w:cs="Times New Roman"/>
            </w:rPr>
            <w:t xml:space="preserve">the </w:t>
          </w:r>
          <w:r w:rsidR="000719EF" w:rsidRPr="00E562DD">
            <w:rPr>
              <w:rFonts w:ascii="Times New Roman" w:hAnsi="Times New Roman" w:cs="Times New Roman"/>
            </w:rPr>
            <w:t xml:space="preserve">sum of connected flows is zero. </w:t>
          </w:r>
        </w:p>
        <w:p w:rsidR="00272DC4" w:rsidRDefault="000719EF" w:rsidP="00BE55F4">
          <w:pPr>
            <w:jc w:val="both"/>
            <w:rPr>
              <w:rFonts w:ascii="Times New Roman" w:hAnsi="Times New Roman" w:cs="Times New Roman"/>
            </w:rPr>
          </w:pPr>
          <w:r w:rsidRPr="00E562DD">
            <w:rPr>
              <w:rFonts w:ascii="Times New Roman" w:hAnsi="Times New Roman" w:cs="Times New Roman"/>
            </w:rPr>
            <w:t>The best practice is to use negative</w:t>
          </w:r>
          <w:r w:rsidR="00463A94">
            <w:rPr>
              <w:rFonts w:ascii="Times New Roman" w:hAnsi="Times New Roman" w:cs="Times New Roman"/>
            </w:rPr>
            <w:t xml:space="preserve"> flow</w:t>
          </w:r>
          <w:r w:rsidRPr="00E562DD">
            <w:rPr>
              <w:rFonts w:ascii="Times New Roman" w:hAnsi="Times New Roman" w:cs="Times New Roman"/>
            </w:rPr>
            <w:t xml:space="preserve"> values for outflowing from the component and positive for inflowing to the component.</w:t>
          </w:r>
        </w:p>
        <w:p w:rsidR="00BC7B72" w:rsidRPr="00E562DD" w:rsidRDefault="00BC7B72" w:rsidP="00BC7B72">
          <w:pPr>
            <w:pStyle w:val="Nadpis3"/>
            <w:numPr>
              <w:ilvl w:val="0"/>
              <w:numId w:val="0"/>
            </w:numPr>
            <w:ind w:left="720"/>
            <w:jc w:val="both"/>
            <w:rPr>
              <w:rFonts w:ascii="Times New Roman" w:hAnsi="Times New Roman" w:cs="Times New Roman"/>
            </w:rPr>
          </w:pPr>
          <w:bookmarkStart w:id="64" w:name="_Toc408707133"/>
          <w:bookmarkStart w:id="65" w:name="_Toc408842118"/>
          <w:bookmarkStart w:id="66" w:name="_Toc408844067"/>
          <w:bookmarkStart w:id="67" w:name="_Toc408845900"/>
          <w:bookmarkStart w:id="68" w:name="_Toc409289282"/>
          <w:r w:rsidRPr="007659C6">
            <w:rPr>
              <w:rFonts w:ascii="Times New Roman" w:hAnsi="Times New Roman" w:cs="Times New Roman"/>
            </w:rPr>
            <w:t>Conditional inputs</w:t>
          </w:r>
        </w:p>
        <w:p w:rsidR="00BC7B72" w:rsidRPr="00E562DD" w:rsidRDefault="00BC7B72" w:rsidP="00BC7B72">
          <w:pPr>
            <w:jc w:val="both"/>
            <w:rPr>
              <w:rFonts w:ascii="Times New Roman" w:hAnsi="Times New Roman" w:cs="Times New Roman"/>
            </w:rPr>
          </w:pPr>
          <w:r>
            <w:rPr>
              <w:rFonts w:ascii="Times New Roman" w:hAnsi="Times New Roman" w:cs="Times New Roman"/>
            </w:rPr>
            <w:t xml:space="preserve">The Modelica library for physiology can be designed to have minimal number of components, which are necessary to describe any processes inside the human body. Thanks to support of steady state interfaces, there are the same components for dynamic and for equilibrium calculation. The conditional Modelica principle is used also for switch between parameter and input to the block. These inputs are called conditional inputs and they are in the same pattern as some components from MSL, for example as the component “Modelica.Analog.Basic.Resistor”.  </w:t>
          </w:r>
        </w:p>
        <w:p w:rsidR="00255F9A" w:rsidRPr="00E562DD" w:rsidRDefault="003362FC" w:rsidP="00BE55F4">
          <w:pPr>
            <w:pStyle w:val="Nadpis1"/>
            <w:jc w:val="both"/>
            <w:rPr>
              <w:rStyle w:val="Znaknadpisu1"/>
              <w:rFonts w:ascii="Times New Roman" w:hAnsi="Times New Roman" w:cs="Times New Roman"/>
            </w:rPr>
          </w:pPr>
          <w:r w:rsidRPr="00E562DD">
            <w:rPr>
              <w:rStyle w:val="Znaknadpisu1"/>
              <w:rFonts w:ascii="Times New Roman" w:hAnsi="Times New Roman" w:cs="Times New Roman"/>
            </w:rPr>
            <w:t>Physiolibrary</w:t>
          </w:r>
          <w:bookmarkEnd w:id="64"/>
          <w:bookmarkEnd w:id="65"/>
          <w:bookmarkEnd w:id="66"/>
          <w:bookmarkEnd w:id="67"/>
          <w:bookmarkEnd w:id="68"/>
        </w:p>
        <w:p w:rsidR="00EB2D12" w:rsidRPr="00E562DD" w:rsidRDefault="00255F9A" w:rsidP="00BE55F4">
          <w:pPr>
            <w:jc w:val="both"/>
            <w:rPr>
              <w:rFonts w:ascii="Times New Roman" w:hAnsi="Times New Roman" w:cs="Times New Roman"/>
            </w:rPr>
          </w:pPr>
          <w:r w:rsidRPr="00E562DD">
            <w:rPr>
              <w:rFonts w:ascii="Times New Roman" w:hAnsi="Times New Roman" w:cs="Times New Roman"/>
            </w:rPr>
            <w:t>The main result of this work is Physiolibrary, the Modelica library for Physiology.</w:t>
          </w:r>
          <w:r w:rsidR="00EB2D12" w:rsidRPr="00E562DD">
            <w:rPr>
              <w:rFonts w:ascii="Times New Roman" w:hAnsi="Times New Roman" w:cs="Times New Roman"/>
            </w:rPr>
            <w:t xml:space="preserve"> The whole section 3 is description of this library, which is the base for Physiomodel described in section 4.</w:t>
          </w:r>
          <w:r w:rsidRPr="00E562DD">
            <w:rPr>
              <w:rFonts w:ascii="Times New Roman" w:hAnsi="Times New Roman" w:cs="Times New Roman"/>
            </w:rPr>
            <w:t xml:space="preserve"> </w:t>
          </w:r>
        </w:p>
        <w:p w:rsidR="006375FD" w:rsidRPr="00E562DD" w:rsidRDefault="00255F9A" w:rsidP="00BE55F4">
          <w:pPr>
            <w:jc w:val="both"/>
            <w:rPr>
              <w:rFonts w:ascii="Times New Roman" w:hAnsi="Times New Roman" w:cs="Times New Roman"/>
            </w:rPr>
          </w:pPr>
          <w:r w:rsidRPr="00E562DD">
            <w:rPr>
              <w:rFonts w:ascii="Times New Roman" w:hAnsi="Times New Roman" w:cs="Times New Roman"/>
            </w:rPr>
            <w:t>Because of Modelica principles, there is possible with relative small amount of physical types describe basic rules of</w:t>
          </w:r>
          <w:r w:rsidR="00EA5E4F" w:rsidRPr="00E562DD">
            <w:rPr>
              <w:rFonts w:ascii="Times New Roman" w:hAnsi="Times New Roman" w:cs="Times New Roman"/>
            </w:rPr>
            <w:t xml:space="preserve"> selected</w:t>
          </w:r>
          <w:r w:rsidRPr="00E562DD">
            <w:rPr>
              <w:rFonts w:ascii="Times New Roman" w:hAnsi="Times New Roman" w:cs="Times New Roman"/>
            </w:rPr>
            <w:t xml:space="preserve"> physical domains. At first I was implemented in Modelica the complex models such as Guyton’s ‘Overall Circulation’</w:t>
          </w:r>
          <w:r w:rsidR="009D24D5">
            <w:rPr>
              <w:rFonts w:ascii="Times New Roman" w:hAnsi="Times New Roman" w:cs="Times New Roman"/>
            </w:rPr>
            <w:t xml:space="preserve"> {Mateják, 2009 #19}{Guyton, 1972 #456}</w:t>
          </w:r>
          <w:r w:rsidRPr="00E562DD">
            <w:rPr>
              <w:rFonts w:ascii="Times New Roman" w:hAnsi="Times New Roman" w:cs="Times New Roman"/>
            </w:rPr>
            <w:t>, Ikeda’s ‘Body Fluids’</w:t>
          </w:r>
          <w:r w:rsidR="009D24D5">
            <w:rPr>
              <w:rFonts w:ascii="Times New Roman" w:hAnsi="Times New Roman" w:cs="Times New Roman"/>
            </w:rPr>
            <w:t xml:space="preserve"> {Mateják, 2010 #17}{Ikeda, 1979 #269}</w:t>
          </w:r>
          <w:r w:rsidRPr="00E562DD">
            <w:rPr>
              <w:rFonts w:ascii="Times New Roman" w:hAnsi="Times New Roman" w:cs="Times New Roman"/>
            </w:rPr>
            <w:t>, Siggaard’s ‘Oxygen s</w:t>
          </w:r>
          <w:r w:rsidR="009D24D5">
            <w:rPr>
              <w:rFonts w:ascii="Times New Roman" w:hAnsi="Times New Roman" w:cs="Times New Roman"/>
            </w:rPr>
            <w:t>t</w:t>
          </w:r>
          <w:r w:rsidRPr="00E562DD">
            <w:rPr>
              <w:rFonts w:ascii="Times New Roman" w:hAnsi="Times New Roman" w:cs="Times New Roman"/>
            </w:rPr>
            <w:t>atu</w:t>
          </w:r>
          <w:r w:rsidR="009D24D5">
            <w:rPr>
              <w:rFonts w:ascii="Times New Roman" w:hAnsi="Times New Roman" w:cs="Times New Roman"/>
            </w:rPr>
            <w:t>s</w:t>
          </w:r>
          <w:r w:rsidRPr="00E562DD">
            <w:rPr>
              <w:rFonts w:ascii="Times New Roman" w:hAnsi="Times New Roman" w:cs="Times New Roman"/>
            </w:rPr>
            <w:t xml:space="preserve"> algorithm’ </w:t>
          </w:r>
          <w:r w:rsidR="009D24D5">
            <w:rPr>
              <w:rFonts w:ascii="Times New Roman" w:hAnsi="Times New Roman" w:cs="Times New Roman"/>
            </w:rPr>
            <w:t>{Mateják, 2012 #22}{Siggaard-Andersen, 1990 #44}</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Quantitative Human Physiology</w:t>
          </w:r>
          <w:r w:rsidR="00EA5E4F" w:rsidRPr="00E562DD">
            <w:rPr>
              <w:rFonts w:ascii="Times New Roman" w:hAnsi="Times New Roman" w:cs="Times New Roman"/>
            </w:rPr>
            <w:t>’</w:t>
          </w:r>
          <w:r w:rsidRPr="00E562DD">
            <w:rPr>
              <w:rFonts w:ascii="Times New Roman" w:hAnsi="Times New Roman" w:cs="Times New Roman"/>
            </w:rPr>
            <w:t xml:space="preserve"> </w:t>
          </w:r>
          <w:r w:rsidR="009D24D5">
            <w:rPr>
              <w:rFonts w:ascii="Times New Roman" w:hAnsi="Times New Roman" w:cs="Times New Roman"/>
            </w:rPr>
            <w:t>{Mateják, 2010 #17}</w:t>
          </w:r>
          <w:r w:rsidRPr="00E562DD">
            <w:rPr>
              <w:rFonts w:ascii="Times New Roman" w:hAnsi="Times New Roman" w:cs="Times New Roman"/>
            </w:rPr>
            <w:t xml:space="preserve"> and finally </w:t>
          </w:r>
          <w:r w:rsidR="00EA5E4F" w:rsidRPr="00E562DD">
            <w:rPr>
              <w:rFonts w:ascii="Times New Roman" w:hAnsi="Times New Roman" w:cs="Times New Roman"/>
            </w:rPr>
            <w:t>Coleman’s</w:t>
          </w:r>
          <w:r w:rsidRPr="00E562DD">
            <w:rPr>
              <w:rFonts w:ascii="Times New Roman" w:hAnsi="Times New Roman" w:cs="Times New Roman"/>
            </w:rPr>
            <w:t xml:space="preserve"> </w:t>
          </w:r>
          <w:r w:rsidR="00EA5E4F" w:rsidRPr="00E562DD">
            <w:rPr>
              <w:rFonts w:ascii="Times New Roman" w:hAnsi="Times New Roman" w:cs="Times New Roman"/>
            </w:rPr>
            <w:t>‘</w:t>
          </w:r>
          <w:r w:rsidRPr="00E562DD">
            <w:rPr>
              <w:rFonts w:ascii="Times New Roman" w:hAnsi="Times New Roman" w:cs="Times New Roman"/>
            </w:rPr>
            <w:t>HumMod</w:t>
          </w:r>
          <w:r w:rsidR="00EA5E4F" w:rsidRPr="00E562DD">
            <w:rPr>
              <w:rFonts w:ascii="Times New Roman" w:hAnsi="Times New Roman" w:cs="Times New Roman"/>
            </w:rPr>
            <w:t>’</w:t>
          </w:r>
          <w:r w:rsidRPr="00E562DD">
            <w:rPr>
              <w:rFonts w:ascii="Times New Roman" w:hAnsi="Times New Roman" w:cs="Times New Roman"/>
            </w:rPr>
            <w:t xml:space="preserve"> model </w:t>
          </w:r>
          <w:r w:rsidR="009D24D5">
            <w:rPr>
              <w:rFonts w:ascii="Times New Roman" w:hAnsi="Times New Roman" w:cs="Times New Roman"/>
            </w:rPr>
            <w:t>{Mateják, 2011 #18}</w:t>
          </w:r>
          <w:r w:rsidRPr="00E562DD">
            <w:rPr>
              <w:rFonts w:ascii="Times New Roman" w:hAnsi="Times New Roman" w:cs="Times New Roman"/>
            </w:rPr>
            <w:t>. Man can say that reimplementation of models does not bring</w:t>
          </w:r>
          <w:r w:rsidR="00EA5E4F" w:rsidRPr="00E562DD">
            <w:rPr>
              <w:rFonts w:ascii="Times New Roman" w:hAnsi="Times New Roman" w:cs="Times New Roman"/>
            </w:rPr>
            <w:t xml:space="preserve"> a</w:t>
          </w:r>
          <w:r w:rsidRPr="00E562DD">
            <w:rPr>
              <w:rFonts w:ascii="Times New Roman" w:hAnsi="Times New Roman" w:cs="Times New Roman"/>
            </w:rPr>
            <w:t xml:space="preserve"> new knowledge, but </w:t>
          </w:r>
          <w:r w:rsidR="00D5393B" w:rsidRPr="00E562DD">
            <w:rPr>
              <w:rFonts w:ascii="Times New Roman" w:hAnsi="Times New Roman" w:cs="Times New Roman"/>
            </w:rPr>
            <w:t>I hope that this is not right and my methodology will be useful also for researchers designing their own theories</w:t>
          </w:r>
          <w:r w:rsidR="00EA5E4F" w:rsidRPr="00E562DD">
            <w:rPr>
              <w:rFonts w:ascii="Times New Roman" w:hAnsi="Times New Roman" w:cs="Times New Roman"/>
            </w:rPr>
            <w:t xml:space="preserve"> and also for integration of models together</w:t>
          </w:r>
          <w:r w:rsidR="00D5393B" w:rsidRPr="00E562DD">
            <w:rPr>
              <w:rFonts w:ascii="Times New Roman" w:hAnsi="Times New Roman" w:cs="Times New Roman"/>
            </w:rPr>
            <w:t xml:space="preserve">. </w:t>
          </w:r>
          <w:r w:rsidR="00EA5E4F" w:rsidRPr="00E562DD">
            <w:rPr>
              <w:rFonts w:ascii="Times New Roman" w:hAnsi="Times New Roman" w:cs="Times New Roman"/>
            </w:rPr>
            <w:t>As a proof, that</w:t>
          </w:r>
          <w:r w:rsidR="00D5393B" w:rsidRPr="00E562DD">
            <w:rPr>
              <w:rFonts w:ascii="Times New Roman" w:hAnsi="Times New Roman" w:cs="Times New Roman"/>
            </w:rPr>
            <w:t xml:space="preserve"> new theories </w:t>
          </w:r>
          <w:r w:rsidR="00EA5E4F" w:rsidRPr="00E562DD">
            <w:rPr>
              <w:rFonts w:ascii="Times New Roman" w:hAnsi="Times New Roman" w:cs="Times New Roman"/>
            </w:rPr>
            <w:t xml:space="preserve">can be </w:t>
          </w:r>
          <w:r w:rsidR="00D5393B" w:rsidRPr="00E562DD">
            <w:rPr>
              <w:rFonts w:ascii="Times New Roman" w:hAnsi="Times New Roman" w:cs="Times New Roman"/>
            </w:rPr>
            <w:t>based on physical laws already implemented in Physiolibrary</w:t>
          </w:r>
          <w:r w:rsidR="00EA5E4F" w:rsidRPr="00E562DD">
            <w:rPr>
              <w:rFonts w:ascii="Times New Roman" w:hAnsi="Times New Roman" w:cs="Times New Roman"/>
            </w:rPr>
            <w:t>,</w:t>
          </w:r>
          <w:r w:rsidR="00D5393B" w:rsidRPr="00E562DD">
            <w:rPr>
              <w:rFonts w:ascii="Times New Roman" w:hAnsi="Times New Roman" w:cs="Times New Roman"/>
            </w:rPr>
            <w:t xml:space="preserve"> we presented some</w:t>
          </w:r>
          <w:r w:rsidR="00EA5E4F" w:rsidRPr="00E562DD">
            <w:rPr>
              <w:rFonts w:ascii="Times New Roman" w:hAnsi="Times New Roman" w:cs="Times New Roman"/>
            </w:rPr>
            <w:t xml:space="preserve"> our models</w:t>
          </w:r>
          <w:r w:rsidR="00D5393B" w:rsidRPr="00E562DD">
            <w:rPr>
              <w:rFonts w:ascii="Times New Roman" w:hAnsi="Times New Roman" w:cs="Times New Roman"/>
            </w:rPr>
            <w:t xml:space="preserve"> </w:t>
          </w:r>
          <w:r w:rsidR="00EA5E4F" w:rsidRPr="00E562DD">
            <w:rPr>
              <w:rFonts w:ascii="Times New Roman" w:hAnsi="Times New Roman" w:cs="Times New Roman"/>
            </w:rPr>
            <w:t xml:space="preserve">in </w:t>
          </w:r>
          <w:r w:rsidR="00D5393B" w:rsidRPr="00E562DD">
            <w:rPr>
              <w:rFonts w:ascii="Times New Roman" w:hAnsi="Times New Roman" w:cs="Times New Roman"/>
            </w:rPr>
            <w:t>physiological articles. First one is about modeling of pulsatile circulation</w:t>
          </w:r>
          <w:r w:rsidR="00EA5E4F" w:rsidRPr="00E562DD">
            <w:rPr>
              <w:rFonts w:ascii="Times New Roman" w:hAnsi="Times New Roman" w:cs="Times New Roman"/>
            </w:rPr>
            <w:t>s</w:t>
          </w:r>
          <w:r w:rsidR="00D5393B" w:rsidRPr="00E562DD">
            <w:rPr>
              <w:rFonts w:ascii="Times New Roman" w:hAnsi="Times New Roman" w:cs="Times New Roman"/>
            </w:rPr>
            <w:t xml:space="preserve"> </w:t>
          </w:r>
          <w:r w:rsidR="009D24D5">
            <w:rPr>
              <w:rFonts w:ascii="Times New Roman" w:hAnsi="Times New Roman" w:cs="Times New Roman"/>
            </w:rPr>
            <w:t>{Kulhánek, 2014 #2;Kulhánek, 2014 #23}</w:t>
          </w:r>
          <w:r w:rsidR="00D5393B" w:rsidRPr="00E562DD">
            <w:rPr>
              <w:rFonts w:ascii="Times New Roman" w:hAnsi="Times New Roman" w:cs="Times New Roman"/>
            </w:rPr>
            <w:t xml:space="preserve"> and second is about modeling of oxygen, carbon dioxide and hydrogen ions binding on hemoglobin</w:t>
          </w:r>
          <w:r w:rsidR="00F516A0">
            <w:rPr>
              <w:rFonts w:ascii="Times New Roman" w:hAnsi="Times New Roman" w:cs="Times New Roman"/>
            </w:rPr>
            <w:t xml:space="preserve"> {Mateják, 2015 #20}</w:t>
          </w:r>
          <w:r w:rsidR="00D5393B" w:rsidRPr="00E562DD">
            <w:rPr>
              <w:rFonts w:ascii="Times New Roman" w:hAnsi="Times New Roman" w:cs="Times New Roman"/>
            </w:rPr>
            <w:t>.</w:t>
          </w:r>
          <w:r w:rsidR="00EA5E4F" w:rsidRPr="00E562DD">
            <w:rPr>
              <w:rFonts w:ascii="Times New Roman" w:hAnsi="Times New Roman" w:cs="Times New Roman"/>
            </w:rPr>
            <w:t xml:space="preserve"> The integration of models also works</w:t>
          </w:r>
          <w:r w:rsidR="006375FD" w:rsidRPr="00E562DD">
            <w:rPr>
              <w:rFonts w:ascii="Times New Roman" w:hAnsi="Times New Roman" w:cs="Times New Roman"/>
            </w:rPr>
            <w:t xml:space="preserve"> well</w:t>
          </w:r>
          <w:r w:rsidR="00EA5E4F" w:rsidRPr="00E562DD">
            <w:rPr>
              <w:rFonts w:ascii="Times New Roman" w:hAnsi="Times New Roman" w:cs="Times New Roman"/>
            </w:rPr>
            <w:t xml:space="preserve"> because </w:t>
          </w:r>
          <w:r w:rsidR="006375FD" w:rsidRPr="00E562DD">
            <w:rPr>
              <w:rFonts w:ascii="Times New Roman" w:hAnsi="Times New Roman" w:cs="Times New Roman"/>
            </w:rPr>
            <w:t xml:space="preserve">of </w:t>
          </w:r>
          <w:r w:rsidR="00EA5E4F" w:rsidRPr="00E562DD">
            <w:rPr>
              <w:rFonts w:ascii="Times New Roman" w:hAnsi="Times New Roman" w:cs="Times New Roman"/>
            </w:rPr>
            <w:t xml:space="preserve">object-oriented programing with </w:t>
          </w:r>
          <w:r w:rsidR="006375FD" w:rsidRPr="00E562DD">
            <w:rPr>
              <w:rFonts w:ascii="Times New Roman" w:hAnsi="Times New Roman" w:cs="Times New Roman"/>
            </w:rPr>
            <w:t>well-defined</w:t>
          </w:r>
          <w:r w:rsidR="00EA5E4F" w:rsidRPr="00E562DD">
            <w:rPr>
              <w:rFonts w:ascii="Times New Roman" w:hAnsi="Times New Roman" w:cs="Times New Roman"/>
            </w:rPr>
            <w:t xml:space="preserve"> interfaces using physical </w:t>
          </w:r>
          <w:r w:rsidR="006375FD" w:rsidRPr="00E562DD">
            <w:rPr>
              <w:rFonts w:ascii="Times New Roman" w:hAnsi="Times New Roman" w:cs="Times New Roman"/>
            </w:rPr>
            <w:t xml:space="preserve">SI units, physical quantities, physical </w:t>
          </w:r>
          <w:r w:rsidR="00EA5E4F" w:rsidRPr="00E562DD">
            <w:rPr>
              <w:rFonts w:ascii="Times New Roman" w:hAnsi="Times New Roman" w:cs="Times New Roman"/>
            </w:rPr>
            <w:t>connectors</w:t>
          </w:r>
          <w:r w:rsidR="006375FD" w:rsidRPr="00E562DD">
            <w:rPr>
              <w:rFonts w:ascii="Times New Roman" w:hAnsi="Times New Roman" w:cs="Times New Roman"/>
            </w:rPr>
            <w:t xml:space="preserve"> and physical laws. The main result of this integration of mentioned models is Physiomodel.</w:t>
          </w:r>
        </w:p>
        <w:p w:rsidR="00FB1197" w:rsidRPr="00E562DD" w:rsidRDefault="00FB1197" w:rsidP="00BE55F4">
          <w:pPr>
            <w:pStyle w:val="Titulek"/>
            <w:keepNext/>
            <w:jc w:val="both"/>
            <w:rPr>
              <w:rFonts w:ascii="Times New Roman" w:hAnsi="Times New Roman" w:cs="Times New Roman"/>
            </w:rPr>
          </w:pPr>
          <w:bookmarkStart w:id="69" w:name="_Ref406932420"/>
          <w:r w:rsidRPr="00E562DD">
            <w:rPr>
              <w:rFonts w:ascii="Times New Roman" w:hAnsi="Times New Roman" w:cs="Times New Roman"/>
            </w:rPr>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223B6">
            <w:rPr>
              <w:rFonts w:ascii="Times New Roman" w:hAnsi="Times New Roman" w:cs="Times New Roman"/>
              <w:noProof/>
            </w:rPr>
            <w:t>2</w:t>
          </w:r>
          <w:r w:rsidRPr="00E562DD">
            <w:rPr>
              <w:rFonts w:ascii="Times New Roman" w:hAnsi="Times New Roman" w:cs="Times New Roman"/>
            </w:rPr>
            <w:fldChar w:fldCharType="end"/>
          </w:r>
          <w:bookmarkEnd w:id="69"/>
          <w:r w:rsidRPr="00E562DD">
            <w:rPr>
              <w:rFonts w:ascii="Times New Roman" w:hAnsi="Times New Roman" w:cs="Times New Roman"/>
            </w:rPr>
            <w:t xml:space="preserve">, Physical connectors in my Physiolibrary </w:t>
          </w:r>
          <w:r w:rsidR="001C692D" w:rsidRPr="00E562DD">
            <w:rPr>
              <w:rFonts w:ascii="Times New Roman" w:hAnsi="Times New Roman" w:cs="Times New Roman"/>
            </w:rPr>
            <w:t>compared with electrical connector of Modelica Standard Library</w:t>
          </w:r>
        </w:p>
        <w:tbl>
          <w:tblPr>
            <w:tblW w:w="8075"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704"/>
            <w:gridCol w:w="1559"/>
            <w:gridCol w:w="1985"/>
            <w:gridCol w:w="992"/>
            <w:gridCol w:w="1701"/>
            <w:gridCol w:w="1134"/>
          </w:tblGrid>
          <w:tr w:rsidR="00FB1197" w:rsidRPr="00E562DD" w:rsidTr="009531BB">
            <w:trPr>
              <w:trHeight w:val="445"/>
              <w:jc w:val="center"/>
            </w:trPr>
            <w:tc>
              <w:tcPr>
                <w:tcW w:w="2263" w:type="dxa"/>
                <w:gridSpan w:val="2"/>
                <w:tcBorders>
                  <w:bottom w:val="nil"/>
                  <w:right w:val="single" w:sz="12" w:space="0" w:color="D0CECE"/>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color w:val="000000"/>
                    <w:sz w:val="20"/>
                  </w:rPr>
                  <w:t>Connector:</w:t>
                </w:r>
              </w:p>
            </w:tc>
            <w:tc>
              <w:tcPr>
                <w:tcW w:w="2977" w:type="dxa"/>
                <w:gridSpan w:val="2"/>
                <w:tcBorders>
                  <w:left w:val="single" w:sz="12" w:space="0" w:color="D0CECE"/>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flow variable</w:t>
                </w:r>
              </w:p>
            </w:tc>
            <w:tc>
              <w:tcPr>
                <w:tcW w:w="2835" w:type="dxa"/>
                <w:gridSpan w:val="2"/>
                <w:tcBorders>
                  <w:bottom w:val="nil"/>
                </w:tcBorders>
                <w:shd w:val="clear" w:color="auto" w:fill="EDEDED"/>
                <w:vAlign w:val="center"/>
              </w:tcPr>
              <w:p w:rsidR="00FB1197" w:rsidRPr="00E562DD" w:rsidRDefault="00FB1197" w:rsidP="00BE55F4">
                <w:pPr>
                  <w:jc w:val="both"/>
                  <w:rPr>
                    <w:rFonts w:ascii="Times New Roman" w:eastAsia="Calibri" w:hAnsi="Times New Roman" w:cs="Times New Roman"/>
                    <w:b/>
                    <w:bCs/>
                    <w:sz w:val="20"/>
                  </w:rPr>
                </w:pPr>
                <w:r w:rsidRPr="00E562DD">
                  <w:rPr>
                    <w:rFonts w:ascii="Times New Roman" w:eastAsia="Calibri" w:hAnsi="Times New Roman" w:cs="Times New Roman"/>
                    <w:b/>
                    <w:bCs/>
                    <w:sz w:val="20"/>
                  </w:rPr>
                  <w:t xml:space="preserve">non-flow variable </w:t>
                </w:r>
              </w:p>
            </w:tc>
          </w:tr>
          <w:tr w:rsidR="00FB1197" w:rsidRPr="00E562DD" w:rsidTr="009531BB">
            <w:trPr>
              <w:trHeight w:val="458"/>
              <w:jc w:val="center"/>
            </w:trPr>
            <w:tc>
              <w:tcPr>
                <w:tcW w:w="704" w:type="dxa"/>
                <w:tcBorders>
                  <w:top w:val="nil"/>
                </w:tcBorders>
                <w:shd w:val="clear" w:color="auto" w:fill="auto"/>
              </w:tcPr>
              <w:p w:rsidR="00FB1197" w:rsidRPr="00E562DD" w:rsidRDefault="00FB1197" w:rsidP="00BE55F4">
                <w:pPr>
                  <w:pStyle w:val="Odstavecseseznamem"/>
                  <w:numPr>
                    <w:ilvl w:val="0"/>
                    <w:numId w:val="8"/>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top w:val="nil"/>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Chemical</w:t>
                </w:r>
              </w:p>
            </w:tc>
            <w:tc>
              <w:tcPr>
                <w:tcW w:w="1985" w:type="dxa"/>
                <w:tcBorders>
                  <w:top w:val="nil"/>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molar flow</w:t>
                </w:r>
              </w:p>
            </w:tc>
            <w:tc>
              <w:tcPr>
                <w:tcW w:w="992"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top w:val="nil"/>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concentration</w:t>
                </w:r>
              </w:p>
            </w:tc>
            <w:tc>
              <w:tcPr>
                <w:tcW w:w="1134" w:type="dxa"/>
                <w:tcBorders>
                  <w:top w:val="nil"/>
                  <w:left w:val="nil"/>
                </w:tcBorders>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7"/>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Hydraulic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pressure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[Pa]</w:t>
                </w:r>
              </w:p>
            </w:tc>
          </w:tr>
          <w:tr w:rsidR="00FB1197" w:rsidRPr="00E562DD" w:rsidTr="009531BB">
            <w:trPr>
              <w:trHeight w:val="458"/>
              <w:jc w:val="center"/>
            </w:trPr>
            <w:tc>
              <w:tcPr>
                <w:tcW w:w="704" w:type="dxa"/>
                <w:shd w:val="clear" w:color="auto" w:fill="auto"/>
              </w:tcPr>
              <w:p w:rsidR="00FB1197" w:rsidRPr="00E562DD" w:rsidRDefault="00FB1197" w:rsidP="00BE55F4">
                <w:pPr>
                  <w:pStyle w:val="Odstavecseseznamem"/>
                  <w:numPr>
                    <w:ilvl w:val="0"/>
                    <w:numId w:val="6"/>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Thermal</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heat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[W]</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temperature</w:t>
                </w:r>
              </w:p>
            </w:tc>
            <w:tc>
              <w:tcPr>
                <w:tcW w:w="1134"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[K]</w:t>
                </w:r>
              </w:p>
            </w:tc>
          </w:tr>
          <w:tr w:rsidR="00FB1197" w:rsidRPr="00E562DD" w:rsidTr="001C692D">
            <w:trPr>
              <w:trHeight w:val="458"/>
              <w:jc w:val="center"/>
            </w:trPr>
            <w:tc>
              <w:tcPr>
                <w:tcW w:w="704" w:type="dxa"/>
                <w:shd w:val="clear" w:color="auto" w:fill="auto"/>
              </w:tcPr>
              <w:p w:rsidR="00FB1197" w:rsidRPr="00E562DD" w:rsidRDefault="00FB1197" w:rsidP="00BE55F4">
                <w:pPr>
                  <w:pStyle w:val="Odstavecseseznamem"/>
                  <w:numPr>
                    <w:ilvl w:val="0"/>
                    <w:numId w:val="5"/>
                  </w:numPr>
                  <w:autoSpaceDE w:val="0"/>
                  <w:autoSpaceDN w:val="0"/>
                  <w:adjustRightInd w:val="0"/>
                  <w:spacing w:after="0" w:line="240" w:lineRule="auto"/>
                  <w:ind w:left="0" w:firstLine="0"/>
                  <w:jc w:val="both"/>
                  <w:rPr>
                    <w:rFonts w:ascii="Times New Roman" w:hAnsi="Times New Roman" w:cs="Times New Roman"/>
                    <w:b/>
                    <w:bCs/>
                    <w:color w:val="000000"/>
                    <w:sz w:val="20"/>
                    <w:szCs w:val="20"/>
                  </w:rPr>
                </w:pPr>
                <w:r w:rsidRPr="00E562DD">
                  <w:rPr>
                    <w:rFonts w:ascii="Times New Roman" w:hAnsi="Times New Roman" w:cs="Times New Roman"/>
                    <w:b/>
                    <w:bCs/>
                    <w:color w:val="000000"/>
                    <w:sz w:val="20"/>
                    <w:szCs w:val="20"/>
                  </w:rPr>
                  <w:t xml:space="preserve"> </w:t>
                </w:r>
              </w:p>
            </w:tc>
            <w:tc>
              <w:tcPr>
                <w:tcW w:w="1559" w:type="dxa"/>
                <w:tcBorders>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Osmotic</w:t>
                </w:r>
              </w:p>
            </w:tc>
            <w:tc>
              <w:tcPr>
                <w:tcW w:w="1985" w:type="dxa"/>
                <w:tcBorders>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bCs/>
                    <w:color w:val="000000"/>
                    <w:sz w:val="20"/>
                  </w:rPr>
                  <w:t>volumetric flow</w:t>
                </w:r>
              </w:p>
            </w:tc>
            <w:tc>
              <w:tcPr>
                <w:tcW w:w="992" w:type="dxa"/>
                <w:tcBorders>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osmolarity</w:t>
                </w:r>
              </w:p>
            </w:tc>
            <w:tc>
              <w:tcPr>
                <w:tcW w:w="1134" w:type="dxa"/>
                <w:tcBorders>
                  <w:left w:val="nil"/>
                  <w:bottom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[mol.m</w:t>
                </w:r>
                <w:r w:rsidRPr="00E562DD">
                  <w:rPr>
                    <w:rFonts w:ascii="Times New Roman" w:eastAsia="Calibri" w:hAnsi="Times New Roman" w:cs="Times New Roman"/>
                    <w:bCs/>
                    <w:color w:val="000000"/>
                    <w:sz w:val="20"/>
                    <w:vertAlign w:val="superscript"/>
                  </w:rPr>
                  <w:t>-3</w:t>
                </w:r>
                <w:r w:rsidRPr="00E562DD">
                  <w:rPr>
                    <w:rFonts w:ascii="Times New Roman" w:eastAsia="Calibri" w:hAnsi="Times New Roman" w:cs="Times New Roman"/>
                    <w:bCs/>
                    <w:color w:val="000000"/>
                    <w:sz w:val="20"/>
                  </w:rPr>
                  <w:t>]</w:t>
                </w:r>
              </w:p>
            </w:tc>
          </w:tr>
          <w:tr w:rsidR="00FB1197" w:rsidRPr="00E562DD" w:rsidTr="001C692D">
            <w:trPr>
              <w:trHeight w:val="458"/>
              <w:jc w:val="center"/>
            </w:trPr>
            <w:tc>
              <w:tcPr>
                <w:tcW w:w="704" w:type="dxa"/>
                <w:tcBorders>
                  <w:bottom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color w:val="000000"/>
                    <w:sz w:val="20"/>
                    <w:szCs w:val="20"/>
                  </w:rPr>
                </w:pPr>
                <w:r w:rsidRPr="00E562DD">
                  <w:rPr>
                    <w:rFonts w:ascii="Times New Roman" w:hAnsi="Times New Roman" w:cs="Times New Roman"/>
                    <w:b/>
                    <w:bCs/>
                    <w:noProof/>
                    <w:color w:val="000000"/>
                    <w:sz w:val="20"/>
                    <w:szCs w:val="20"/>
                    <w:lang w:val="cs-CZ"/>
                  </w:rPr>
                  <w:drawing>
                    <wp:inline distT="0" distB="0" distL="0" distR="0" wp14:anchorId="125B536D" wp14:editId="549C4414">
                      <wp:extent cx="220980" cy="106680"/>
                      <wp:effectExtent l="0" t="0" r="7620" b="7620"/>
                      <wp:docPr id="16" name="Obrázek 16" descr="C:\Users\marek\AppData\Local\Microsoft\Windows\INetCache\Content.Word\PopulationPo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C:\Users\marek\AppData\Local\Microsoft\Windows\INetCache\Content.Word\PopulationPort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0980" cy="106680"/>
                              </a:xfrm>
                              <a:prstGeom prst="rect">
                                <a:avLst/>
                              </a:prstGeom>
                              <a:noFill/>
                              <a:ln>
                                <a:noFill/>
                              </a:ln>
                            </pic:spPr>
                          </pic:pic>
                        </a:graphicData>
                      </a:graphic>
                    </wp:inline>
                  </w:drawing>
                </w:r>
              </w:p>
            </w:tc>
            <w:tc>
              <w:tcPr>
                <w:tcW w:w="1559" w:type="dxa"/>
                <w:tcBorders>
                  <w:bottom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Population</w:t>
                </w:r>
              </w:p>
            </w:tc>
            <w:tc>
              <w:tcPr>
                <w:tcW w:w="1985" w:type="dxa"/>
                <w:tcBorders>
                  <w:left w:val="single" w:sz="12" w:space="0" w:color="D0CECE"/>
                  <w:bottom w:val="double" w:sz="4" w:space="0" w:color="A5A5A5" w:themeColor="accent3"/>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change of population</w:t>
                </w:r>
              </w:p>
            </w:tc>
            <w:tc>
              <w:tcPr>
                <w:tcW w:w="992" w:type="dxa"/>
                <w:tcBorders>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w:t>
                </w:r>
                <w:r w:rsidRPr="00E562DD">
                  <w:rPr>
                    <w:rFonts w:ascii="Times New Roman" w:eastAsia="Calibri" w:hAnsi="Times New Roman" w:cs="Times New Roman"/>
                    <w:bCs/>
                    <w:color w:val="000000"/>
                    <w:sz w:val="20"/>
                    <w:vertAlign w:val="superscript"/>
                  </w:rPr>
                  <w:t>-1</w:t>
                </w:r>
                <w:r w:rsidRPr="00E562DD">
                  <w:rPr>
                    <w:rFonts w:ascii="Times New Roman" w:eastAsia="Calibri" w:hAnsi="Times New Roman" w:cs="Times New Roman"/>
                    <w:bCs/>
                    <w:color w:val="000000"/>
                    <w:sz w:val="20"/>
                  </w:rPr>
                  <w:t>]</w:t>
                </w:r>
              </w:p>
            </w:tc>
            <w:tc>
              <w:tcPr>
                <w:tcW w:w="1701" w:type="dxa"/>
                <w:tcBorders>
                  <w:bottom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size of population</w:t>
                </w:r>
              </w:p>
            </w:tc>
            <w:tc>
              <w:tcPr>
                <w:tcW w:w="1134" w:type="dxa"/>
                <w:tcBorders>
                  <w:top w:val="nil"/>
                  <w:left w:val="nil"/>
                  <w:bottom w:val="double" w:sz="4" w:space="0" w:color="A5A5A5" w:themeColor="accent3"/>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[1]</w:t>
                </w:r>
              </w:p>
            </w:tc>
          </w:tr>
          <w:tr w:rsidR="00FB1197" w:rsidRPr="00E562DD" w:rsidTr="001C692D">
            <w:trPr>
              <w:trHeight w:val="458"/>
              <w:jc w:val="center"/>
            </w:trPr>
            <w:tc>
              <w:tcPr>
                <w:tcW w:w="704" w:type="dxa"/>
                <w:tcBorders>
                  <w:top w:val="double" w:sz="4" w:space="0" w:color="A5A5A5" w:themeColor="accent3"/>
                </w:tcBorders>
                <w:shd w:val="clear" w:color="auto" w:fill="auto"/>
              </w:tcPr>
              <w:p w:rsidR="00FB1197" w:rsidRPr="00E562DD" w:rsidRDefault="00FB1197" w:rsidP="00BE55F4">
                <w:pPr>
                  <w:autoSpaceDE w:val="0"/>
                  <w:autoSpaceDN w:val="0"/>
                  <w:adjustRightInd w:val="0"/>
                  <w:spacing w:after="0" w:line="240" w:lineRule="auto"/>
                  <w:jc w:val="both"/>
                  <w:rPr>
                    <w:rFonts w:ascii="Times New Roman" w:hAnsi="Times New Roman" w:cs="Times New Roman"/>
                    <w:b/>
                    <w:bCs/>
                    <w:noProof/>
                    <w:color w:val="000000"/>
                    <w:sz w:val="20"/>
                    <w:szCs w:val="20"/>
                    <w:lang w:val="cs-CZ"/>
                  </w:rPr>
                </w:pPr>
                <w:r w:rsidRPr="00E562DD">
                  <w:rPr>
                    <w:rFonts w:ascii="Times New Roman" w:hAnsi="Times New Roman" w:cs="Times New Roman"/>
                    <w:b/>
                    <w:bCs/>
                    <w:noProof/>
                    <w:color w:val="000000"/>
                    <w:sz w:val="20"/>
                    <w:szCs w:val="20"/>
                    <w:lang w:val="cs-CZ"/>
                  </w:rPr>
                  <w:drawing>
                    <wp:inline distT="0" distB="0" distL="0" distR="0" wp14:anchorId="09EC980C" wp14:editId="5491C399">
                      <wp:extent cx="213360" cy="100996"/>
                      <wp:effectExtent l="0" t="0" r="0" b="0"/>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ElectrolytesPort.png"/>
                              <pic:cNvPicPr/>
                            </pic:nvPicPr>
                            <pic:blipFill>
                              <a:blip r:embed="rId10">
                                <a:extLst>
                                  <a:ext uri="{28A0092B-C50C-407E-A947-70E740481C1C}">
                                    <a14:useLocalDpi xmlns:a14="http://schemas.microsoft.com/office/drawing/2010/main" val="0"/>
                                  </a:ext>
                                </a:extLst>
                              </a:blip>
                              <a:stretch>
                                <a:fillRect/>
                              </a:stretch>
                            </pic:blipFill>
                            <pic:spPr>
                              <a:xfrm>
                                <a:off x="0" y="0"/>
                                <a:ext cx="240857" cy="114012"/>
                              </a:xfrm>
                              <a:prstGeom prst="rect">
                                <a:avLst/>
                              </a:prstGeom>
                            </pic:spPr>
                          </pic:pic>
                        </a:graphicData>
                      </a:graphic>
                    </wp:inline>
                  </w:drawing>
                </w:r>
              </w:p>
            </w:tc>
            <w:tc>
              <w:tcPr>
                <w:tcW w:w="1559" w:type="dxa"/>
                <w:tcBorders>
                  <w:top w:val="double" w:sz="4" w:space="0" w:color="A5A5A5" w:themeColor="accent3"/>
                  <w:right w:val="single" w:sz="12" w:space="0" w:color="D0CECE"/>
                </w:tcBorders>
                <w:shd w:val="clear" w:color="auto" w:fill="auto"/>
              </w:tcPr>
              <w:p w:rsidR="00FB1197" w:rsidRPr="00E562DD" w:rsidRDefault="00FB1197" w:rsidP="00BE55F4">
                <w:pPr>
                  <w:jc w:val="both"/>
                  <w:rPr>
                    <w:rFonts w:ascii="Times New Roman" w:eastAsia="Calibri" w:hAnsi="Times New Roman" w:cs="Times New Roman"/>
                    <w:sz w:val="20"/>
                  </w:rPr>
                </w:pPr>
                <w:r w:rsidRPr="00E562DD">
                  <w:rPr>
                    <w:rFonts w:ascii="Times New Roman" w:eastAsia="Calibri" w:hAnsi="Times New Roman" w:cs="Times New Roman"/>
                    <w:sz w:val="20"/>
                  </w:rPr>
                  <w:t>Electr</w:t>
                </w:r>
                <w:r w:rsidR="001C692D" w:rsidRPr="00E562DD">
                  <w:rPr>
                    <w:rFonts w:ascii="Times New Roman" w:eastAsia="Calibri" w:hAnsi="Times New Roman" w:cs="Times New Roman"/>
                    <w:sz w:val="20"/>
                  </w:rPr>
                  <w:t>ical</w:t>
                </w:r>
              </w:p>
            </w:tc>
            <w:tc>
              <w:tcPr>
                <w:tcW w:w="1985" w:type="dxa"/>
                <w:tcBorders>
                  <w:top w:val="double" w:sz="4" w:space="0" w:color="A5A5A5" w:themeColor="accent3"/>
                  <w:left w:val="single" w:sz="12" w:space="0" w:color="D0CECE"/>
                  <w:right w:val="nil"/>
                </w:tcBorders>
                <w:shd w:val="clear" w:color="auto" w:fill="auto"/>
              </w:tcPr>
              <w:p w:rsidR="00FB1197" w:rsidRPr="00E562DD" w:rsidRDefault="00FB1197" w:rsidP="00BE55F4">
                <w:pPr>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current</w:t>
                </w:r>
              </w:p>
            </w:tc>
            <w:tc>
              <w:tcPr>
                <w:tcW w:w="992"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[A]</w:t>
                </w:r>
              </w:p>
            </w:tc>
            <w:tc>
              <w:tcPr>
                <w:tcW w:w="1701" w:type="dxa"/>
                <w:tcBorders>
                  <w:top w:val="double" w:sz="4" w:space="0" w:color="A5A5A5" w:themeColor="accent3"/>
                  <w:right w:val="nil"/>
                </w:tcBorders>
                <w:shd w:val="clear" w:color="auto" w:fill="auto"/>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electric potential</w:t>
                </w:r>
              </w:p>
            </w:tc>
            <w:tc>
              <w:tcPr>
                <w:tcW w:w="1134" w:type="dxa"/>
                <w:tcBorders>
                  <w:top w:val="double" w:sz="4" w:space="0" w:color="A5A5A5" w:themeColor="accent3"/>
                  <w:left w:val="nil"/>
                </w:tcBorders>
              </w:tcPr>
              <w:p w:rsidR="00FB1197" w:rsidRPr="00E562DD" w:rsidRDefault="00FB1197"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[V]</w:t>
                </w:r>
              </w:p>
            </w:tc>
          </w:tr>
        </w:tbl>
        <w:p w:rsidR="00FB1197" w:rsidRPr="00E562DD" w:rsidRDefault="00FB1197" w:rsidP="00BE55F4">
          <w:pPr>
            <w:jc w:val="both"/>
            <w:rPr>
              <w:rFonts w:ascii="Times New Roman" w:hAnsi="Times New Roman" w:cs="Times New Roman"/>
            </w:rPr>
          </w:pPr>
        </w:p>
        <w:p w:rsidR="00EA5E4F" w:rsidRPr="00E562DD" w:rsidRDefault="00FB1197" w:rsidP="00BE55F4">
          <w:pPr>
            <w:jc w:val="both"/>
            <w:rPr>
              <w:rFonts w:ascii="Times New Roman" w:hAnsi="Times New Roman" w:cs="Times New Roman"/>
            </w:rPr>
          </w:pPr>
          <w:r w:rsidRPr="00E562DD">
            <w:rPr>
              <w:rFonts w:ascii="Times New Roman" w:hAnsi="Times New Roman" w:cs="Times New Roman"/>
            </w:rPr>
            <w:t xml:space="preserve">Each connector </w:t>
          </w:r>
          <w:r w:rsidR="00055A66" w:rsidRPr="00E562DD">
            <w:rPr>
              <w:rFonts w:ascii="Times New Roman" w:hAnsi="Times New Roman" w:cs="Times New Roman"/>
            </w:rPr>
            <w:t xml:space="preserve">in Physiolibrary </w:t>
          </w:r>
          <w:r w:rsidRPr="00E562DD">
            <w:rPr>
              <w:rFonts w:ascii="Times New Roman" w:hAnsi="Times New Roman" w:cs="Times New Roman"/>
            </w:rPr>
            <w:t>define one physical domain</w:t>
          </w:r>
          <w:r w:rsidR="00055A66" w:rsidRPr="00E562DD">
            <w:rPr>
              <w:rFonts w:ascii="Times New Roman" w:hAnsi="Times New Roman" w:cs="Times New Roman"/>
            </w:rPr>
            <w:t xml:space="preserve"> (see </w:t>
          </w:r>
          <w:r w:rsidR="00554F1D">
            <w:rPr>
              <w:rFonts w:ascii="Times New Roman" w:hAnsi="Times New Roman" w:cs="Times New Roman"/>
            </w:rPr>
            <w:fldChar w:fldCharType="begin"/>
          </w:r>
          <w:r w:rsidR="00554F1D">
            <w:rPr>
              <w:rFonts w:ascii="Times New Roman" w:hAnsi="Times New Roman" w:cs="Times New Roman"/>
            </w:rPr>
            <w:instrText xml:space="preserve"> REF _Ref406932420 \h </w:instrText>
          </w:r>
          <w:r w:rsidR="00BE55F4">
            <w:rPr>
              <w:rFonts w:ascii="Times New Roman" w:hAnsi="Times New Roman" w:cs="Times New Roman"/>
            </w:rPr>
            <w:instrText xml:space="preserve"> \* MERGEFORMAT </w:instrText>
          </w:r>
          <w:r w:rsidR="00554F1D">
            <w:rPr>
              <w:rFonts w:ascii="Times New Roman" w:hAnsi="Times New Roman" w:cs="Times New Roman"/>
            </w:rPr>
          </w:r>
          <w:r w:rsidR="00554F1D">
            <w:rPr>
              <w:rFonts w:ascii="Times New Roman" w:hAnsi="Times New Roman" w:cs="Times New Roman"/>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2</w:t>
          </w:r>
          <w:r w:rsidR="00554F1D">
            <w:rPr>
              <w:rFonts w:ascii="Times New Roman" w:hAnsi="Times New Roman" w:cs="Times New Roman"/>
            </w:rPr>
            <w:fldChar w:fldCharType="end"/>
          </w:r>
          <w:r w:rsidR="00055A66" w:rsidRPr="00E562DD">
            <w:rPr>
              <w:rFonts w:ascii="Times New Roman" w:hAnsi="Times New Roman" w:cs="Times New Roman"/>
            </w:rPr>
            <w:t>)</w:t>
          </w:r>
          <w:r w:rsidRPr="00E562DD">
            <w:rPr>
              <w:rFonts w:ascii="Times New Roman" w:hAnsi="Times New Roman" w:cs="Times New Roman"/>
            </w:rPr>
            <w:t xml:space="preserve">, where the components can be connected using </w:t>
          </w:r>
          <w:r w:rsidR="00055A66" w:rsidRPr="00E562DD">
            <w:rPr>
              <w:rFonts w:ascii="Times New Roman" w:hAnsi="Times New Roman" w:cs="Times New Roman"/>
            </w:rPr>
            <w:t>appropriate</w:t>
          </w:r>
          <w:r w:rsidRPr="00E562DD">
            <w:rPr>
              <w:rFonts w:ascii="Times New Roman" w:hAnsi="Times New Roman" w:cs="Times New Roman"/>
            </w:rPr>
            <w:t xml:space="preserve"> connector</w:t>
          </w:r>
          <w:r w:rsidR="00055A66" w:rsidRPr="00E562DD">
            <w:rPr>
              <w:rFonts w:ascii="Times New Roman" w:hAnsi="Times New Roman" w:cs="Times New Roman"/>
            </w:rPr>
            <w:t xml:space="preserve"> definition</w:t>
          </w:r>
          <w:r w:rsidRPr="00E562DD">
            <w:rPr>
              <w:rFonts w:ascii="Times New Roman" w:hAnsi="Times New Roman" w:cs="Times New Roman"/>
            </w:rPr>
            <w:t xml:space="preserve">. As seen in </w:t>
          </w:r>
          <w:r w:rsidR="00554F1D">
            <w:rPr>
              <w:rFonts w:ascii="Times New Roman" w:hAnsi="Times New Roman" w:cs="Times New Roman"/>
              <w:highlight w:val="yellow"/>
            </w:rPr>
            <w:fldChar w:fldCharType="begin"/>
          </w:r>
          <w:r w:rsidR="00554F1D">
            <w:rPr>
              <w:rFonts w:ascii="Times New Roman" w:hAnsi="Times New Roman" w:cs="Times New Roman"/>
            </w:rPr>
            <w:instrText xml:space="preserve"> REF _Ref406932438 \h </w:instrText>
          </w:r>
          <w:r w:rsidR="00BE55F4">
            <w:rPr>
              <w:rFonts w:ascii="Times New Roman" w:hAnsi="Times New Roman" w:cs="Times New Roman"/>
              <w:highlight w:val="yellow"/>
            </w:rPr>
            <w:instrText xml:space="preserve"> \* MERGEFORMAT </w:instrText>
          </w:r>
          <w:r w:rsidR="00554F1D">
            <w:rPr>
              <w:rFonts w:ascii="Times New Roman" w:hAnsi="Times New Roman" w:cs="Times New Roman"/>
              <w:highlight w:val="yellow"/>
            </w:rPr>
          </w:r>
          <w:r w:rsidR="00554F1D">
            <w:rPr>
              <w:rFonts w:ascii="Times New Roman" w:hAnsi="Times New Roman" w:cs="Times New Roman"/>
              <w:highlight w:val="yellow"/>
            </w:rPr>
            <w:fldChar w:fldCharType="separate"/>
          </w:r>
          <w:r w:rsidR="001223B6" w:rsidRPr="00E562DD">
            <w:rPr>
              <w:rFonts w:ascii="Times New Roman" w:hAnsi="Times New Roman" w:cs="Times New Roman"/>
            </w:rPr>
            <w:t xml:space="preserve">Table </w:t>
          </w:r>
          <w:r w:rsidR="001223B6">
            <w:rPr>
              <w:rFonts w:ascii="Times New Roman" w:hAnsi="Times New Roman" w:cs="Times New Roman"/>
              <w:noProof/>
            </w:rPr>
            <w:t>3</w:t>
          </w:r>
          <w:r w:rsidR="00554F1D">
            <w:rPr>
              <w:rFonts w:ascii="Times New Roman" w:hAnsi="Times New Roman" w:cs="Times New Roman"/>
              <w:highlight w:val="yellow"/>
            </w:rPr>
            <w:fldChar w:fldCharType="end"/>
          </w:r>
          <w:r w:rsidRPr="00E562DD">
            <w:rPr>
              <w:rFonts w:ascii="Times New Roman" w:hAnsi="Times New Roman" w:cs="Times New Roman"/>
            </w:rPr>
            <w:t>, the most of the components have analogy throughout the domains. For example the resistor in electrical circuit</w:t>
          </w:r>
          <w:r w:rsidR="00055A66" w:rsidRPr="00E562DD">
            <w:rPr>
              <w:rFonts w:ascii="Times New Roman" w:hAnsi="Times New Roman" w:cs="Times New Roman"/>
            </w:rPr>
            <w:t>s</w:t>
          </w:r>
          <w:r w:rsidRPr="00E562DD">
            <w:rPr>
              <w:rFonts w:ascii="Times New Roman" w:hAnsi="Times New Roman" w:cs="Times New Roman"/>
            </w:rPr>
            <w:t xml:space="preserve"> have an analogy in chemical domain as diffusion, because the molar flow of substance is driven by concentration gradient in the same way as</w:t>
          </w:r>
          <w:r w:rsidR="006375FD" w:rsidRPr="00E562DD">
            <w:rPr>
              <w:rFonts w:ascii="Times New Roman" w:hAnsi="Times New Roman" w:cs="Times New Roman"/>
            </w:rPr>
            <w:t xml:space="preserve"> </w:t>
          </w:r>
          <w:r w:rsidRPr="00E562DD">
            <w:rPr>
              <w:rFonts w:ascii="Times New Roman" w:hAnsi="Times New Roman" w:cs="Times New Roman"/>
            </w:rPr>
            <w:t xml:space="preserve">electric current is driven by voltage gradient. To define this mathematical analogies in Table 4 are selected the symbols </w:t>
          </w:r>
          <w:r w:rsidRPr="00E562DD">
            <w:rPr>
              <w:rFonts w:ascii="Times New Roman" w:hAnsi="Times New Roman" w:cs="Times New Roman"/>
              <w:b/>
              <w:i/>
            </w:rPr>
            <w:t>e</w:t>
          </w:r>
          <w:r w:rsidRPr="00E562DD">
            <w:rPr>
              <w:rFonts w:ascii="Times New Roman" w:hAnsi="Times New Roman" w:cs="Times New Roman"/>
            </w:rPr>
            <w:t xml:space="preserve"> </w:t>
          </w:r>
          <w:r w:rsidR="00585B8B" w:rsidRPr="00E562DD">
            <w:rPr>
              <w:rFonts w:ascii="Times New Roman" w:hAnsi="Times New Roman" w:cs="Times New Roman"/>
            </w:rPr>
            <w:t xml:space="preserve">like effort </w:t>
          </w:r>
          <w:r w:rsidRPr="00E562DD">
            <w:rPr>
              <w:rFonts w:ascii="Times New Roman" w:hAnsi="Times New Roman" w:cs="Times New Roman"/>
            </w:rPr>
            <w:t>for connector non</w:t>
          </w:r>
          <w:r w:rsidR="00585B8B" w:rsidRPr="00E562DD">
            <w:rPr>
              <w:rFonts w:ascii="Times New Roman" w:hAnsi="Times New Roman" w:cs="Times New Roman"/>
            </w:rPr>
            <w:t>-</w:t>
          </w:r>
          <w:r w:rsidRPr="00E562DD">
            <w:rPr>
              <w:rFonts w:ascii="Times New Roman" w:hAnsi="Times New Roman" w:cs="Times New Roman"/>
            </w:rPr>
            <w:t>flow variable</w:t>
          </w:r>
          <w:r w:rsidR="00585B8B" w:rsidRPr="00E562DD">
            <w:rPr>
              <w:rFonts w:ascii="Times New Roman" w:hAnsi="Times New Roman" w:cs="Times New Roman"/>
            </w:rPr>
            <w:t>s</w:t>
          </w:r>
          <w:r w:rsidRPr="00E562DD">
            <w:rPr>
              <w:rFonts w:ascii="Times New Roman" w:hAnsi="Times New Roman" w:cs="Times New Roman"/>
            </w:rPr>
            <w:t xml:space="preserve"> </w:t>
          </w:r>
          <w:r w:rsidR="00585B8B" w:rsidRPr="00E562DD">
            <w:rPr>
              <w:rFonts w:ascii="Times New Roman" w:hAnsi="Times New Roman" w:cs="Times New Roman"/>
            </w:rPr>
            <w:t xml:space="preserve">and symbols </w:t>
          </w:r>
          <w:r w:rsidR="00585B8B" w:rsidRPr="00E562DD">
            <w:rPr>
              <w:rFonts w:ascii="Times New Roman" w:hAnsi="Times New Roman" w:cs="Times New Roman"/>
              <w:b/>
              <w:i/>
            </w:rPr>
            <w:t>f</w:t>
          </w:r>
          <w:r w:rsidR="00585B8B" w:rsidRPr="00E562DD">
            <w:rPr>
              <w:rFonts w:ascii="Times New Roman" w:hAnsi="Times New Roman" w:cs="Times New Roman"/>
            </w:rPr>
            <w:t xml:space="preserve"> like flow for connector flow variables.</w:t>
          </w:r>
          <w:r w:rsidRPr="00E562DD">
            <w:rPr>
              <w:rFonts w:ascii="Times New Roman" w:hAnsi="Times New Roman" w:cs="Times New Roman"/>
            </w:rPr>
            <w:t xml:space="preserve"> </w:t>
          </w:r>
          <w:r w:rsidR="00585B8B" w:rsidRPr="00E562DD">
            <w:rPr>
              <w:rFonts w:ascii="Times New Roman" w:hAnsi="Times New Roman" w:cs="Times New Roman"/>
            </w:rPr>
            <w:t>If there are more connectors in component, they are differentiated by index.</w:t>
          </w:r>
          <w:r w:rsidRPr="00E562DD">
            <w:rPr>
              <w:rFonts w:ascii="Times New Roman" w:hAnsi="Times New Roman" w:cs="Times New Roman"/>
            </w:rPr>
            <w:t xml:space="preserve"> </w:t>
          </w:r>
          <w:r w:rsidR="006375FD" w:rsidRPr="00E562DD">
            <w:rPr>
              <w:rFonts w:ascii="Times New Roman" w:hAnsi="Times New Roman" w:cs="Times New Roman"/>
            </w:rPr>
            <w:t xml:space="preserve">  </w:t>
          </w:r>
          <w:r w:rsidR="00EA5E4F" w:rsidRPr="00E562DD">
            <w:rPr>
              <w:rFonts w:ascii="Times New Roman" w:hAnsi="Times New Roman" w:cs="Times New Roman"/>
            </w:rPr>
            <w:t xml:space="preserve">  </w:t>
          </w:r>
        </w:p>
        <w:p w:rsidR="00D64C39" w:rsidRPr="00E562DD" w:rsidRDefault="00D5393B" w:rsidP="00BE55F4">
          <w:pPr>
            <w:jc w:val="both"/>
            <w:rPr>
              <w:rFonts w:ascii="Times New Roman" w:hAnsi="Times New Roman" w:cs="Times New Roman"/>
            </w:rPr>
          </w:pPr>
          <w:r w:rsidRPr="00E562DD">
            <w:rPr>
              <w:rFonts w:ascii="Times New Roman" w:hAnsi="Times New Roman" w:cs="Times New Roman"/>
            </w:rPr>
            <w:t xml:space="preserve">   </w:t>
          </w:r>
          <w:r w:rsidR="00D64C39" w:rsidRPr="00E562DD">
            <w:rPr>
              <w:rFonts w:ascii="Times New Roman" w:hAnsi="Times New Roman" w:cs="Times New Roman"/>
            </w:rPr>
            <w:br w:type="page"/>
          </w:r>
        </w:p>
        <w:p w:rsidR="00D64C39" w:rsidRPr="00E562DD" w:rsidRDefault="00D64C39" w:rsidP="00BE55F4">
          <w:pPr>
            <w:pStyle w:val="Titulek"/>
            <w:keepNext/>
            <w:jc w:val="both"/>
            <w:rPr>
              <w:rFonts w:ascii="Times New Roman" w:hAnsi="Times New Roman" w:cs="Times New Roman"/>
            </w:rPr>
          </w:pPr>
          <w:bookmarkStart w:id="70" w:name="_Ref406932438"/>
          <w:r w:rsidRPr="00E562DD">
            <w:rPr>
              <w:rFonts w:ascii="Times New Roman" w:hAnsi="Times New Roman" w:cs="Times New Roman"/>
            </w:rPr>
            <w:lastRenderedPageBreak/>
            <w:t xml:space="preserve">Table </w:t>
          </w:r>
          <w:r w:rsidRPr="00E562DD">
            <w:rPr>
              <w:rFonts w:ascii="Times New Roman" w:hAnsi="Times New Roman" w:cs="Times New Roman"/>
            </w:rPr>
            <w:fldChar w:fldCharType="begin"/>
          </w:r>
          <w:r w:rsidRPr="00E562DD">
            <w:rPr>
              <w:rFonts w:ascii="Times New Roman" w:hAnsi="Times New Roman" w:cs="Times New Roman"/>
            </w:rPr>
            <w:instrText xml:space="preserve"> SEQ Table \* ARABIC </w:instrText>
          </w:r>
          <w:r w:rsidRPr="00E562DD">
            <w:rPr>
              <w:rFonts w:ascii="Times New Roman" w:hAnsi="Times New Roman" w:cs="Times New Roman"/>
            </w:rPr>
            <w:fldChar w:fldCharType="separate"/>
          </w:r>
          <w:r w:rsidR="001223B6">
            <w:rPr>
              <w:rFonts w:ascii="Times New Roman" w:hAnsi="Times New Roman" w:cs="Times New Roman"/>
              <w:noProof/>
            </w:rPr>
            <w:t>3</w:t>
          </w:r>
          <w:r w:rsidRPr="00E562DD">
            <w:rPr>
              <w:rFonts w:ascii="Times New Roman" w:hAnsi="Times New Roman" w:cs="Times New Roman"/>
            </w:rPr>
            <w:fldChar w:fldCharType="end"/>
          </w:r>
          <w:bookmarkEnd w:id="70"/>
          <w:r w:rsidR="00585B8B" w:rsidRPr="00E562DD">
            <w:rPr>
              <w:rFonts w:ascii="Times New Roman" w:hAnsi="Times New Roman" w:cs="Times New Roman"/>
            </w:rPr>
            <w:t>, Analogies of selected Physiolibrary components</w:t>
          </w:r>
          <w:r w:rsidR="001C692D" w:rsidRPr="00E562DD">
            <w:rPr>
              <w:rFonts w:ascii="Times New Roman" w:hAnsi="Times New Roman" w:cs="Times New Roman"/>
            </w:rPr>
            <w:t xml:space="preserve"> </w:t>
          </w:r>
          <w:r w:rsidR="00E562DD" w:rsidRPr="00E562DD">
            <w:rPr>
              <w:rFonts w:ascii="Times New Roman" w:hAnsi="Times New Roman" w:cs="Times New Roman"/>
            </w:rPr>
            <w:t xml:space="preserve">based on connectors from Table 3 </w:t>
          </w:r>
          <w:r w:rsidR="001C692D" w:rsidRPr="00E562DD">
            <w:rPr>
              <w:rFonts w:ascii="Times New Roman" w:hAnsi="Times New Roman" w:cs="Times New Roman"/>
            </w:rPr>
            <w:t>with electrical components of Modelica Standard Library</w:t>
          </w:r>
        </w:p>
        <w:tbl>
          <w:tblPr>
            <w:tblW w:w="864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4A0" w:firstRow="1" w:lastRow="0" w:firstColumn="1" w:lastColumn="0" w:noHBand="0" w:noVBand="1"/>
          </w:tblPr>
          <w:tblGrid>
            <w:gridCol w:w="1948"/>
            <w:gridCol w:w="2016"/>
            <w:gridCol w:w="1843"/>
            <w:gridCol w:w="1418"/>
            <w:gridCol w:w="1417"/>
          </w:tblGrid>
          <w:tr w:rsidR="005748FE" w:rsidRPr="00E562DD" w:rsidTr="001C692D">
            <w:trPr>
              <w:jc w:val="center"/>
            </w:trPr>
            <w:tc>
              <w:tcPr>
                <w:tcW w:w="1948" w:type="dxa"/>
                <w:tcBorders>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Resistance</w:t>
                </w:r>
              </w:p>
            </w:tc>
            <w:tc>
              <w:tcPr>
                <w:tcW w:w="2016"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Accumulation</w:t>
                </w:r>
              </w:p>
            </w:tc>
            <w:tc>
              <w:tcPr>
                <w:tcW w:w="1843"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5748FE"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Stream</w:t>
                </w:r>
              </w:p>
            </w:tc>
            <w:tc>
              <w:tcPr>
                <w:tcW w:w="1418" w:type="dxa"/>
                <w:tcBorders>
                  <w:left w:val="single" w:sz="12" w:space="0" w:color="BFBFBF" w:themeColor="background1" w:themeShade="BF"/>
                  <w:bottom w:val="single" w:sz="12" w:space="0" w:color="C9C9C9"/>
                  <w:right w:val="single" w:sz="12" w:space="0" w:color="BFBFBF" w:themeColor="background1" w:themeShade="BF"/>
                </w:tcBorders>
                <w:shd w:val="clear" w:color="auto" w:fill="EDEDED"/>
                <w:vAlign w:val="center"/>
              </w:tcPr>
              <w:p w:rsidR="005748FE" w:rsidRPr="00E562DD" w:rsidRDefault="00F00748"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Inertia</w:t>
                </w:r>
              </w:p>
            </w:tc>
            <w:tc>
              <w:tcPr>
                <w:tcW w:w="1417" w:type="dxa"/>
                <w:tcBorders>
                  <w:left w:val="single" w:sz="12" w:space="0" w:color="BFBFBF" w:themeColor="background1" w:themeShade="BF"/>
                  <w:bottom w:val="single" w:sz="12" w:space="0" w:color="C9C9C9"/>
                </w:tcBorders>
                <w:shd w:val="clear" w:color="auto" w:fill="EDEDED"/>
                <w:vAlign w:val="center"/>
              </w:tcPr>
              <w:p w:rsidR="005748FE" w:rsidRPr="00E562DD" w:rsidRDefault="007E6FD5" w:rsidP="00BE55F4">
                <w:pPr>
                  <w:autoSpaceDE w:val="0"/>
                  <w:autoSpaceDN w:val="0"/>
                  <w:adjustRightInd w:val="0"/>
                  <w:jc w:val="both"/>
                  <w:rPr>
                    <w:rFonts w:ascii="Times New Roman" w:eastAsia="Calibri" w:hAnsi="Times New Roman" w:cs="Times New Roman"/>
                    <w:b/>
                    <w:bCs/>
                    <w:color w:val="000000"/>
                    <w:sz w:val="20"/>
                  </w:rPr>
                </w:pPr>
                <w:r w:rsidRPr="00E562DD">
                  <w:rPr>
                    <w:rFonts w:ascii="Times New Roman" w:eastAsia="Calibri" w:hAnsi="Times New Roman" w:cs="Times New Roman"/>
                    <w:b/>
                    <w:bCs/>
                    <w:color w:val="000000"/>
                    <w:sz w:val="20"/>
                  </w:rPr>
                  <w:t>Effort s</w:t>
                </w:r>
                <w:r w:rsidR="005748FE" w:rsidRPr="00E562DD">
                  <w:rPr>
                    <w:rFonts w:ascii="Times New Roman" w:eastAsia="Calibri" w:hAnsi="Times New Roman" w:cs="Times New Roman"/>
                    <w:b/>
                    <w:bCs/>
                    <w:color w:val="000000"/>
                    <w:sz w:val="20"/>
                  </w:rPr>
                  <w:t>ource</w:t>
                </w:r>
              </w:p>
            </w:tc>
          </w:tr>
          <w:tr w:rsidR="005748FE" w:rsidRPr="00E562DD" w:rsidTr="001C692D">
            <w:trPr>
              <w:jc w:val="center"/>
            </w:trPr>
            <w:tc>
              <w:tcPr>
                <w:tcW w:w="1948" w:type="dxa"/>
                <w:tcBorders>
                  <w:top w:val="single" w:sz="12" w:space="0" w:color="C9C9C9"/>
                  <w:right w:val="single" w:sz="12" w:space="0" w:color="BFBFBF" w:themeColor="background1" w:themeShade="BF"/>
                </w:tcBorders>
                <w:shd w:val="clear" w:color="auto" w:fill="auto"/>
                <w:vAlign w:val="center"/>
              </w:tcPr>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=G*(</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 xml:space="preserve">1 </w:t>
                </w:r>
                <w:r w:rsidR="005748FE" w:rsidRPr="00E562DD">
                  <w:rPr>
                    <w:rFonts w:ascii="Times New Roman" w:eastAsia="Calibri" w:hAnsi="Times New Roman" w:cs="Times New Roman"/>
                    <w:bCs/>
                    <w:i/>
                    <w:noProof/>
                    <w:color w:val="000000"/>
                    <w:sz w:val="20"/>
                    <w:lang w:val="cs-CZ"/>
                  </w:rPr>
                  <w:noBreakHyphen/>
                  <w:t xml:space="preserve"> </w:t>
                </w:r>
                <w:r w:rsidRPr="00E562DD">
                  <w:rPr>
                    <w:rFonts w:ascii="Times New Roman" w:eastAsia="Calibri" w:hAnsi="Times New Roman" w:cs="Times New Roman"/>
                    <w:bCs/>
                    <w:i/>
                    <w:noProof/>
                    <w:color w:val="000000"/>
                    <w:sz w:val="20"/>
                    <w:lang w:val="cs-CZ"/>
                  </w:rPr>
                  <w:t>e</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w:t>
                </w:r>
              </w:p>
              <w:p w:rsidR="005748FE" w:rsidRPr="00E562DD" w:rsidRDefault="00C83463"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1</w:t>
                </w:r>
                <w:r w:rsidR="005748FE" w:rsidRPr="00E562DD">
                  <w:rPr>
                    <w:rFonts w:ascii="Times New Roman" w:eastAsia="Calibri" w:hAnsi="Times New Roman" w:cs="Times New Roman"/>
                    <w:bCs/>
                    <w:i/>
                    <w:noProof/>
                    <w:color w:val="000000"/>
                    <w:sz w:val="20"/>
                    <w:lang w:val="cs-CZ"/>
                  </w:rPr>
                  <w:t>+</w:t>
                </w:r>
                <w:r w:rsidRPr="00E562DD">
                  <w:rPr>
                    <w:rFonts w:ascii="Times New Roman" w:eastAsia="Calibri" w:hAnsi="Times New Roman" w:cs="Times New Roman"/>
                    <w:bCs/>
                    <w:i/>
                    <w:noProof/>
                    <w:color w:val="000000"/>
                    <w:sz w:val="20"/>
                    <w:lang w:val="cs-CZ"/>
                  </w:rPr>
                  <w:t>f</w:t>
                </w:r>
                <w:r w:rsidR="005748FE" w:rsidRPr="00E562DD">
                  <w:rPr>
                    <w:rFonts w:ascii="Times New Roman" w:eastAsia="Calibri" w:hAnsi="Times New Roman" w:cs="Times New Roman"/>
                    <w:bCs/>
                    <w:i/>
                    <w:noProof/>
                    <w:color w:val="000000"/>
                    <w:sz w:val="20"/>
                    <w:vertAlign w:val="subscript"/>
                    <w:lang w:val="cs-CZ"/>
                  </w:rPr>
                  <w:t>2</w:t>
                </w:r>
                <w:r w:rsidR="005748FE" w:rsidRPr="00E562DD">
                  <w:rPr>
                    <w:rFonts w:ascii="Times New Roman" w:eastAsia="Calibri" w:hAnsi="Times New Roman" w:cs="Times New Roman"/>
                    <w:bCs/>
                    <w:i/>
                    <w:noProof/>
                    <w:color w:val="000000"/>
                    <w:sz w:val="20"/>
                    <w:lang w:val="cs-CZ"/>
                  </w:rPr>
                  <w:t>=0</w:t>
                </w:r>
              </w:p>
            </w:tc>
            <w:tc>
              <w:tcPr>
                <w:tcW w:w="2016" w:type="dxa"/>
                <w:tcBorders>
                  <w:top w:val="single" w:sz="12" w:space="0" w:color="C9C9C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1C1D74" w:rsidP="00BE55F4">
                <w:pPr>
                  <w:autoSpaceDE w:val="0"/>
                  <w:autoSpaceDN w:val="0"/>
                  <w:adjustRightInd w:val="0"/>
                  <w:jc w:val="both"/>
                  <w:rPr>
                    <w:rFonts w:ascii="Times New Roman" w:hAnsi="Times New Roman" w:cs="Times New Roman"/>
                    <w:bCs/>
                    <w:color w:val="000000"/>
                    <w:sz w:val="20"/>
                    <w:lang w:val="cs-CZ"/>
                  </w:rPr>
                </w:pPr>
                <m:oMathPara>
                  <m:oMath>
                    <m:nary>
                      <m:naryPr>
                        <m:limLoc m:val="undOvr"/>
                        <m:subHide m:val="1"/>
                        <m:supHide m:val="1"/>
                        <m:ctrlPr>
                          <w:rPr>
                            <w:rFonts w:ascii="Cambria Math" w:hAnsi="Cambria Math" w:cs="Times New Roman"/>
                            <w:b/>
                            <w:bCs/>
                            <w:i/>
                            <w:noProof/>
                            <w:color w:val="000000"/>
                            <w:sz w:val="20"/>
                            <w:lang w:val="cs-CZ"/>
                          </w:rPr>
                        </m:ctrlPr>
                      </m:naryPr>
                      <m:sub/>
                      <m:sup/>
                      <m:e>
                        <m:r>
                          <m:rPr>
                            <m:sty m:val="bi"/>
                          </m:rPr>
                          <w:rPr>
                            <w:rFonts w:ascii="Cambria Math" w:hAnsi="Cambria Math" w:cs="Times New Roman"/>
                            <w:noProof/>
                            <w:color w:val="000000"/>
                            <w:sz w:val="20"/>
                            <w:lang w:val="cs-CZ"/>
                          </w:rPr>
                          <m:t>f</m:t>
                        </m:r>
                      </m:e>
                    </m:nary>
                    <m:r>
                      <m:rPr>
                        <m:sty m:val="bi"/>
                      </m:rPr>
                      <w:rPr>
                        <w:rFonts w:ascii="Cambria Math" w:hAnsi="Cambria Math" w:cs="Times New Roman"/>
                        <w:noProof/>
                        <w:color w:val="000000"/>
                        <w:sz w:val="20"/>
                        <w:lang w:val="cs-CZ"/>
                      </w:rPr>
                      <m:t>=a</m:t>
                    </m:r>
                  </m:oMath>
                </m:oMathPara>
              </w:p>
              <w:p w:rsidR="005748FE" w:rsidRPr="00E562DD" w:rsidRDefault="00C83463" w:rsidP="00BE55F4">
                <w:pPr>
                  <w:autoSpaceDE w:val="0"/>
                  <w:autoSpaceDN w:val="0"/>
                  <w:adjustRightInd w:val="0"/>
                  <w:jc w:val="both"/>
                  <w:rPr>
                    <w:rFonts w:ascii="Times New Roman" w:eastAsia="Calibri" w:hAnsi="Times New Roman" w:cs="Times New Roman"/>
                    <w:b/>
                    <w:bCs/>
                    <w:i/>
                    <w:noProof/>
                    <w:color w:val="000000"/>
                    <w:sz w:val="20"/>
                    <w:lang w:val="cs-CZ"/>
                  </w:rPr>
                </w:pPr>
                <w:r w:rsidRPr="00E562DD">
                  <w:rPr>
                    <w:rFonts w:ascii="Times New Roman" w:eastAsia="Calibri" w:hAnsi="Times New Roman" w:cs="Times New Roman"/>
                    <w:bCs/>
                    <w:i/>
                    <w:noProof/>
                    <w:color w:val="000000"/>
                    <w:sz w:val="20"/>
                    <w:lang w:val="cs-CZ"/>
                  </w:rPr>
                  <w:t>a</w:t>
                </w:r>
                <w:r w:rsidR="005748FE" w:rsidRPr="00E562DD">
                  <w:rPr>
                    <w:rFonts w:ascii="Times New Roman" w:eastAsia="Calibri" w:hAnsi="Times New Roman" w:cs="Times New Roman"/>
                    <w:bCs/>
                    <w:i/>
                    <w:noProof/>
                    <w:color w:val="000000"/>
                    <w:sz w:val="20"/>
                    <w:lang w:val="cs-CZ"/>
                  </w:rPr>
                  <w:t>=C*</w:t>
                </w:r>
                <w:r w:rsidRPr="00E562DD">
                  <w:rPr>
                    <w:rFonts w:ascii="Times New Roman" w:eastAsia="Calibri" w:hAnsi="Times New Roman" w:cs="Times New Roman"/>
                    <w:bCs/>
                    <w:i/>
                    <w:noProof/>
                    <w:color w:val="000000"/>
                    <w:sz w:val="20"/>
                    <w:lang w:val="cs-CZ"/>
                  </w:rPr>
                  <w:t>e</w:t>
                </w:r>
              </w:p>
            </w:tc>
            <w:tc>
              <w:tcPr>
                <w:tcW w:w="1843" w:type="dxa"/>
                <w:tcBorders>
                  <w:top w:val="single" w:sz="12" w:space="0" w:color="C9C9C9"/>
                  <w:left w:val="single" w:sz="12" w:space="0" w:color="BFBFBF" w:themeColor="background1" w:themeShade="BF"/>
                  <w:right w:val="single" w:sz="12" w:space="0" w:color="BFBFBF" w:themeColor="background1" w:themeShade="BF"/>
                </w:tcBorders>
                <w:vAlign w:val="center"/>
              </w:tcPr>
              <w:p w:rsidR="00C83463" w:rsidRPr="00E562DD" w:rsidRDefault="001C1D74" w:rsidP="00BE55F4">
                <w:pPr>
                  <w:spacing w:after="0" w:line="240" w:lineRule="auto"/>
                  <w:jc w:val="both"/>
                  <w:rPr>
                    <w:rFonts w:ascii="Times New Roman" w:eastAsia="Times New Roman" w:hAnsi="Times New Roman" w:cs="Times New Roman"/>
                    <w:sz w:val="15"/>
                    <w:szCs w:val="15"/>
                    <w:lang w:val="cs-CZ"/>
                  </w:rPr>
                </w:pPr>
                <m:oMathPara>
                  <m:oMath>
                    <m:sSub>
                      <m:sSubPr>
                        <m:ctrlPr>
                          <w:rPr>
                            <w:rFonts w:ascii="Cambria Math" w:hAnsi="Cambria Math" w:cs="Times New Roman"/>
                            <w:b/>
                            <w:bCs/>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m:t>
                    </m:r>
                    <m:d>
                      <m:dPr>
                        <m:begChr m:val="{"/>
                        <m:endChr m:val=""/>
                        <m:ctrlPr>
                          <w:rPr>
                            <w:rFonts w:ascii="Cambria Math" w:hAnsi="Cambria Math" w:cs="Times New Roman"/>
                            <w:b/>
                            <w:i/>
                            <w:noProof/>
                            <w:color w:val="000000"/>
                            <w:sz w:val="20"/>
                            <w:lang w:val="cs-CZ"/>
                          </w:rPr>
                        </m:ctrlPr>
                      </m:dPr>
                      <m:e>
                        <m:eqArr>
                          <m:eqArrPr>
                            <m:ctrlPr>
                              <w:rPr>
                                <w:rFonts w:ascii="Cambria Math" w:hAnsi="Cambria Math" w:cs="Times New Roman"/>
                                <w:b/>
                                <w:i/>
                                <w:noProof/>
                                <w:color w:val="000000"/>
                                <w:sz w:val="20"/>
                                <w:lang w:val="cs-CZ"/>
                              </w:rPr>
                            </m:ctrlPr>
                          </m:eqArrPr>
                          <m:e>
                            <m:r>
                              <m:rPr>
                                <m:sty m:val="bi"/>
                              </m:rPr>
                              <w:rPr>
                                <w:rFonts w:ascii="Cambria Math" w:hAnsi="Cambria Math" w:cs="Times New Roman"/>
                                <w:noProof/>
                                <w:color w:val="000000"/>
                                <w:sz w:val="20"/>
                                <w:lang w:val="cs-CZ"/>
                              </w:rPr>
                              <m:t xml:space="preserve">F </m:t>
                            </m:r>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e</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rPr>
                              <m:t>, &amp; F≥0</m:t>
                            </m:r>
                          </m:e>
                          <m:e>
                            <m:r>
                              <m:rPr>
                                <m:sty m:val="bi"/>
                              </m:rPr>
                              <w:rPr>
                                <w:rFonts w:ascii="Cambria Math" w:hAnsi="Cambria Math" w:cs="Times New Roman"/>
                                <w:noProof/>
                                <w:color w:val="000000"/>
                                <w:sz w:val="20"/>
                              </w:rPr>
                              <m:t xml:space="preserve">F </m:t>
                            </m:r>
                            <m:sSub>
                              <m:sSubPr>
                                <m:ctrlPr>
                                  <w:rPr>
                                    <w:rFonts w:ascii="Cambria Math" w:hAnsi="Cambria Math" w:cs="Times New Roman"/>
                                    <w:b/>
                                    <w:i/>
                                    <w:noProof/>
                                    <w:color w:val="000000"/>
                                    <w:sz w:val="20"/>
                                  </w:rPr>
                                </m:ctrlPr>
                              </m:sSubPr>
                              <m:e>
                                <m:r>
                                  <m:rPr>
                                    <m:sty m:val="bi"/>
                                  </m:rPr>
                                  <w:rPr>
                                    <w:rFonts w:ascii="Cambria Math" w:hAnsi="Cambria Math" w:cs="Times New Roman"/>
                                    <w:noProof/>
                                    <w:color w:val="000000"/>
                                    <w:sz w:val="20"/>
                                  </w:rPr>
                                  <m:t>e</m:t>
                                </m:r>
                              </m:e>
                              <m:sub>
                                <m:r>
                                  <m:rPr>
                                    <m:sty m:val="bi"/>
                                  </m:rPr>
                                  <w:rPr>
                                    <w:rFonts w:ascii="Cambria Math" w:hAnsi="Cambria Math" w:cs="Times New Roman"/>
                                    <w:noProof/>
                                    <w:color w:val="000000"/>
                                    <w:sz w:val="20"/>
                                  </w:rPr>
                                  <m:t>2</m:t>
                                </m:r>
                              </m:sub>
                            </m:sSub>
                            <m:r>
                              <m:rPr>
                                <m:sty m:val="bi"/>
                              </m:rPr>
                              <w:rPr>
                                <w:rFonts w:ascii="Cambria Math" w:hAnsi="Cambria Math" w:cs="Times New Roman"/>
                                <w:noProof/>
                                <w:color w:val="000000"/>
                                <w:sz w:val="20"/>
                              </w:rPr>
                              <m:t>, &amp; F&lt;0</m:t>
                            </m:r>
                          </m:e>
                        </m:eqArr>
                      </m:e>
                    </m:d>
                  </m:oMath>
                </m:oMathPara>
              </w:p>
              <w:p w:rsidR="00C83463" w:rsidRPr="00E562DD" w:rsidRDefault="00C83463" w:rsidP="00BE55F4">
                <w:pPr>
                  <w:spacing w:after="0" w:line="240" w:lineRule="auto"/>
                  <w:jc w:val="both"/>
                  <w:rPr>
                    <w:rFonts w:ascii="Times New Roman" w:eastAsia="Times New Roman" w:hAnsi="Times New Roman" w:cs="Times New Roman"/>
                    <w:sz w:val="15"/>
                    <w:szCs w:val="15"/>
                    <w:lang w:val="cs-CZ"/>
                  </w:rPr>
                </w:pPr>
              </w:p>
              <w:p w:rsidR="005748FE" w:rsidRPr="00E562DD" w:rsidRDefault="00C83463" w:rsidP="00BE55F4">
                <w:pPr>
                  <w:spacing w:after="0" w:line="240" w:lineRule="auto"/>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8" w:type="dxa"/>
                <w:tcBorders>
                  <w:top w:val="single" w:sz="12" w:space="0" w:color="C9C9C9"/>
                  <w:left w:val="single" w:sz="12" w:space="0" w:color="BFBFBF" w:themeColor="background1" w:themeShade="BF"/>
                  <w:right w:val="single" w:sz="12" w:space="0" w:color="BFBFBF" w:themeColor="background1" w:themeShade="BF"/>
                </w:tcBorders>
                <w:vAlign w:val="center"/>
              </w:tcPr>
              <w:p w:rsidR="005748FE" w:rsidRPr="00E562DD" w:rsidRDefault="001C1D74" w:rsidP="00BE55F4">
                <w:pPr>
                  <w:autoSpaceDE w:val="0"/>
                  <w:autoSpaceDN w:val="0"/>
                  <w:adjustRightInd w:val="0"/>
                  <w:jc w:val="both"/>
                  <w:rPr>
                    <w:rFonts w:ascii="Times New Roman" w:eastAsia="Calibri" w:hAnsi="Times New Roman" w:cs="Times New Roman"/>
                    <w:bCs/>
                    <w:i/>
                    <w:noProof/>
                    <w:color w:val="000000"/>
                    <w:sz w:val="20"/>
                    <w:lang w:val="cs-CZ"/>
                  </w:rPr>
                </w:pPr>
                <m:oMathPara>
                  <m:oMath>
                    <m:sSub>
                      <m:sSubPr>
                        <m:ctrlPr>
                          <w:rPr>
                            <w:rFonts w:ascii="Cambria Math" w:hAnsi="Cambria Math" w:cs="Times New Roman"/>
                            <w:b/>
                            <w:i/>
                            <w:noProof/>
                            <w:color w:val="000000"/>
                            <w:sz w:val="20"/>
                            <w:lang w:val="cs-CZ"/>
                          </w:rPr>
                        </m:ctrlPr>
                      </m:sSubPr>
                      <m:e>
                        <m:r>
                          <m:rPr>
                            <m:sty m:val="bi"/>
                          </m:rPr>
                          <w:rPr>
                            <w:rFonts w:ascii="Cambria Math" w:hAnsi="Cambria Math" w:cs="Times New Roman"/>
                            <w:noProof/>
                            <w:color w:val="000000"/>
                            <w:sz w:val="20"/>
                            <w:lang w:val="cs-CZ"/>
                          </w:rPr>
                          <m:t>f</m:t>
                        </m:r>
                      </m:e>
                      <m:sub>
                        <m:r>
                          <m:rPr>
                            <m:sty m:val="bi"/>
                          </m:rPr>
                          <w:rPr>
                            <w:rFonts w:ascii="Cambria Math" w:hAnsi="Cambria Math" w:cs="Times New Roman"/>
                            <w:noProof/>
                            <w:color w:val="000000"/>
                            <w:sz w:val="20"/>
                            <w:lang w:val="cs-CZ"/>
                          </w:rPr>
                          <m:t>1</m:t>
                        </m:r>
                      </m:sub>
                    </m:sSub>
                    <m:r>
                      <m:rPr>
                        <m:sty m:val="bi"/>
                      </m:rPr>
                      <w:rPr>
                        <w:rFonts w:ascii="Cambria Math" w:hAnsi="Cambria Math" w:cs="Times New Roman"/>
                        <w:noProof/>
                        <w:color w:val="000000"/>
                        <w:sz w:val="20"/>
                        <w:lang w:val="cs-CZ"/>
                      </w:rPr>
                      <m:t>=</m:t>
                    </m:r>
                    <m:nary>
                      <m:naryPr>
                        <m:limLoc m:val="undOvr"/>
                        <m:subHide m:val="1"/>
                        <m:supHide m:val="1"/>
                        <m:ctrlPr>
                          <w:rPr>
                            <w:rFonts w:ascii="Cambria Math" w:hAnsi="Cambria Math" w:cs="Times New Roman"/>
                            <w:b/>
                            <w:i/>
                            <w:noProof/>
                            <w:color w:val="000000"/>
                            <w:sz w:val="20"/>
                            <w:lang w:val="cs-CZ"/>
                          </w:rPr>
                        </m:ctrlPr>
                      </m:naryPr>
                      <m:sub/>
                      <m:sup/>
                      <m:e>
                        <m:box>
                          <m:boxPr>
                            <m:ctrlPr>
                              <w:rPr>
                                <w:rFonts w:ascii="Cambria Math" w:hAnsi="Cambria Math" w:cs="Times New Roman"/>
                                <w:b/>
                                <w:i/>
                                <w:noProof/>
                                <w:color w:val="000000"/>
                                <w:sz w:val="20"/>
                                <w:lang w:val="cs-CZ"/>
                              </w:rPr>
                            </m:ctrlPr>
                          </m:boxPr>
                          <m:e>
                            <m:argPr>
                              <m:argSz m:val="-1"/>
                            </m:argPr>
                            <m:f>
                              <m:fPr>
                                <m:ctrlPr>
                                  <w:rPr>
                                    <w:rFonts w:ascii="Cambria Math" w:hAnsi="Cambria Math" w:cs="Times New Roman"/>
                                    <w:b/>
                                    <w:i/>
                                    <w:noProof/>
                                    <w:color w:val="000000"/>
                                    <w:sz w:val="20"/>
                                    <w:lang w:val="cs-CZ"/>
                                  </w:rPr>
                                </m:ctrlPr>
                              </m:fPr>
                              <m:num>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1</m:t>
                                    </m:r>
                                  </m:sub>
                                </m:sSub>
                                <m:r>
                                  <w:rPr>
                                    <w:rFonts w:ascii="Cambria Math" w:eastAsia="Calibri" w:hAnsi="Cambria Math" w:cs="Times New Roman"/>
                                    <w:noProof/>
                                    <w:color w:val="000000"/>
                                    <w:sz w:val="20"/>
                                    <w:lang w:val="cs-CZ"/>
                                  </w:rPr>
                                  <m:t>-</m:t>
                                </m:r>
                                <m:sSub>
                                  <m:sSubPr>
                                    <m:ctrlPr>
                                      <w:rPr>
                                        <w:rFonts w:ascii="Cambria Math" w:eastAsia="Calibri" w:hAnsi="Cambria Math" w:cs="Times New Roman"/>
                                        <w:bCs/>
                                        <w:i/>
                                        <w:noProof/>
                                        <w:color w:val="000000"/>
                                        <w:sz w:val="20"/>
                                        <w:lang w:val="cs-CZ"/>
                                      </w:rPr>
                                    </m:ctrlPr>
                                  </m:sSubPr>
                                  <m:e>
                                    <m:r>
                                      <w:rPr>
                                        <w:rFonts w:ascii="Cambria Math" w:eastAsia="Calibri" w:hAnsi="Cambria Math" w:cs="Times New Roman"/>
                                        <w:noProof/>
                                        <w:color w:val="000000"/>
                                        <w:sz w:val="20"/>
                                        <w:lang w:val="cs-CZ"/>
                                      </w:rPr>
                                      <m:t>e</m:t>
                                    </m:r>
                                  </m:e>
                                  <m:sub>
                                    <m:r>
                                      <w:rPr>
                                        <w:rFonts w:ascii="Cambria Math" w:eastAsia="Calibri" w:hAnsi="Cambria Math" w:cs="Times New Roman"/>
                                        <w:noProof/>
                                        <w:color w:val="000000"/>
                                        <w:sz w:val="20"/>
                                        <w:lang w:val="cs-CZ"/>
                                      </w:rPr>
                                      <m:t>2</m:t>
                                    </m:r>
                                  </m:sub>
                                </m:sSub>
                              </m:num>
                              <m:den>
                                <m:r>
                                  <m:rPr>
                                    <m:sty m:val="bi"/>
                                  </m:rPr>
                                  <w:rPr>
                                    <w:rFonts w:ascii="Cambria Math" w:hAnsi="Cambria Math" w:cs="Times New Roman"/>
                                    <w:noProof/>
                                    <w:color w:val="000000"/>
                                    <w:sz w:val="20"/>
                                    <w:lang w:val="cs-CZ"/>
                                  </w:rPr>
                                  <m:t>L</m:t>
                                </m:r>
                              </m:den>
                            </m:f>
                          </m:e>
                        </m:box>
                      </m:e>
                    </m:nary>
                  </m:oMath>
                </m:oMathPara>
              </w:p>
              <w:p w:rsidR="005748FE" w:rsidRPr="00E562DD" w:rsidRDefault="003957E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1</w:t>
                </w:r>
                <w:r w:rsidRPr="00E562DD">
                  <w:rPr>
                    <w:rFonts w:ascii="Times New Roman" w:eastAsia="Calibri" w:hAnsi="Times New Roman" w:cs="Times New Roman"/>
                    <w:bCs/>
                    <w:i/>
                    <w:noProof/>
                    <w:color w:val="000000"/>
                    <w:sz w:val="20"/>
                    <w:lang w:val="cs-CZ"/>
                  </w:rPr>
                  <w:t>+f</w:t>
                </w:r>
                <w:r w:rsidRPr="00E562DD">
                  <w:rPr>
                    <w:rFonts w:ascii="Times New Roman" w:eastAsia="Calibri" w:hAnsi="Times New Roman" w:cs="Times New Roman"/>
                    <w:bCs/>
                    <w:i/>
                    <w:noProof/>
                    <w:color w:val="000000"/>
                    <w:sz w:val="20"/>
                    <w:vertAlign w:val="subscript"/>
                    <w:lang w:val="cs-CZ"/>
                  </w:rPr>
                  <w:t>2</w:t>
                </w:r>
                <w:r w:rsidRPr="00E562DD">
                  <w:rPr>
                    <w:rFonts w:ascii="Times New Roman" w:eastAsia="Calibri" w:hAnsi="Times New Roman" w:cs="Times New Roman"/>
                    <w:bCs/>
                    <w:i/>
                    <w:noProof/>
                    <w:color w:val="000000"/>
                    <w:sz w:val="20"/>
                    <w:lang w:val="cs-CZ"/>
                  </w:rPr>
                  <w:t>=0</w:t>
                </w:r>
              </w:p>
            </w:tc>
            <w:tc>
              <w:tcPr>
                <w:tcW w:w="1417" w:type="dxa"/>
                <w:tcBorders>
                  <w:top w:val="single" w:sz="12" w:space="0" w:color="C9C9C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Times New Roman" w:hAnsi="Times New Roman" w:cs="Times New Roman"/>
                    <w:b/>
                    <w:bCs/>
                    <w:noProof/>
                    <w:color w:val="000000"/>
                    <w:sz w:val="20"/>
                    <w:lang w:val="cs-CZ"/>
                  </w:rPr>
                </w:pPr>
                <w:r w:rsidRPr="00E562DD">
                  <w:rPr>
                    <w:rFonts w:ascii="Times New Roman" w:eastAsia="Times New Roman" w:hAnsi="Times New Roman" w:cs="Times New Roman"/>
                    <w:b/>
                    <w:bCs/>
                    <w:noProof/>
                    <w:color w:val="000000"/>
                    <w:sz w:val="20"/>
                    <w:lang w:val="cs-CZ"/>
                  </w:rPr>
                  <w:t>e</w:t>
                </w:r>
                <w:r w:rsidR="00AD0AF2" w:rsidRPr="00E562DD">
                  <w:rPr>
                    <w:rFonts w:ascii="Times New Roman" w:eastAsia="Times New Roman" w:hAnsi="Times New Roman" w:cs="Times New Roman"/>
                    <w:b/>
                    <w:bCs/>
                    <w:noProof/>
                    <w:color w:val="000000"/>
                    <w:sz w:val="20"/>
                    <w:lang w:val="cs-CZ"/>
                  </w:rPr>
                  <w:t xml:space="preserve"> = </w:t>
                </w:r>
                <w:r w:rsidRPr="00E562DD">
                  <w:rPr>
                    <w:rFonts w:ascii="Times New Roman" w:eastAsia="Times New Roman" w:hAnsi="Times New Roman" w:cs="Times New Roman"/>
                    <w:b/>
                    <w:bCs/>
                    <w:noProof/>
                    <w:color w:val="000000"/>
                    <w:sz w:val="20"/>
                    <w:lang w:val="cs-CZ"/>
                  </w:rPr>
                  <w:t>E</w:t>
                </w:r>
              </w:p>
            </w:tc>
          </w:tr>
          <w:tr w:rsidR="005748FE" w:rsidRPr="00E562DD" w:rsidTr="001C692D">
            <w:trPr>
              <w:jc w:val="center"/>
            </w:trPr>
            <w:tc>
              <w:tcPr>
                <w:tcW w:w="1948" w:type="dxa"/>
                <w:tcBorders>
                  <w:bottom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i/>
                    <w:noProof/>
                    <w:color w:val="000000"/>
                    <w:sz w:val="20"/>
                    <w:lang w:val="cs-CZ"/>
                  </w:rPr>
                </w:pPr>
                <w:r w:rsidRPr="00E562DD">
                  <w:rPr>
                    <w:rFonts w:ascii="Times New Roman" w:eastAsia="Calibri" w:hAnsi="Times New Roman" w:cs="Times New Roman"/>
                    <w:bCs/>
                    <w:noProof/>
                    <w:color w:val="000000"/>
                    <w:sz w:val="20"/>
                    <w:lang w:val="cs-CZ"/>
                  </w:rPr>
                  <w:t>G..conductance</w:t>
                </w:r>
              </w:p>
            </w:tc>
            <w:tc>
              <w:tcPr>
                <w:tcW w:w="2016" w:type="dxa"/>
                <w:tcBorders>
                  <w:left w:val="single" w:sz="12" w:space="0" w:color="BFBFBF" w:themeColor="background1" w:themeShade="BF"/>
                  <w:bottom w:val="double" w:sz="4" w:space="0" w:color="D9D9D9" w:themeColor="background1" w:themeShade="D9"/>
                  <w:right w:val="single" w:sz="12" w:space="0" w:color="BFBFBF" w:themeColor="background1" w:themeShade="BF"/>
                </w:tcBorders>
                <w:shd w:val="clear" w:color="auto" w:fill="auto"/>
                <w:vAlign w:val="center"/>
              </w:tcPr>
              <w:p w:rsidR="003957E5" w:rsidRPr="00E562DD" w:rsidRDefault="005748FE"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C..capacitance</w:t>
                </w:r>
              </w:p>
            </w:tc>
            <w:tc>
              <w:tcPr>
                <w:tcW w:w="1843"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F..stream flow</w:t>
                </w:r>
              </w:p>
            </w:tc>
            <w:tc>
              <w:tcPr>
                <w:tcW w:w="1418" w:type="dxa"/>
                <w:tcBorders>
                  <w:left w:val="single" w:sz="12" w:space="0" w:color="BFBFBF" w:themeColor="background1" w:themeShade="BF"/>
                  <w:bottom w:val="double" w:sz="4" w:space="0" w:color="D9D9D9" w:themeColor="background1" w:themeShade="D9"/>
                  <w:righ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L..intertia</w:t>
                </w:r>
              </w:p>
            </w:tc>
            <w:tc>
              <w:tcPr>
                <w:tcW w:w="1417" w:type="dxa"/>
                <w:tcBorders>
                  <w:left w:val="single" w:sz="12" w:space="0" w:color="BFBFBF" w:themeColor="background1" w:themeShade="BF"/>
                  <w:bottom w:val="double" w:sz="4" w:space="0" w:color="D9D9D9" w:themeColor="background1" w:themeShade="D9"/>
                </w:tcBorders>
                <w:vAlign w:val="center"/>
              </w:tcPr>
              <w:p w:rsidR="005748FE" w:rsidRPr="00E562DD" w:rsidRDefault="007E6FD5"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w:t>
                </w:r>
                <w:r w:rsidR="00AD0AF2" w:rsidRPr="00E562DD">
                  <w:rPr>
                    <w:rFonts w:ascii="Times New Roman" w:eastAsia="Calibri" w:hAnsi="Times New Roman" w:cs="Times New Roman"/>
                    <w:bCs/>
                    <w:noProof/>
                    <w:color w:val="000000"/>
                    <w:sz w:val="20"/>
                    <w:lang w:val="cs-CZ"/>
                  </w:rPr>
                  <w:t>..</w:t>
                </w:r>
                <w:r w:rsidRPr="00E562DD">
                  <w:rPr>
                    <w:rFonts w:ascii="Times New Roman" w:eastAsia="Calibri" w:hAnsi="Times New Roman" w:cs="Times New Roman"/>
                    <w:bCs/>
                    <w:noProof/>
                    <w:color w:val="000000"/>
                    <w:sz w:val="20"/>
                    <w:lang w:val="cs-CZ"/>
                  </w:rPr>
                  <w:t>effort</w:t>
                </w:r>
              </w:p>
            </w:tc>
          </w:tr>
          <w:tr w:rsidR="005748FE" w:rsidRPr="00E562DD" w:rsidTr="001C692D">
            <w:trPr>
              <w:jc w:val="center"/>
            </w:trPr>
            <w:tc>
              <w:tcPr>
                <w:tcW w:w="1948" w:type="dxa"/>
                <w:tcBorders>
                  <w:top w:val="double" w:sz="4" w:space="0" w:color="D9D9D9" w:themeColor="background1" w:themeShade="D9"/>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7709AA1B" wp14:editId="48CFD2BB">
                      <wp:extent cx="693420" cy="655320"/>
                      <wp:effectExtent l="0" t="0" r="0" b="0"/>
                      <wp:docPr id="24" name="Obrázek 24" descr="C:\Users\marek\AppData\Local\Microsoft\Windows\INetCache\Content.Word\chemicalDiffu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descr="C:\Users\marek\AppData\Local\Microsoft\Windows\INetCache\Content.Word\chemicalDiffus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3420" cy="65532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diffusion</w:t>
                </w:r>
              </w:p>
            </w:tc>
            <w:tc>
              <w:tcPr>
                <w:tcW w:w="2016" w:type="dxa"/>
                <w:tcBorders>
                  <w:top w:val="double" w:sz="4" w:space="0" w:color="D9D9D9" w:themeColor="background1" w:themeShade="D9"/>
                  <w:left w:val="single" w:sz="12" w:space="0" w:color="BFBFBF" w:themeColor="background1" w:themeShade="BF"/>
                  <w:right w:val="single" w:sz="12" w:space="0" w:color="BFBFBF" w:themeColor="background1" w:themeShade="BF"/>
                </w:tcBorders>
                <w:shd w:val="clear" w:color="auto" w:fill="auto"/>
                <w:vAlign w:val="center"/>
              </w:tcPr>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67D432C3" wp14:editId="52AC5315">
                      <wp:extent cx="662940" cy="609600"/>
                      <wp:effectExtent l="0" t="0" r="3810" b="0"/>
                      <wp:docPr id="23" name="Obrázek 23" descr="sub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descr="subst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 cy="609600"/>
                              </a:xfrm>
                              <a:prstGeom prst="rect">
                                <a:avLst/>
                              </a:prstGeom>
                              <a:noFill/>
                              <a:ln>
                                <a:noFill/>
                              </a:ln>
                            </pic:spPr>
                          </pic:pic>
                        </a:graphicData>
                      </a:graphic>
                    </wp:inline>
                  </w:drawing>
                </w:r>
              </w:p>
              <w:p w:rsidR="005748FE" w:rsidRPr="00E562DD" w:rsidRDefault="005748FE"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Chemical substance</w:t>
                </w:r>
              </w:p>
            </w:tc>
            <w:tc>
              <w:tcPr>
                <w:tcW w:w="1843"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37FC2A37" wp14:editId="5FEC54CC">
                      <wp:extent cx="975445" cy="396274"/>
                      <wp:effectExtent l="0" t="0" r="0" b="381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hemicalStream.png"/>
                              <pic:cNvPicPr/>
                            </pic:nvPicPr>
                            <pic:blipFill>
                              <a:blip r:embed="rId13">
                                <a:extLst>
                                  <a:ext uri="{28A0092B-C50C-407E-A947-70E740481C1C}">
                                    <a14:useLocalDpi xmlns:a14="http://schemas.microsoft.com/office/drawing/2010/main" val="0"/>
                                  </a:ext>
                                </a:extLst>
                              </a:blip>
                              <a:stretch>
                                <a:fillRect/>
                              </a:stretch>
                            </pic:blipFill>
                            <pic:spPr>
                              <a:xfrm>
                                <a:off x="0" y="0"/>
                                <a:ext cx="975445" cy="396274"/>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Solution flow</w:t>
                </w:r>
              </w:p>
            </w:tc>
            <w:tc>
              <w:tcPr>
                <w:tcW w:w="1418" w:type="dxa"/>
                <w:tcBorders>
                  <w:top w:val="double" w:sz="4" w:space="0" w:color="D9D9D9" w:themeColor="background1" w:themeShade="D9"/>
                  <w:left w:val="single" w:sz="12" w:space="0" w:color="BFBFBF" w:themeColor="background1" w:themeShade="BF"/>
                  <w:right w:val="single" w:sz="12" w:space="0" w:color="BFBFBF" w:themeColor="background1" w:themeShade="BF"/>
                </w:tcBorders>
                <w:vAlign w:val="center"/>
              </w:tcPr>
              <w:p w:rsidR="005748FE"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top w:val="double" w:sz="4" w:space="0" w:color="D9D9D9" w:themeColor="background1" w:themeShade="D9"/>
                  <w:left w:val="single" w:sz="12" w:space="0" w:color="BFBFBF" w:themeColor="background1" w:themeShade="BF"/>
                </w:tcBorders>
                <w:vAlign w:val="center"/>
              </w:tcPr>
              <w:p w:rsidR="005748FE"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24" w:dyaOrig="1152">
                    <v:shape id="_x0000_i1025" type="#_x0000_t75" style="width:56.65pt;height:57.35pt" o:ole="">
                      <v:imagedata r:id="rId14" o:title=""/>
                    </v:shape>
                    <o:OLEObject Type="Embed" ProgID="PBrush" ShapeID="_x0000_i1025" DrawAspect="Content" ObjectID="_1483946172" r:id="rId15"/>
                  </w:object>
                </w:r>
              </w:p>
              <w:p w:rsidR="007E6FD5" w:rsidRPr="00E562DD" w:rsidRDefault="00B54AE0"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Molarity</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087E07A1" wp14:editId="65F76615">
                      <wp:extent cx="693420" cy="670560"/>
                      <wp:effectExtent l="0" t="0" r="0" b="0"/>
                      <wp:docPr id="22" name="Obrázek 22" descr="C:\Users\marek\AppData\Local\Microsoft\Windows\INetCache\Content.Word\hydraulic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4" descr="C:\Users\marek\AppData\Local\Microsoft\Windows\INetCache\Content.Word\hydraulicConduc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3420" cy="67056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Hydraulic resistance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5F140F1D" wp14:editId="1F94C36C">
                      <wp:extent cx="525780" cy="586740"/>
                      <wp:effectExtent l="0" t="0" r="7620" b="3810"/>
                      <wp:docPr id="21" name="Obrázek 21" descr="elasticVess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descr="elasticVess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 cy="5867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Elastic vessel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7E6FD5"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60" w:dyaOrig="1020">
                    <v:shape id="_x0000_i1026" type="#_x0000_t75" style="width:51.35pt;height:39.35pt" o:ole="">
                      <v:imagedata r:id="rId18" o:title=""/>
                    </v:shape>
                    <o:OLEObject Type="Embed" ProgID="PBrush" ShapeID="_x0000_i1026" DrawAspect="Content" ObjectID="_1483946173" r:id="rId19"/>
                  </w:object>
                </w:r>
              </w:p>
              <w:p w:rsidR="007E6FD5" w:rsidRPr="00E562DD" w:rsidRDefault="007E6FD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Inertia</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60" w:dyaOrig="1200">
                    <v:shape id="_x0000_i1027" type="#_x0000_t75" style="width:63.35pt;height:60pt" o:ole="">
                      <v:imagedata r:id="rId20" o:title=""/>
                    </v:shape>
                    <o:OLEObject Type="Embed" ProgID="PBrush" ShapeID="_x0000_i1027" DrawAspect="Content" ObjectID="_1483946174" r:id="rId21"/>
                  </w:object>
                </w:r>
                <w:r w:rsidRPr="00E562DD">
                  <w:rPr>
                    <w:rFonts w:ascii="Times New Roman" w:hAnsi="Times New Roman" w:cs="Times New Roman"/>
                  </w:rPr>
                  <w:t>Pressure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2919D1B0" wp14:editId="5E8E2367">
                      <wp:extent cx="693420" cy="563880"/>
                      <wp:effectExtent l="0" t="0" r="0" b="7620"/>
                      <wp:docPr id="20" name="Obrázek 20" descr="C:\Users\marek\AppData\Local\Microsoft\Windows\INetCache\Content.Word\thermalCond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descr="C:\Users\marek\AppData\Local\Microsoft\Windows\INetCache\Content.Word\thermalConduct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3420" cy="5638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convection</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0DF117CA" wp14:editId="752A4D0A">
                      <wp:extent cx="632460" cy="678180"/>
                      <wp:effectExtent l="0" t="0" r="0" b="7620"/>
                      <wp:docPr id="19" name="Obrázek 19" descr="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descr="hea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60" cy="67818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Heat accumulation</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72DA5C5C" wp14:editId="3E162CA2">
                      <wp:extent cx="975445" cy="464860"/>
                      <wp:effectExtent l="0" t="0" r="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hermalStream.png"/>
                              <pic:cNvPicPr/>
                            </pic:nvPicPr>
                            <pic:blipFill>
                              <a:blip r:embed="rId24">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Heated mass flow</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12" w:dyaOrig="1164">
                    <v:shape id="_x0000_i1028" type="#_x0000_t75" style="width:60pt;height:56.65pt" o:ole="">
                      <v:imagedata r:id="rId25" o:title=""/>
                    </v:shape>
                    <o:OLEObject Type="Embed" ProgID="PBrush" ShapeID="_x0000_i1028" DrawAspect="Content" ObjectID="_1483946175" r:id="rId26"/>
                  </w:object>
                </w:r>
                <w:r w:rsidRPr="00E562DD">
                  <w:rPr>
                    <w:rFonts w:ascii="Times New Roman" w:hAnsi="Times New Roman" w:cs="Times New Roman"/>
                  </w:rPr>
                  <w:t>Temperature</w:t>
                </w:r>
              </w:p>
            </w:tc>
          </w:tr>
          <w:tr w:rsidR="00C83463" w:rsidRPr="00E562DD" w:rsidTr="001C692D">
            <w:trPr>
              <w:jc w:val="center"/>
            </w:trPr>
            <w:tc>
              <w:tcPr>
                <w:tcW w:w="1948" w:type="dxa"/>
                <w:tcBorders>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noProof/>
                    <w:color w:val="000000"/>
                    <w:sz w:val="20"/>
                    <w:lang w:val="cs-CZ"/>
                  </w:rPr>
                  <w:drawing>
                    <wp:inline distT="0" distB="0" distL="0" distR="0" wp14:anchorId="73BB1C63" wp14:editId="6C3D047D">
                      <wp:extent cx="579120" cy="510540"/>
                      <wp:effectExtent l="0" t="0" r="0" b="3810"/>
                      <wp:docPr id="18" name="Obrázek 18" descr="C:\Users\marek\AppData\Local\Microsoft\Windows\INetCache\Content.Word\osmoticMembr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Users\marek\AppData\Local\Microsoft\Windows\INetCache\Content.Word\osmoticMembran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 cy="51054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Semipermeable membrane</w:t>
                </w:r>
              </w:p>
            </w:tc>
            <w:tc>
              <w:tcPr>
                <w:tcW w:w="2016" w:type="dxa"/>
                <w:tcBorders>
                  <w:left w:val="single" w:sz="12"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noProof/>
                    <w:color w:val="000000"/>
                    <w:sz w:val="20"/>
                    <w:lang w:val="cs-CZ"/>
                  </w:rPr>
                  <w:drawing>
                    <wp:inline distT="0" distB="0" distL="0" distR="0" wp14:anchorId="7BE2196E" wp14:editId="2BF69210">
                      <wp:extent cx="609600" cy="617220"/>
                      <wp:effectExtent l="0" t="0" r="0" b="0"/>
                      <wp:docPr id="17" name="Obrázek 17" descr="osmotic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descr="osmoticC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17220"/>
                              </a:xfrm>
                              <a:prstGeom prst="rect">
                                <a:avLst/>
                              </a:prstGeom>
                              <a:noFill/>
                              <a:ln>
                                <a:noFill/>
                              </a:ln>
                            </pic:spPr>
                          </pic:pic>
                        </a:graphicData>
                      </a:graphic>
                    </wp:inline>
                  </w:drawing>
                </w:r>
              </w:p>
              <w:p w:rsidR="00C83463" w:rsidRPr="00E562DD" w:rsidRDefault="00C83463" w:rsidP="00BE55F4">
                <w:pPr>
                  <w:autoSpaceDE w:val="0"/>
                  <w:autoSpaceDN w:val="0"/>
                  <w:adjustRightInd w:val="0"/>
                  <w:jc w:val="both"/>
                  <w:rPr>
                    <w:rFonts w:ascii="Times New Roman" w:eastAsia="Calibri" w:hAnsi="Times New Roman" w:cs="Times New Roman"/>
                    <w:bCs/>
                    <w:color w:val="000000"/>
                    <w:sz w:val="20"/>
                  </w:rPr>
                </w:pPr>
                <w:r w:rsidRPr="00E562DD">
                  <w:rPr>
                    <w:rFonts w:ascii="Times New Roman" w:eastAsia="Calibri" w:hAnsi="Times New Roman" w:cs="Times New Roman"/>
                    <w:bCs/>
                    <w:color w:val="000000"/>
                    <w:sz w:val="20"/>
                  </w:rPr>
                  <w:t>Osmotic cell</w:t>
                </w:r>
              </w:p>
            </w:tc>
            <w:tc>
              <w:tcPr>
                <w:tcW w:w="1843" w:type="dxa"/>
                <w:tcBorders>
                  <w:left w:val="single" w:sz="12" w:space="0" w:color="BFBFBF" w:themeColor="background1" w:themeShade="BF"/>
                  <w:right w:val="single" w:sz="12" w:space="0" w:color="BFBFBF" w:themeColor="background1" w:themeShade="BF"/>
                </w:tcBorders>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left w:val="single" w:sz="12"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tcBorders>
                <w:vAlign w:val="center"/>
              </w:tcPr>
              <w:p w:rsidR="003957E5" w:rsidRPr="00E562DD" w:rsidRDefault="003957E5"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224" w:dyaOrig="1164">
                    <v:shape id="_x0000_i1029" type="#_x0000_t75" style="width:62.65pt;height:56.65pt" o:ole="">
                      <v:imagedata r:id="rId29" o:title=""/>
                    </v:shape>
                    <o:OLEObject Type="Embed" ProgID="PBrush" ShapeID="_x0000_i1029" DrawAspect="Content" ObjectID="_1483946176" r:id="rId30"/>
                  </w:object>
                </w:r>
                <w:r w:rsidRPr="00E562DD">
                  <w:rPr>
                    <w:rFonts w:ascii="Times New Roman" w:hAnsi="Times New Roman" w:cs="Times New Roman"/>
                  </w:rPr>
                  <w:t>Osmolarity</w:t>
                </w:r>
              </w:p>
            </w:tc>
          </w:tr>
          <w:tr w:rsidR="00C83463" w:rsidRPr="00E562DD" w:rsidTr="001C692D">
            <w:trPr>
              <w:jc w:val="center"/>
            </w:trPr>
            <w:tc>
              <w:tcPr>
                <w:tcW w:w="1948" w:type="dxa"/>
                <w:tcBorders>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not exist</w:t>
                </w:r>
              </w:p>
            </w:tc>
            <w:tc>
              <w:tcPr>
                <w:tcW w:w="2016" w:type="dxa"/>
                <w:tcBorders>
                  <w:left w:val="single" w:sz="12" w:space="0" w:color="BFBFBF" w:themeColor="background1" w:themeShade="BF"/>
                  <w:bottom w:val="double" w:sz="4" w:space="0" w:color="BFBFBF" w:themeColor="background1" w:themeShade="BF"/>
                  <w:right w:val="single" w:sz="12" w:space="0" w:color="BFBFBF" w:themeColor="background1" w:themeShade="BF"/>
                </w:tcBorders>
                <w:shd w:val="clear" w:color="auto" w:fill="auto"/>
                <w:vAlign w:val="center"/>
              </w:tcPr>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object w:dxaOrig="1104" w:dyaOrig="1284">
                    <v:shape id="_x0000_i1030" type="#_x0000_t75" style="width:54pt;height:62.65pt" o:ole="">
                      <v:imagedata r:id="rId31" o:title=""/>
                    </v:shape>
                    <o:OLEObject Type="Embed" ProgID="PBrush" ShapeID="_x0000_i1030" DrawAspect="Content" ObjectID="_1483946177" r:id="rId32"/>
                  </w:object>
                </w:r>
              </w:p>
              <w:p w:rsidR="00C83463" w:rsidRPr="00E562DD" w:rsidRDefault="00C83463"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Population</w:t>
                </w:r>
              </w:p>
            </w:tc>
            <w:tc>
              <w:tcPr>
                <w:tcW w:w="1843"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noProof/>
                    <w:lang w:val="cs-CZ"/>
                  </w:rPr>
                  <w:drawing>
                    <wp:inline distT="0" distB="0" distL="0" distR="0" wp14:anchorId="2D4E4874" wp14:editId="2F3E5F69">
                      <wp:extent cx="975445" cy="464860"/>
                      <wp:effectExtent l="0" t="0" r="0"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opulationStream.png"/>
                              <pic:cNvPicPr/>
                            </pic:nvPicPr>
                            <pic:blipFill>
                              <a:blip r:embed="rId33">
                                <a:extLst>
                                  <a:ext uri="{28A0092B-C50C-407E-A947-70E740481C1C}">
                                    <a14:useLocalDpi xmlns:a14="http://schemas.microsoft.com/office/drawing/2010/main" val="0"/>
                                  </a:ext>
                                </a:extLst>
                              </a:blip>
                              <a:stretch>
                                <a:fillRect/>
                              </a:stretch>
                            </pic:blipFill>
                            <pic:spPr>
                              <a:xfrm>
                                <a:off x="0" y="0"/>
                                <a:ext cx="975445" cy="464860"/>
                              </a:xfrm>
                              <a:prstGeom prst="rect">
                                <a:avLst/>
                              </a:prstGeom>
                            </pic:spPr>
                          </pic:pic>
                        </a:graphicData>
                      </a:graphic>
                    </wp:inline>
                  </w:drawing>
                </w:r>
              </w:p>
              <w:p w:rsidR="00163813" w:rsidRPr="00E562DD" w:rsidRDefault="00163813"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t>Growth, Differentiation</w:t>
                </w:r>
              </w:p>
            </w:tc>
            <w:tc>
              <w:tcPr>
                <w:tcW w:w="1418" w:type="dxa"/>
                <w:tcBorders>
                  <w:left w:val="single" w:sz="12" w:space="0" w:color="BFBFBF" w:themeColor="background1" w:themeShade="BF"/>
                  <w:bottom w:val="double" w:sz="4" w:space="0" w:color="BFBFBF" w:themeColor="background1" w:themeShade="BF"/>
                  <w:right w:val="single" w:sz="12" w:space="0" w:color="BFBFBF" w:themeColor="background1" w:themeShade="BF"/>
                </w:tcBorders>
                <w:vAlign w:val="center"/>
              </w:tcPr>
              <w:p w:rsidR="00C83463" w:rsidRPr="00E562DD" w:rsidRDefault="00AD0AF2"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c>
              <w:tcPr>
                <w:tcW w:w="1417" w:type="dxa"/>
                <w:tcBorders>
                  <w:left w:val="single" w:sz="12" w:space="0" w:color="BFBFBF" w:themeColor="background1" w:themeShade="BF"/>
                  <w:bottom w:val="double" w:sz="4" w:space="0" w:color="BFBFBF" w:themeColor="background1" w:themeShade="BF"/>
                </w:tcBorders>
                <w:vAlign w:val="center"/>
              </w:tcPr>
              <w:p w:rsidR="00C83463" w:rsidRPr="00E562DD" w:rsidRDefault="003957E5" w:rsidP="00BE55F4">
                <w:pPr>
                  <w:autoSpaceDE w:val="0"/>
                  <w:autoSpaceDN w:val="0"/>
                  <w:adjustRightInd w:val="0"/>
                  <w:jc w:val="both"/>
                  <w:rPr>
                    <w:rFonts w:ascii="Times New Roman" w:hAnsi="Times New Roman" w:cs="Times New Roman"/>
                  </w:rPr>
                </w:pPr>
                <w:r w:rsidRPr="00E562DD">
                  <w:rPr>
                    <w:rFonts w:ascii="Times New Roman" w:eastAsia="Calibri" w:hAnsi="Times New Roman" w:cs="Times New Roman"/>
                    <w:noProof/>
                    <w:color w:val="000000"/>
                    <w:sz w:val="20"/>
                    <w:lang w:val="cs-CZ"/>
                  </w:rPr>
                  <w:t>not exist</w:t>
                </w:r>
              </w:p>
            </w:tc>
          </w:tr>
          <w:tr w:rsidR="00585B8B" w:rsidRPr="00E562DD" w:rsidTr="001C692D">
            <w:trPr>
              <w:jc w:val="center"/>
            </w:trPr>
            <w:tc>
              <w:tcPr>
                <w:tcW w:w="1948" w:type="dxa"/>
                <w:tcBorders>
                  <w:top w:val="double" w:sz="4"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drawing>
                    <wp:inline distT="0" distB="0" distL="0" distR="0" wp14:anchorId="06DF0DC0" wp14:editId="361F209E">
                      <wp:extent cx="1082040" cy="624840"/>
                      <wp:effectExtent l="0" t="0" r="3810" b="3810"/>
                      <wp:docPr id="26" name="Obrázek 26" descr="resi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descr="resisto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82040" cy="62484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bCs/>
                    <w:noProof/>
                    <w:color w:val="000000"/>
                    <w:sz w:val="20"/>
                    <w:lang w:val="cs-CZ"/>
                  </w:rPr>
                </w:pPr>
                <w:r w:rsidRPr="00E562DD">
                  <w:rPr>
                    <w:rFonts w:ascii="Times New Roman" w:eastAsia="Calibri" w:hAnsi="Times New Roman" w:cs="Times New Roman"/>
                    <w:bCs/>
                    <w:noProof/>
                    <w:color w:val="000000"/>
                    <w:sz w:val="20"/>
                    <w:lang w:val="cs-CZ"/>
                  </w:rPr>
                  <w:t>Electrical resistor</w:t>
                </w:r>
              </w:p>
            </w:tc>
            <w:tc>
              <w:tcPr>
                <w:tcW w:w="2016" w:type="dxa"/>
                <w:tcBorders>
                  <w:top w:val="double" w:sz="4" w:space="0" w:color="BFBFBF" w:themeColor="background1" w:themeShade="BF"/>
                  <w:left w:val="single" w:sz="12" w:space="0" w:color="BFBFBF" w:themeColor="background1" w:themeShade="BF"/>
                  <w:right w:val="single" w:sz="12" w:space="0" w:color="BFBFBF" w:themeColor="background1" w:themeShade="BF"/>
                </w:tcBorders>
                <w:shd w:val="clear" w:color="auto" w:fill="auto"/>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drawing>
                    <wp:inline distT="0" distB="0" distL="0" distR="0" wp14:anchorId="63332B22" wp14:editId="3D0A9A1C">
                      <wp:extent cx="1356360" cy="685800"/>
                      <wp:effectExtent l="0" t="0" r="0" b="0"/>
                      <wp:docPr id="25" name="Obrázek 25" descr="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descr="e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56360" cy="685800"/>
                              </a:xfrm>
                              <a:prstGeom prst="rect">
                                <a:avLst/>
                              </a:prstGeom>
                              <a:noFill/>
                              <a:ln>
                                <a:noFill/>
                              </a:ln>
                            </pic:spPr>
                          </pic:pic>
                        </a:graphicData>
                      </a:graphic>
                    </wp:inline>
                  </w:drawing>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Electrical capacitor</w:t>
                </w:r>
              </w:p>
            </w:tc>
            <w:tc>
              <w:tcPr>
                <w:tcW w:w="1843"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eastAsia="Calibri" w:hAnsi="Times New Roman" w:cs="Times New Roman"/>
                    <w:noProof/>
                    <w:color w:val="000000"/>
                    <w:sz w:val="20"/>
                    <w:lang w:val="cs-CZ"/>
                  </w:rPr>
                  <w:t>not exist</w:t>
                </w:r>
              </w:p>
            </w:tc>
            <w:tc>
              <w:tcPr>
                <w:tcW w:w="1418" w:type="dxa"/>
                <w:tcBorders>
                  <w:top w:val="double" w:sz="4" w:space="0" w:color="BFBFBF" w:themeColor="background1" w:themeShade="BF"/>
                  <w:left w:val="single" w:sz="12" w:space="0" w:color="BFBFBF" w:themeColor="background1" w:themeShade="BF"/>
                  <w:righ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48" w:dyaOrig="396" w14:anchorId="0CBCD078">
                    <v:shape id="_x0000_i1031" type="#_x0000_t75" style="width:48pt;height:15.35pt" o:ole="">
                      <v:imagedata r:id="rId36" o:title=""/>
                    </v:shape>
                    <o:OLEObject Type="Embed" ProgID="PBrush" ShapeID="_x0000_i1031" DrawAspect="Content" ObjectID="_1483946178" r:id="rId37"/>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Inductor</w:t>
                </w:r>
              </w:p>
            </w:tc>
            <w:tc>
              <w:tcPr>
                <w:tcW w:w="1417" w:type="dxa"/>
                <w:tcBorders>
                  <w:top w:val="double" w:sz="4" w:space="0" w:color="BFBFBF" w:themeColor="background1" w:themeShade="BF"/>
                  <w:left w:val="single" w:sz="12" w:space="0" w:color="BFBFBF" w:themeColor="background1" w:themeShade="BF"/>
                </w:tcBorders>
                <w:vAlign w:val="center"/>
              </w:tcPr>
              <w:p w:rsidR="00585B8B" w:rsidRPr="00E562DD" w:rsidRDefault="00585B8B" w:rsidP="00BE55F4">
                <w:pPr>
                  <w:autoSpaceDE w:val="0"/>
                  <w:autoSpaceDN w:val="0"/>
                  <w:adjustRightInd w:val="0"/>
                  <w:jc w:val="both"/>
                  <w:rPr>
                    <w:rFonts w:ascii="Times New Roman" w:hAnsi="Times New Roman" w:cs="Times New Roman"/>
                  </w:rPr>
                </w:pPr>
                <w:r w:rsidRPr="00E562DD">
                  <w:rPr>
                    <w:rFonts w:ascii="Times New Roman" w:hAnsi="Times New Roman" w:cs="Times New Roman"/>
                  </w:rPr>
                  <w:object w:dxaOrig="1236" w:dyaOrig="804" w14:anchorId="429649A2">
                    <v:shape id="_x0000_i1032" type="#_x0000_t75" style="width:56.65pt;height:38.65pt" o:ole="">
                      <v:imagedata r:id="rId38" o:title=""/>
                    </v:shape>
                    <o:OLEObject Type="Embed" ProgID="PBrush" ShapeID="_x0000_i1032" DrawAspect="Content" ObjectID="_1483946179" r:id="rId39"/>
                  </w:object>
                </w:r>
              </w:p>
              <w:p w:rsidR="00585B8B" w:rsidRPr="00E562DD" w:rsidRDefault="00585B8B" w:rsidP="00BE55F4">
                <w:pPr>
                  <w:autoSpaceDE w:val="0"/>
                  <w:autoSpaceDN w:val="0"/>
                  <w:adjustRightInd w:val="0"/>
                  <w:jc w:val="both"/>
                  <w:rPr>
                    <w:rFonts w:ascii="Times New Roman" w:eastAsia="Calibri" w:hAnsi="Times New Roman" w:cs="Times New Roman"/>
                    <w:noProof/>
                    <w:color w:val="000000"/>
                    <w:sz w:val="20"/>
                    <w:lang w:val="cs-CZ"/>
                  </w:rPr>
                </w:pPr>
                <w:r w:rsidRPr="00E562DD">
                  <w:rPr>
                    <w:rFonts w:ascii="Times New Roman" w:hAnsi="Times New Roman" w:cs="Times New Roman"/>
                  </w:rPr>
                  <w:t>Voltage</w:t>
                </w:r>
              </w:p>
            </w:tc>
          </w:tr>
        </w:tbl>
        <w:p w:rsidR="00A17942" w:rsidRPr="00E562DD" w:rsidRDefault="00A17942" w:rsidP="00BE55F4">
          <w:pPr>
            <w:jc w:val="both"/>
            <w:rPr>
              <w:rFonts w:ascii="Times New Roman" w:hAnsi="Times New Roman" w:cs="Times New Roman"/>
            </w:rPr>
          </w:pPr>
        </w:p>
        <w:p w:rsidR="00A17942" w:rsidRPr="00E562DD" w:rsidRDefault="00A17942" w:rsidP="00BE55F4">
          <w:pPr>
            <w:pStyle w:val="Nadpis2"/>
            <w:jc w:val="both"/>
            <w:rPr>
              <w:rFonts w:ascii="Times New Roman" w:hAnsi="Times New Roman" w:cs="Times New Roman"/>
            </w:rPr>
          </w:pPr>
          <w:bookmarkStart w:id="71" w:name="_Toc408707134"/>
          <w:bookmarkStart w:id="72" w:name="_Toc408842119"/>
          <w:bookmarkStart w:id="73" w:name="_Toc408844068"/>
          <w:bookmarkStart w:id="74" w:name="_Toc408845901"/>
          <w:bookmarkStart w:id="75" w:name="_Toc409289283"/>
          <w:r w:rsidRPr="00E562DD">
            <w:rPr>
              <w:rFonts w:ascii="Times New Roman" w:hAnsi="Times New Roman" w:cs="Times New Roman"/>
            </w:rPr>
            <w:lastRenderedPageBreak/>
            <w:t>Types</w:t>
          </w:r>
          <w:bookmarkEnd w:id="71"/>
          <w:bookmarkEnd w:id="72"/>
          <w:bookmarkEnd w:id="73"/>
          <w:bookmarkEnd w:id="74"/>
          <w:bookmarkEnd w:id="75"/>
        </w:p>
        <w:p w:rsidR="00ED1EE5" w:rsidRPr="00E562DD" w:rsidRDefault="009531BB" w:rsidP="00BE55F4">
          <w:pPr>
            <w:jc w:val="both"/>
            <w:rPr>
              <w:rFonts w:ascii="Times New Roman" w:hAnsi="Times New Roman" w:cs="Times New Roman"/>
            </w:rPr>
          </w:pPr>
          <w:r w:rsidRPr="00E562DD">
            <w:rPr>
              <w:rFonts w:ascii="Times New Roman" w:hAnsi="Times New Roman" w:cs="Times New Roman"/>
            </w:rPr>
            <w:t xml:space="preserve">The most of variables in mathematical models are real numbers and really they can be defined only using elementary type ‘Real’. </w:t>
          </w:r>
          <w:r w:rsidR="00EF7367" w:rsidRPr="00E562DD">
            <w:rPr>
              <w:rFonts w:ascii="Times New Roman" w:hAnsi="Times New Roman" w:cs="Times New Roman"/>
            </w:rPr>
            <w:t>So w</w:t>
          </w:r>
          <w:r w:rsidR="00C87289" w:rsidRPr="00E562DD">
            <w:rPr>
              <w:rFonts w:ascii="Times New Roman" w:hAnsi="Times New Roman" w:cs="Times New Roman"/>
            </w:rPr>
            <w:t>hy the</w:t>
          </w:r>
          <w:r w:rsidR="000B0E82">
            <w:rPr>
              <w:rFonts w:ascii="Times New Roman" w:hAnsi="Times New Roman" w:cs="Times New Roman"/>
            </w:rPr>
            <w:t xml:space="preserve"> Physiolibrary</w:t>
          </w:r>
          <w:r w:rsidR="00C87289" w:rsidRPr="00E562DD">
            <w:rPr>
              <w:rFonts w:ascii="Times New Roman" w:hAnsi="Times New Roman" w:cs="Times New Roman"/>
            </w:rPr>
            <w:t xml:space="preserve"> need so many elementary types for the real numbers? </w:t>
          </w:r>
          <w:r w:rsidRPr="00E562DD">
            <w:rPr>
              <w:rFonts w:ascii="Times New Roman" w:hAnsi="Times New Roman" w:cs="Times New Roman"/>
            </w:rPr>
            <w:t>Ev</w:t>
          </w:r>
          <w:r w:rsidR="00C87289" w:rsidRPr="00E562DD">
            <w:rPr>
              <w:rFonts w:ascii="Times New Roman" w:hAnsi="Times New Roman" w:cs="Times New Roman"/>
            </w:rPr>
            <w:t>en the ‘Real’ is a simple type, which represent</w:t>
          </w:r>
          <w:r w:rsidR="00ED1EE5" w:rsidRPr="00E562DD">
            <w:rPr>
              <w:rFonts w:ascii="Times New Roman" w:hAnsi="Times New Roman" w:cs="Times New Roman"/>
            </w:rPr>
            <w:t>s</w:t>
          </w:r>
          <w:r w:rsidR="00C87289" w:rsidRPr="00E562DD">
            <w:rPr>
              <w:rFonts w:ascii="Times New Roman" w:hAnsi="Times New Roman" w:cs="Times New Roman"/>
            </w:rPr>
            <w:t xml:space="preserve"> the number as described in section </w:t>
          </w:r>
          <w:hyperlink w:anchor="_Floating_point_numbers" w:history="1">
            <w:r w:rsidR="00C87289" w:rsidRPr="00E562DD">
              <w:rPr>
                <w:rStyle w:val="Hypertextovodkaz"/>
                <w:rFonts w:ascii="Times New Roman" w:hAnsi="Times New Roman" w:cs="Times New Roman"/>
              </w:rPr>
              <w:t>Floating point numbers</w:t>
            </w:r>
          </w:hyperlink>
          <w:r w:rsidR="001715CD" w:rsidRPr="00E562DD">
            <w:rPr>
              <w:rFonts w:ascii="Times New Roman" w:hAnsi="Times New Roman" w:cs="Times New Roman"/>
            </w:rPr>
            <w:t>,</w:t>
          </w:r>
          <w:r w:rsidR="00EB2D12" w:rsidRPr="00E562DD">
            <w:rPr>
              <w:rFonts w:ascii="Times New Roman" w:hAnsi="Times New Roman" w:cs="Times New Roman"/>
            </w:rPr>
            <w:t xml:space="preserve"> in Modelica</w:t>
          </w:r>
          <w:r w:rsidR="001715CD" w:rsidRPr="00E562DD">
            <w:rPr>
              <w:rFonts w:ascii="Times New Roman" w:hAnsi="Times New Roman" w:cs="Times New Roman"/>
            </w:rPr>
            <w:t xml:space="preserve"> it</w:t>
          </w:r>
          <w:r w:rsidR="00EF7367" w:rsidRPr="00E562DD">
            <w:rPr>
              <w:rFonts w:ascii="Times New Roman" w:hAnsi="Times New Roman" w:cs="Times New Roman"/>
            </w:rPr>
            <w:t xml:space="preserve"> can</w:t>
          </w:r>
          <w:r w:rsidR="001715CD" w:rsidRPr="00E562DD">
            <w:rPr>
              <w:rFonts w:ascii="Times New Roman" w:hAnsi="Times New Roman" w:cs="Times New Roman"/>
            </w:rPr>
            <w:t xml:space="preserve"> </w:t>
          </w:r>
          <w:r w:rsidR="00EF7367" w:rsidRPr="00E562DD">
            <w:rPr>
              <w:rFonts w:ascii="Times New Roman" w:hAnsi="Times New Roman" w:cs="Times New Roman"/>
            </w:rPr>
            <w:t>have the</w:t>
          </w:r>
          <w:r w:rsidR="001715CD" w:rsidRPr="00E562DD">
            <w:rPr>
              <w:rFonts w:ascii="Times New Roman" w:hAnsi="Times New Roman" w:cs="Times New Roman"/>
            </w:rPr>
            <w:t xml:space="preserve"> attributes, which differentiate the meaning of values. This meaning is for </w:t>
          </w:r>
          <w:r w:rsidR="00ED1EE5" w:rsidRPr="00E562DD">
            <w:rPr>
              <w:rFonts w:ascii="Times New Roman" w:hAnsi="Times New Roman" w:cs="Times New Roman"/>
            </w:rPr>
            <w:t xml:space="preserve">user-friendly </w:t>
          </w:r>
          <w:r w:rsidR="001715CD" w:rsidRPr="00E562DD">
            <w:rPr>
              <w:rFonts w:ascii="Times New Roman" w:hAnsi="Times New Roman" w:cs="Times New Roman"/>
            </w:rPr>
            <w:t xml:space="preserve">using of </w:t>
          </w:r>
          <w:r w:rsidR="00EB2D12" w:rsidRPr="00E562DD">
            <w:rPr>
              <w:rFonts w:ascii="Times New Roman" w:hAnsi="Times New Roman" w:cs="Times New Roman"/>
            </w:rPr>
            <w:t xml:space="preserve">the </w:t>
          </w:r>
          <w:r w:rsidR="001715CD" w:rsidRPr="00E562DD">
            <w:rPr>
              <w:rFonts w:ascii="Times New Roman" w:hAnsi="Times New Roman" w:cs="Times New Roman"/>
            </w:rPr>
            <w:t>library components. With help of these attributes the Modelica environments</w:t>
          </w:r>
          <w:r w:rsidR="00ED1EE5" w:rsidRPr="00E562DD">
            <w:rPr>
              <w:rFonts w:ascii="Times New Roman" w:hAnsi="Times New Roman" w:cs="Times New Roman"/>
            </w:rPr>
            <w:t xml:space="preserve"> can:</w:t>
          </w:r>
        </w:p>
        <w:p w:rsidR="00845AD6" w:rsidRPr="00E562DD" w:rsidRDefault="00ED1EE5"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find incompatible physical quantities in connections or equations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recalculate the physical unit</w:t>
          </w:r>
          <w:r w:rsidR="00ED1EE5" w:rsidRPr="00E562DD">
            <w:rPr>
              <w:rFonts w:ascii="Times New Roman" w:hAnsi="Times New Roman" w:cs="Times New Roman"/>
            </w:rPr>
            <w:t>s in dialogs or in outputs</w:t>
          </w:r>
          <w:r w:rsidRPr="00E562DD">
            <w:rPr>
              <w:rFonts w:ascii="Times New Roman" w:hAnsi="Times New Roman" w:cs="Times New Roman"/>
            </w:rPr>
            <w:t xml:space="preserve"> </w:t>
          </w:r>
        </w:p>
        <w:p w:rsidR="00ED1EE5" w:rsidRPr="00E562DD" w:rsidRDefault="001715CD"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assert the simulation when </w:t>
          </w:r>
          <w:r w:rsidR="00D854E2">
            <w:rPr>
              <w:rFonts w:ascii="Times New Roman" w:hAnsi="Times New Roman" w:cs="Times New Roman"/>
            </w:rPr>
            <w:t>the values</w:t>
          </w:r>
          <w:r w:rsidR="00ED1EE5" w:rsidRPr="00E562DD">
            <w:rPr>
              <w:rFonts w:ascii="Times New Roman" w:hAnsi="Times New Roman" w:cs="Times New Roman"/>
            </w:rPr>
            <w:t xml:space="preserve"> </w:t>
          </w:r>
          <w:r w:rsidRPr="00E562DD">
            <w:rPr>
              <w:rFonts w:ascii="Times New Roman" w:hAnsi="Times New Roman" w:cs="Times New Roman"/>
            </w:rPr>
            <w:t xml:space="preserve">are </w:t>
          </w:r>
          <w:r w:rsidR="00ED1EE5" w:rsidRPr="00E562DD">
            <w:rPr>
              <w:rFonts w:ascii="Times New Roman" w:hAnsi="Times New Roman" w:cs="Times New Roman"/>
            </w:rPr>
            <w:t>not in their domain of definition</w:t>
          </w:r>
          <w:r w:rsidRPr="00E562DD">
            <w:rPr>
              <w:rFonts w:ascii="Times New Roman" w:hAnsi="Times New Roman" w:cs="Times New Roman"/>
            </w:rPr>
            <w:t xml:space="preserve"> </w:t>
          </w:r>
        </w:p>
        <w:p w:rsidR="00EF7367" w:rsidRPr="00E562DD" w:rsidRDefault="00EF7367" w:rsidP="00BE55F4">
          <w:pPr>
            <w:pStyle w:val="Odstavecseseznamem"/>
            <w:numPr>
              <w:ilvl w:val="0"/>
              <w:numId w:val="9"/>
            </w:numPr>
            <w:jc w:val="both"/>
            <w:rPr>
              <w:rFonts w:ascii="Times New Roman" w:hAnsi="Times New Roman" w:cs="Times New Roman"/>
            </w:rPr>
          </w:pPr>
          <w:r w:rsidRPr="00E562DD">
            <w:rPr>
              <w:rFonts w:ascii="Times New Roman" w:hAnsi="Times New Roman" w:cs="Times New Roman"/>
            </w:rPr>
            <w:t xml:space="preserve">increase the precision of results and speed up the calculations </w:t>
          </w:r>
        </w:p>
        <w:p w:rsidR="00AF7F4C" w:rsidRPr="00E562DD" w:rsidRDefault="00EF7367" w:rsidP="00BE55F4">
          <w:pPr>
            <w:jc w:val="both"/>
            <w:rPr>
              <w:rFonts w:ascii="Times New Roman" w:hAnsi="Times New Roman" w:cs="Times New Roman"/>
            </w:rPr>
          </w:pPr>
          <w:r w:rsidRPr="00E562DD">
            <w:rPr>
              <w:rFonts w:ascii="Times New Roman" w:hAnsi="Times New Roman" w:cs="Times New Roman"/>
            </w:rPr>
            <w:t>The check of physical quantit</w:t>
          </w:r>
          <w:r w:rsidR="00845AD6" w:rsidRPr="00E562DD">
            <w:rPr>
              <w:rFonts w:ascii="Times New Roman" w:hAnsi="Times New Roman" w:cs="Times New Roman"/>
            </w:rPr>
            <w:t>ies</w:t>
          </w:r>
          <w:r w:rsidRPr="00E562DD">
            <w:rPr>
              <w:rFonts w:ascii="Times New Roman" w:hAnsi="Times New Roman" w:cs="Times New Roman"/>
            </w:rPr>
            <w:t xml:space="preserve"> is very useful </w:t>
          </w:r>
          <w:r w:rsidR="00845AD6" w:rsidRPr="00E562DD">
            <w:rPr>
              <w:rFonts w:ascii="Times New Roman" w:hAnsi="Times New Roman" w:cs="Times New Roman"/>
            </w:rPr>
            <w:t xml:space="preserve">especially </w:t>
          </w:r>
          <w:r w:rsidRPr="00E562DD">
            <w:rPr>
              <w:rFonts w:ascii="Times New Roman" w:hAnsi="Times New Roman" w:cs="Times New Roman"/>
            </w:rPr>
            <w:t xml:space="preserve">for simple input/output connectors, which are in Physiolibrary specified for each type in package ‘Types.RealIO’. Using this typed connectors instead of simple RealInput/RealOutput </w:t>
          </w:r>
          <w:r w:rsidR="00EB2D12" w:rsidRPr="00E562DD">
            <w:rPr>
              <w:rFonts w:ascii="Times New Roman" w:hAnsi="Times New Roman" w:cs="Times New Roman"/>
            </w:rPr>
            <w:t xml:space="preserve">there </w:t>
          </w:r>
          <w:r w:rsidRPr="00E562DD">
            <w:rPr>
              <w:rFonts w:ascii="Times New Roman" w:hAnsi="Times New Roman" w:cs="Times New Roman"/>
            </w:rPr>
            <w:t xml:space="preserve">can </w:t>
          </w:r>
          <w:r w:rsidR="00EB2D12" w:rsidRPr="00E562DD">
            <w:rPr>
              <w:rFonts w:ascii="Times New Roman" w:hAnsi="Times New Roman" w:cs="Times New Roman"/>
            </w:rPr>
            <w:t xml:space="preserve">be </w:t>
          </w:r>
          <w:r w:rsidRPr="00E562DD">
            <w:rPr>
              <w:rFonts w:ascii="Times New Roman" w:hAnsi="Times New Roman" w:cs="Times New Roman"/>
            </w:rPr>
            <w:t>generate</w:t>
          </w:r>
          <w:r w:rsidR="00EB2D12" w:rsidRPr="00E562DD">
            <w:rPr>
              <w:rFonts w:ascii="Times New Roman" w:hAnsi="Times New Roman" w:cs="Times New Roman"/>
            </w:rPr>
            <w:t>d</w:t>
          </w:r>
          <w:r w:rsidRPr="00E562DD">
            <w:rPr>
              <w:rFonts w:ascii="Times New Roman" w:hAnsi="Times New Roman" w:cs="Times New Roman"/>
            </w:rPr>
            <w:t xml:space="preserve"> warning </w:t>
          </w:r>
          <w:r w:rsidR="00845AD6" w:rsidRPr="00E562DD">
            <w:rPr>
              <w:rFonts w:ascii="Times New Roman" w:hAnsi="Times New Roman" w:cs="Times New Roman"/>
            </w:rPr>
            <w:t xml:space="preserve">or even an error </w:t>
          </w:r>
          <w:r w:rsidR="00EB2D12" w:rsidRPr="00E562DD">
            <w:rPr>
              <w:rFonts w:ascii="Times New Roman" w:hAnsi="Times New Roman" w:cs="Times New Roman"/>
            </w:rPr>
            <w:t>every time when</w:t>
          </w:r>
          <w:r w:rsidRPr="00E562DD">
            <w:rPr>
              <w:rFonts w:ascii="Times New Roman" w:hAnsi="Times New Roman" w:cs="Times New Roman"/>
            </w:rPr>
            <w:t xml:space="preserve"> user try to connect for example output connector </w:t>
          </w:r>
          <w:r w:rsidR="00EB2D12" w:rsidRPr="00E562DD">
            <w:rPr>
              <w:rFonts w:ascii="Times New Roman" w:hAnsi="Times New Roman" w:cs="Times New Roman"/>
            </w:rPr>
            <w:t>of</w:t>
          </w:r>
          <w:r w:rsidRPr="00E562DD">
            <w:rPr>
              <w:rFonts w:ascii="Times New Roman" w:hAnsi="Times New Roman" w:cs="Times New Roman"/>
            </w:rPr>
            <w:t xml:space="preserve"> pressure value with input connector expecting volume value.</w:t>
          </w:r>
          <w:r w:rsidR="009531BB" w:rsidRPr="00E562DD">
            <w:rPr>
              <w:rFonts w:ascii="Times New Roman" w:hAnsi="Times New Roman" w:cs="Times New Roman"/>
            </w:rPr>
            <w:t xml:space="preserve">  </w:t>
          </w:r>
        </w:p>
        <w:p w:rsidR="00C76887" w:rsidRPr="00E562DD" w:rsidRDefault="00C76887" w:rsidP="00BE55F4">
          <w:pPr>
            <w:jc w:val="both"/>
            <w:rPr>
              <w:rFonts w:ascii="Times New Roman" w:hAnsi="Times New Roman" w:cs="Times New Roman"/>
            </w:rPr>
          </w:pPr>
          <w:r w:rsidRPr="00E562DD">
            <w:rPr>
              <w:rFonts w:ascii="Times New Roman" w:hAnsi="Times New Roman" w:cs="Times New Roman"/>
            </w:rPr>
            <w:t>Setting parameters using dialogs during implementation of model can be really simplified by correct specification of physical units. Some environment can recalculate many non-SI units into expected SI units inside models, but they need to know at which SI unit is the value</w:t>
          </w:r>
          <w:r w:rsidR="00FE7953" w:rsidRPr="00E562DD">
            <w:rPr>
              <w:rFonts w:ascii="Times New Roman" w:hAnsi="Times New Roman" w:cs="Times New Roman"/>
            </w:rPr>
            <w:t xml:space="preserve"> (see section </w:t>
          </w:r>
          <w:hyperlink w:anchor="_International_system_of" w:history="1">
            <w:r w:rsidR="00FE7953" w:rsidRPr="00E562DD">
              <w:rPr>
                <w:rStyle w:val="Hypertextovodkaz"/>
                <w:rFonts w:ascii="Times New Roman" w:hAnsi="Times New Roman" w:cs="Times New Roman"/>
              </w:rPr>
              <w:t>International system of units</w:t>
            </w:r>
          </w:hyperlink>
          <w:r w:rsidR="00FE7953" w:rsidRPr="00E562DD">
            <w:rPr>
              <w:rFonts w:ascii="Times New Roman" w:hAnsi="Times New Roman" w:cs="Times New Roman"/>
            </w:rPr>
            <w:t>)</w:t>
          </w:r>
          <w:r w:rsidRPr="00E562DD">
            <w:rPr>
              <w:rFonts w:ascii="Times New Roman" w:hAnsi="Times New Roman" w:cs="Times New Roman"/>
            </w:rPr>
            <w:t xml:space="preserve">. For the dialog setting of just one value into the model are prepared constants for each type in package ‘Types.Constants’. But if user use any Physiolibrary type for his parameter or variable all this unit recalculations should be also automatically recognized. </w:t>
          </w:r>
        </w:p>
        <w:p w:rsidR="00845AD6" w:rsidRPr="00E562DD" w:rsidRDefault="00845AD6" w:rsidP="00BE55F4">
          <w:pPr>
            <w:jc w:val="both"/>
            <w:rPr>
              <w:rFonts w:ascii="Times New Roman" w:hAnsi="Times New Roman" w:cs="Times New Roman"/>
            </w:rPr>
          </w:pPr>
          <w:r w:rsidRPr="00E562DD">
            <w:rPr>
              <w:rFonts w:ascii="Times New Roman" w:hAnsi="Times New Roman" w:cs="Times New Roman"/>
            </w:rPr>
            <w:t xml:space="preserve">The min/max assertion are not always set as default debug feature for environments, but if they are then they could recognize bad results such as negative volumes, negative masses, temperatures less than 0 K. In correct physical models these values should not be reached, but user has always an options to implement any equation which he want. And because the correctness of each model can’t be decided automatically, any </w:t>
          </w:r>
          <w:r w:rsidR="00ED7C3A" w:rsidRPr="00E562DD">
            <w:rPr>
              <w:rFonts w:ascii="Times New Roman" w:hAnsi="Times New Roman" w:cs="Times New Roman"/>
            </w:rPr>
            <w:t>warning or assertion could be very useful.</w:t>
          </w:r>
        </w:p>
        <w:p w:rsidR="00EF7367" w:rsidRPr="00E562DD" w:rsidRDefault="00ED7C3A" w:rsidP="00BE55F4">
          <w:pPr>
            <w:jc w:val="both"/>
            <w:rPr>
              <w:rFonts w:ascii="Times New Roman" w:hAnsi="Times New Roman" w:cs="Times New Roman"/>
            </w:rPr>
          </w:pPr>
          <w:r w:rsidRPr="00E562DD">
            <w:rPr>
              <w:rFonts w:ascii="Times New Roman" w:hAnsi="Times New Roman" w:cs="Times New Roman"/>
            </w:rPr>
            <w:t xml:space="preserve">Because of compatibility of all Modelica libraries and models they should be all values calculated in SI units. This rule generate strange dimension of some values. For example the SI unit for volume is cubic meter, but in the body compartments </w:t>
          </w:r>
          <w:r w:rsidR="00FE7953" w:rsidRPr="00E562DD">
            <w:rPr>
              <w:rFonts w:ascii="Times New Roman" w:hAnsi="Times New Roman" w:cs="Times New Roman"/>
            </w:rPr>
            <w:t>are at volumes of milliliters.</w:t>
          </w:r>
          <w:r w:rsidRPr="00E562DD">
            <w:rPr>
              <w:rFonts w:ascii="Times New Roman" w:hAnsi="Times New Roman" w:cs="Times New Roman"/>
            </w:rPr>
            <w:t xml:space="preserve"> </w:t>
          </w:r>
          <w:r w:rsidR="00FE7953" w:rsidRPr="00E562DD">
            <w:rPr>
              <w:rFonts w:ascii="Times New Roman" w:hAnsi="Times New Roman" w:cs="Times New Roman"/>
            </w:rPr>
            <w:t xml:space="preserve">So the numbers used for calculation will be million times smaller than the physiologist normally use. But it does not matter, because these types in Physiolibrary have defined ‘nominal’ attribute, which move back the tolerance level from SI units to the typical values used in physiology.  </w:t>
          </w:r>
        </w:p>
        <w:p w:rsidR="00A17942" w:rsidRPr="00E562DD" w:rsidRDefault="00A17942" w:rsidP="00BE55F4">
          <w:pPr>
            <w:pStyle w:val="Nadpis2"/>
            <w:jc w:val="both"/>
            <w:rPr>
              <w:rFonts w:ascii="Times New Roman" w:hAnsi="Times New Roman" w:cs="Times New Roman"/>
            </w:rPr>
          </w:pPr>
          <w:bookmarkStart w:id="76" w:name="_Blocks"/>
          <w:bookmarkStart w:id="77" w:name="_Toc408707135"/>
          <w:bookmarkStart w:id="78" w:name="_Toc408842120"/>
          <w:bookmarkStart w:id="79" w:name="_Toc408844069"/>
          <w:bookmarkStart w:id="80" w:name="_Toc408845902"/>
          <w:bookmarkStart w:id="81" w:name="_Toc409289284"/>
          <w:bookmarkEnd w:id="76"/>
          <w:r w:rsidRPr="00E562DD">
            <w:rPr>
              <w:rFonts w:ascii="Times New Roman" w:hAnsi="Times New Roman" w:cs="Times New Roman"/>
            </w:rPr>
            <w:t>Blocks</w:t>
          </w:r>
          <w:bookmarkEnd w:id="77"/>
          <w:bookmarkEnd w:id="78"/>
          <w:bookmarkEnd w:id="79"/>
          <w:bookmarkEnd w:id="80"/>
          <w:bookmarkEnd w:id="81"/>
        </w:p>
        <w:p w:rsidR="00A17942" w:rsidRPr="00E562DD" w:rsidRDefault="00C0348A" w:rsidP="00BE55F4">
          <w:pPr>
            <w:jc w:val="both"/>
            <w:rPr>
              <w:rFonts w:ascii="Times New Roman" w:hAnsi="Times New Roman" w:cs="Times New Roman"/>
            </w:rPr>
          </w:pPr>
          <w:r w:rsidRPr="00E562DD">
            <w:rPr>
              <w:rFonts w:ascii="Times New Roman" w:hAnsi="Times New Roman" w:cs="Times New Roman"/>
            </w:rPr>
            <w:t>The reason why Physiolibrary defines blocks is because they are missing in the Modelica Standard Library 3.2 (MSL). They are graphical implementation of simple mathematical operation such as reciprocity, power etc. and also more complex bloc</w:t>
          </w:r>
          <w:r w:rsidR="00D854E2">
            <w:rPr>
              <w:rFonts w:ascii="Times New Roman" w:hAnsi="Times New Roman" w:cs="Times New Roman"/>
            </w:rPr>
            <w:t>ks for interpolation of value by</w:t>
          </w:r>
          <w:r w:rsidRPr="00E562DD">
            <w:rPr>
              <w:rFonts w:ascii="Times New Roman" w:hAnsi="Times New Roman" w:cs="Times New Roman"/>
            </w:rPr>
            <w:t xml:space="preserve"> </w:t>
          </w:r>
          <w:r w:rsidR="00D854E2">
            <w:rPr>
              <w:rFonts w:ascii="Times New Roman" w:hAnsi="Times New Roman" w:cs="Times New Roman"/>
            </w:rPr>
            <w:t>cubic function</w:t>
          </w:r>
          <w:r w:rsidRPr="00E562DD">
            <w:rPr>
              <w:rFonts w:ascii="Times New Roman" w:hAnsi="Times New Roman" w:cs="Times New Roman"/>
            </w:rPr>
            <w:t>. Even this type of interpolation does not seem very physical it is needed for implementation of empirical dependencies, which still does not have physical explanation. The interpolation could be implemented different ways</w:t>
          </w:r>
          <w:r w:rsidR="00AA357B">
            <w:rPr>
              <w:rFonts w:ascii="Times New Roman" w:hAnsi="Times New Roman" w:cs="Times New Roman"/>
            </w:rPr>
            <w:t>.</w:t>
          </w:r>
          <w:r w:rsidRPr="00E562DD">
            <w:rPr>
              <w:rFonts w:ascii="Times New Roman" w:hAnsi="Times New Roman" w:cs="Times New Roman"/>
            </w:rPr>
            <w:t xml:space="preserve"> </w:t>
          </w:r>
          <w:r w:rsidR="00AA357B">
            <w:rPr>
              <w:rFonts w:ascii="Times New Roman" w:hAnsi="Times New Roman" w:cs="Times New Roman"/>
            </w:rPr>
            <w:t>The linear MSL look-up table</w:t>
          </w:r>
          <w:r w:rsidRPr="00E562DD">
            <w:rPr>
              <w:rFonts w:ascii="Times New Roman" w:hAnsi="Times New Roman" w:cs="Times New Roman"/>
            </w:rPr>
            <w:t xml:space="preserve"> approximate</w:t>
          </w:r>
          <w:r w:rsidR="00AA357B">
            <w:rPr>
              <w:rFonts w:ascii="Times New Roman" w:hAnsi="Times New Roman" w:cs="Times New Roman"/>
            </w:rPr>
            <w:t>s</w:t>
          </w:r>
          <w:r w:rsidRPr="00E562DD">
            <w:rPr>
              <w:rFonts w:ascii="Times New Roman" w:hAnsi="Times New Roman" w:cs="Times New Roman"/>
            </w:rPr>
            <w:t xml:space="preserve"> the value between known points</w:t>
          </w:r>
          <w:r w:rsidR="00AA357B">
            <w:rPr>
              <w:rFonts w:ascii="Times New Roman" w:hAnsi="Times New Roman" w:cs="Times New Roman"/>
            </w:rPr>
            <w:t xml:space="preserve"> by linear segments, which generates</w:t>
          </w:r>
          <w:r w:rsidR="00AD2DE0" w:rsidRPr="00E562DD">
            <w:rPr>
              <w:rFonts w:ascii="Times New Roman" w:hAnsi="Times New Roman" w:cs="Times New Roman"/>
            </w:rPr>
            <w:t xml:space="preserve"> after derivation discontinu</w:t>
          </w:r>
          <w:r w:rsidR="00AA357B">
            <w:rPr>
              <w:rFonts w:ascii="Times New Roman" w:hAnsi="Times New Roman" w:cs="Times New Roman"/>
            </w:rPr>
            <w:t>ities</w:t>
          </w:r>
          <w:r w:rsidR="00AD2DE0" w:rsidRPr="00E562DD">
            <w:rPr>
              <w:rFonts w:ascii="Times New Roman" w:hAnsi="Times New Roman" w:cs="Times New Roman"/>
            </w:rPr>
            <w:t xml:space="preserve">. To solve this problem </w:t>
          </w:r>
          <w:r w:rsidR="00AA357B">
            <w:rPr>
              <w:rFonts w:ascii="Times New Roman" w:hAnsi="Times New Roman" w:cs="Times New Roman"/>
            </w:rPr>
            <w:t>we</w:t>
          </w:r>
          <w:r w:rsidR="00AD2DE0" w:rsidRPr="00E562DD">
            <w:rPr>
              <w:rFonts w:ascii="Times New Roman" w:hAnsi="Times New Roman" w:cs="Times New Roman"/>
            </w:rPr>
            <w:t xml:space="preserve"> selected a cubic </w:t>
          </w:r>
          <w:r w:rsidR="00AD2DE0" w:rsidRPr="00E62B63">
            <w:rPr>
              <w:rFonts w:ascii="Times New Roman" w:hAnsi="Times New Roman" w:cs="Times New Roman"/>
              <w:b/>
            </w:rPr>
            <w:t>spline</w:t>
          </w:r>
          <w:r w:rsidR="00AD2DE0" w:rsidRPr="00E562DD">
            <w:rPr>
              <w:rFonts w:ascii="Times New Roman" w:hAnsi="Times New Roman" w:cs="Times New Roman"/>
            </w:rPr>
            <w:t xml:space="preserve"> interpolation curve, which has also continuo</w:t>
          </w:r>
          <w:r w:rsidR="00AA357B">
            <w:rPr>
              <w:rFonts w:ascii="Times New Roman" w:hAnsi="Times New Roman" w:cs="Times New Roman"/>
            </w:rPr>
            <w:t>us first derivations. The curve</w:t>
          </w:r>
          <w:r w:rsidR="00AD2DE0" w:rsidRPr="00E562DD">
            <w:rPr>
              <w:rFonts w:ascii="Times New Roman" w:hAnsi="Times New Roman" w:cs="Times New Roman"/>
            </w:rPr>
            <w:t xml:space="preserve"> is defined by set of points </w:t>
          </w:r>
          <w:r w:rsidR="00AA357B">
            <w:rPr>
              <w:rFonts w:ascii="Times New Roman" w:hAnsi="Times New Roman" w:cs="Times New Roman"/>
            </w:rPr>
            <w:t>with coordination x, y and slope</w:t>
          </w:r>
          <w:r w:rsidR="00AD2DE0" w:rsidRPr="00E562DD">
            <w:rPr>
              <w:rFonts w:ascii="Times New Roman" w:hAnsi="Times New Roman" w:cs="Times New Roman"/>
            </w:rPr>
            <w:t>. Approximat</w:t>
          </w:r>
          <w:r w:rsidR="00AA357B">
            <w:rPr>
              <w:rFonts w:ascii="Times New Roman" w:hAnsi="Times New Roman" w:cs="Times New Roman"/>
            </w:rPr>
            <w:t>ed value v (coordinate y)</w:t>
          </w:r>
          <w:r w:rsidR="00AD2DE0" w:rsidRPr="00E562DD">
            <w:rPr>
              <w:rFonts w:ascii="Times New Roman" w:hAnsi="Times New Roman" w:cs="Times New Roman"/>
            </w:rPr>
            <w:t xml:space="preserve"> is calculat</w:t>
          </w:r>
          <w:r w:rsidR="00AA357B">
            <w:rPr>
              <w:rFonts w:ascii="Times New Roman" w:hAnsi="Times New Roman" w:cs="Times New Roman"/>
            </w:rPr>
            <w:t>ed</w:t>
          </w:r>
          <w:r w:rsidR="00AD2DE0" w:rsidRPr="00E562DD">
            <w:rPr>
              <w:rFonts w:ascii="Times New Roman" w:hAnsi="Times New Roman" w:cs="Times New Roman"/>
            </w:rPr>
            <w:t xml:space="preserve"> from u</w:t>
          </w:r>
          <w:r w:rsidR="00AA357B">
            <w:rPr>
              <w:rFonts w:ascii="Times New Roman" w:hAnsi="Times New Roman" w:cs="Times New Roman"/>
            </w:rPr>
            <w:t xml:space="preserve"> (coordinate x)</w:t>
          </w:r>
          <w:r w:rsidR="00AD2DE0" w:rsidRPr="00E562DD">
            <w:rPr>
              <w:rFonts w:ascii="Times New Roman" w:hAnsi="Times New Roman" w:cs="Times New Roman"/>
            </w:rPr>
            <w:t xml:space="preserve">, where point (u,v) </w:t>
          </w:r>
          <w:r w:rsidR="00AD2DE0" w:rsidRPr="00E562DD">
            <w:rPr>
              <w:rFonts w:ascii="Times New Roman" w:hAnsi="Times New Roman" w:cs="Times New Roman"/>
            </w:rPr>
            <w:lastRenderedPageBreak/>
            <w:t>lies on the curve. At first is selected a segment of curve</w:t>
          </w:r>
          <w:r w:rsidR="00FB43D1" w:rsidRPr="00E562DD">
            <w:rPr>
              <w:rFonts w:ascii="Times New Roman" w:hAnsi="Times New Roman" w:cs="Times New Roman"/>
            </w:rPr>
            <w:t>, which is defined by nearest curve points. During initialization has each segment prepared coefficient a,b,c,d of cubic equation ax</w:t>
          </w:r>
          <w:r w:rsidR="00FB43D1" w:rsidRPr="00E562DD">
            <w:rPr>
              <w:rFonts w:ascii="Times New Roman" w:hAnsi="Times New Roman" w:cs="Times New Roman"/>
              <w:vertAlign w:val="superscript"/>
            </w:rPr>
            <w:t>3</w:t>
          </w:r>
          <w:r w:rsidR="00FB43D1" w:rsidRPr="00E562DD">
            <w:rPr>
              <w:rFonts w:ascii="Times New Roman" w:hAnsi="Times New Roman" w:cs="Times New Roman"/>
            </w:rPr>
            <w:t>+bx</w:t>
          </w:r>
          <w:r w:rsidR="00FB43D1" w:rsidRPr="00E562DD">
            <w:rPr>
              <w:rFonts w:ascii="Times New Roman" w:hAnsi="Times New Roman" w:cs="Times New Roman"/>
              <w:vertAlign w:val="superscript"/>
            </w:rPr>
            <w:t>2</w:t>
          </w:r>
          <w:r w:rsidR="00FB43D1" w:rsidRPr="00E562DD">
            <w:rPr>
              <w:rFonts w:ascii="Times New Roman" w:hAnsi="Times New Roman" w:cs="Times New Roman"/>
            </w:rPr>
            <w:t>+cx+d=y to reach these definition points at defined coordinates and slopes. But man must be careful with using this cubic spli</w:t>
          </w:r>
          <w:r w:rsidR="00AA357B">
            <w:rPr>
              <w:rFonts w:ascii="Times New Roman" w:hAnsi="Times New Roman" w:cs="Times New Roman"/>
            </w:rPr>
            <w:t xml:space="preserve">nes, because in some cases </w:t>
          </w:r>
          <w:r w:rsidR="00FB43D1" w:rsidRPr="00E562DD">
            <w:rPr>
              <w:rFonts w:ascii="Times New Roman" w:hAnsi="Times New Roman" w:cs="Times New Roman"/>
            </w:rPr>
            <w:t xml:space="preserve">the segment can be </w:t>
          </w:r>
          <w:r w:rsidR="00AA357B">
            <w:rPr>
              <w:rFonts w:ascii="Times New Roman" w:hAnsi="Times New Roman" w:cs="Times New Roman"/>
            </w:rPr>
            <w:t xml:space="preserve">the </w:t>
          </w:r>
          <w:r w:rsidR="00FB43D1" w:rsidRPr="00E562DD">
            <w:rPr>
              <w:rFonts w:ascii="Times New Roman" w:hAnsi="Times New Roman" w:cs="Times New Roman"/>
            </w:rPr>
            <w:t xml:space="preserve">non-injective function. </w:t>
          </w:r>
          <w:r w:rsidR="00A777C9" w:rsidRPr="00E562DD">
            <w:rPr>
              <w:rFonts w:ascii="Times New Roman" w:hAnsi="Times New Roman" w:cs="Times New Roman"/>
            </w:rPr>
            <w:t>In the other words,</w:t>
          </w:r>
          <w:r w:rsidR="00FB43D1" w:rsidRPr="00E562DD">
            <w:rPr>
              <w:rFonts w:ascii="Times New Roman" w:hAnsi="Times New Roman" w:cs="Times New Roman"/>
            </w:rPr>
            <w:t xml:space="preserve"> </w:t>
          </w:r>
          <w:r w:rsidR="00AA357B">
            <w:rPr>
              <w:rFonts w:ascii="Times New Roman" w:hAnsi="Times New Roman" w:cs="Times New Roman"/>
            </w:rPr>
            <w:t xml:space="preserve">inverse </w:t>
          </w:r>
          <w:r w:rsidR="00FB43D1" w:rsidRPr="00E562DD">
            <w:rPr>
              <w:rFonts w:ascii="Times New Roman" w:hAnsi="Times New Roman" w:cs="Times New Roman"/>
            </w:rPr>
            <w:t xml:space="preserve">calculation </w:t>
          </w:r>
          <w:r w:rsidR="00A777C9" w:rsidRPr="00E562DD">
            <w:rPr>
              <w:rFonts w:ascii="Times New Roman" w:hAnsi="Times New Roman" w:cs="Times New Roman"/>
            </w:rPr>
            <w:t>of x from y can have more solutions and which one is used could be dependent on guest/previous value. My recommendation is always to draw this curve before it is used in model and modify the slopes to minimize the non-injective segments.</w:t>
          </w:r>
          <w:r w:rsidR="00FB43D1" w:rsidRPr="00E562DD">
            <w:rPr>
              <w:rFonts w:ascii="Times New Roman" w:hAnsi="Times New Roman" w:cs="Times New Roman"/>
            </w:rPr>
            <w:t xml:space="preserve"> </w:t>
          </w:r>
        </w:p>
        <w:p w:rsidR="00BC7B72" w:rsidRPr="00E562DD" w:rsidRDefault="00BC7B72" w:rsidP="00BC7B72">
          <w:pPr>
            <w:pStyle w:val="Titulek"/>
            <w:jc w:val="both"/>
            <w:rPr>
              <w:rFonts w:ascii="Times New Roman" w:hAnsi="Times New Roman" w:cs="Times New Roman"/>
            </w:rPr>
          </w:pPr>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4</w:t>
          </w:r>
          <w:r w:rsidRPr="00E562DD">
            <w:rPr>
              <w:rFonts w:ascii="Times New Roman" w:hAnsi="Times New Roman" w:cs="Times New Roman"/>
            </w:rPr>
            <w:fldChar w:fldCharType="end"/>
          </w:r>
          <w:r w:rsidRPr="00E562DD">
            <w:rPr>
              <w:rFonts w:ascii="Times New Roman" w:hAnsi="Times New Roman" w:cs="Times New Roman"/>
            </w:rPr>
            <w:t xml:space="preserve">, </w:t>
          </w:r>
          <w:r>
            <w:rPr>
              <w:rFonts w:ascii="Times New Roman" w:hAnsi="Times New Roman" w:cs="Times New Roman"/>
            </w:rPr>
            <w:t>Non-invertible segment of cubic interpolation caused by wild slope differences</w:t>
          </w:r>
        </w:p>
        <w:p w:rsidR="00897A8D" w:rsidRDefault="00C94FF3" w:rsidP="00BE55F4">
          <w:pPr>
            <w:jc w:val="both"/>
            <w:rPr>
              <w:rFonts w:ascii="Times New Roman" w:hAnsi="Times New Roman" w:cs="Times New Roman"/>
            </w:rPr>
          </w:pPr>
          <w:r w:rsidRPr="00E562DD">
            <w:rPr>
              <w:rFonts w:ascii="Times New Roman" w:hAnsi="Times New Roman" w:cs="Times New Roman"/>
            </w:rPr>
            <w:t xml:space="preserve">Special pattern used in Physiolibrary are factors. This idea is used in many physiological models, where are relative multiplication effects. At normal conditions are this effect at value one, when it want to increase the resulting value two-times its value is two, when it decrease the resulting value to half its value is 0.5. The resulting value can be affected by many effect, because at normal conditions the multiplication of ones is one. </w:t>
          </w:r>
          <w:r w:rsidR="003C60CB">
            <w:rPr>
              <w:rFonts w:ascii="Times New Roman" w:hAnsi="Times New Roman" w:cs="Times New Roman"/>
            </w:rPr>
            <w:t>The graphical block for factor has always one input on top for unaffected value and one output on bottom for resulting value, which is calculated as the effect multiplied by the unaffected value. Calculation of effect differentiates the factors. In the package ‘Blocks.Factors’ are not only linearly o cubic interpolated from some left-located input, there are also factors, which could quickly or slowly adapt the effect in time to the left-located input. This adaptation</w:t>
          </w:r>
          <w:r w:rsidR="00554F1D">
            <w:rPr>
              <w:rFonts w:ascii="Times New Roman" w:hAnsi="Times New Roman" w:cs="Times New Roman"/>
            </w:rPr>
            <w:t xml:space="preserve"> is called ‘</w:t>
          </w:r>
          <w:r w:rsidR="00554F1D" w:rsidRPr="00E62B63">
            <w:rPr>
              <w:rFonts w:ascii="Times New Roman" w:hAnsi="Times New Roman" w:cs="Times New Roman"/>
              <w:b/>
            </w:rPr>
            <w:t>lag</w:t>
          </w:r>
          <w:r w:rsidR="00554F1D">
            <w:rPr>
              <w:rFonts w:ascii="Times New Roman" w:hAnsi="Times New Roman" w:cs="Times New Roman"/>
            </w:rPr>
            <w:t>’ and the simple mathematical filter defined by</w:t>
          </w:r>
          <w:r w:rsidR="00B25904">
            <w:rPr>
              <w:rFonts w:ascii="Times New Roman" w:hAnsi="Times New Roman" w:cs="Times New Roman"/>
            </w:rPr>
            <w:t xml:space="preserve"> </w:t>
          </w:r>
          <w:r w:rsidR="00B25904">
            <w:rPr>
              <w:rFonts w:ascii="Times New Roman" w:hAnsi="Times New Roman" w:cs="Times New Roman"/>
            </w:rPr>
            <w:fldChar w:fldCharType="begin"/>
          </w:r>
          <w:r w:rsidR="00B25904">
            <w:rPr>
              <w:rFonts w:ascii="Times New Roman" w:hAnsi="Times New Roman" w:cs="Times New Roman"/>
            </w:rPr>
            <w:instrText xml:space="preserve"> REF _Ref406933012 \h </w:instrText>
          </w:r>
          <w:r w:rsidR="00BE55F4">
            <w:rPr>
              <w:rFonts w:ascii="Times New Roman" w:hAnsi="Times New Roman" w:cs="Times New Roman"/>
            </w:rPr>
            <w:instrText xml:space="preserve"> \* MERGEFORMAT </w:instrText>
          </w:r>
          <w:r w:rsidR="00B25904">
            <w:rPr>
              <w:rFonts w:ascii="Times New Roman" w:hAnsi="Times New Roman" w:cs="Times New Roman"/>
            </w:rPr>
          </w:r>
          <w:r w:rsidR="00B25904">
            <w:rPr>
              <w:rFonts w:ascii="Times New Roman" w:hAnsi="Times New Roman" w:cs="Times New Roman"/>
            </w:rPr>
            <w:fldChar w:fldCharType="separate"/>
          </w:r>
          <w:r w:rsidR="001223B6">
            <w:t xml:space="preserve">Equation </w:t>
          </w:r>
          <w:r w:rsidR="001223B6">
            <w:rPr>
              <w:noProof/>
            </w:rPr>
            <w:t>1</w:t>
          </w:r>
          <w:r w:rsidR="00B25904">
            <w:rPr>
              <w:rFonts w:ascii="Times New Roman" w:hAnsi="Times New Roman" w:cs="Times New Roman"/>
            </w:rPr>
            <w:fldChar w:fldCharType="end"/>
          </w:r>
          <w:r w:rsidR="00554F1D">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B25904" w:rsidTr="00D823CA">
            <w:tc>
              <w:tcPr>
                <w:tcW w:w="7088" w:type="dxa"/>
                <w:vAlign w:val="center"/>
              </w:tcPr>
              <w:p w:rsidR="00B25904" w:rsidRDefault="00B25904" w:rsidP="00BE55F4">
                <w:pPr>
                  <w:keepNext/>
                  <w:jc w:val="both"/>
                  <w:rPr>
                    <w:rFonts w:ascii="Times New Roman" w:hAnsi="Times New Roman" w:cs="Times New Roman"/>
                  </w:rPr>
                </w:pPr>
                <m:oMathPara>
                  <m:oMath>
                    <m:r>
                      <w:rPr>
                        <w:rFonts w:ascii="Cambria Math" w:hAnsi="Cambria Math" w:cs="Times New Roman"/>
                      </w:rPr>
                      <m:t>y(t)=</m:t>
                    </m:r>
                    <m:nary>
                      <m:naryPr>
                        <m:limLoc m:val="undOvr"/>
                        <m:subHide m:val="1"/>
                        <m:supHide m:val="1"/>
                        <m:ctrlPr>
                          <w:rPr>
                            <w:rFonts w:ascii="Cambria Math" w:hAnsi="Cambria Math" w:cs="Times New Roman"/>
                            <w:i/>
                          </w:rPr>
                        </m:ctrlPr>
                      </m:naryPr>
                      <m:sub/>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xml:space="preserve"> dt</m:t>
                        </m:r>
                      </m:e>
                    </m:nary>
                  </m:oMath>
                </m:oMathPara>
              </w:p>
            </w:tc>
            <w:tc>
              <w:tcPr>
                <w:tcW w:w="1307" w:type="dxa"/>
                <w:vAlign w:val="bottom"/>
              </w:tcPr>
              <w:p w:rsidR="00B25904" w:rsidRDefault="00B25904" w:rsidP="00D823CA">
                <w:pPr>
                  <w:pStyle w:val="Titulek"/>
                  <w:rPr>
                    <w:rFonts w:ascii="Times New Roman" w:hAnsi="Times New Roman" w:cs="Times New Roman"/>
                  </w:rPr>
                </w:pPr>
                <w:bookmarkStart w:id="82" w:name="_Ref406933012"/>
                <w:r>
                  <w:t xml:space="preserve">Equation </w:t>
                </w:r>
                <w:r>
                  <w:fldChar w:fldCharType="begin"/>
                </w:r>
                <w:r>
                  <w:instrText xml:space="preserve"> SEQ Equation \* ARABIC </w:instrText>
                </w:r>
                <w:r>
                  <w:fldChar w:fldCharType="separate"/>
                </w:r>
                <w:r w:rsidR="001223B6">
                  <w:rPr>
                    <w:noProof/>
                  </w:rPr>
                  <w:t>1</w:t>
                </w:r>
                <w:r>
                  <w:fldChar w:fldCharType="end"/>
                </w:r>
                <w:bookmarkEnd w:id="82"/>
                <w:r w:rsidR="00FC027A">
                  <w:t>, Lag</w:t>
                </w:r>
              </w:p>
            </w:tc>
          </w:tr>
        </w:tbl>
        <w:p w:rsidR="00B25904" w:rsidRDefault="00B25904" w:rsidP="00BE55F4">
          <w:pPr>
            <w:jc w:val="both"/>
            <w:rPr>
              <w:rFonts w:ascii="Times New Roman" w:hAnsi="Times New Roman" w:cs="Times New Roman"/>
            </w:rPr>
          </w:pPr>
          <w:r>
            <w:rPr>
              <w:rFonts w:ascii="Times New Roman" w:hAnsi="Times New Roman" w:cs="Times New Roman"/>
            </w:rPr>
            <w:t xml:space="preserve">Where </w:t>
          </w:r>
          <w:r w:rsidR="00FC13DA">
            <w:rPr>
              <w:rFonts w:ascii="Times New Roman" w:hAnsi="Times New Roman" w:cs="Times New Roman"/>
            </w:rPr>
            <w:t xml:space="preserve">t is time, </w:t>
          </w:r>
          <w:r>
            <w:rPr>
              <w:rFonts w:ascii="Times New Roman" w:hAnsi="Times New Roman" w:cs="Times New Roman"/>
            </w:rPr>
            <w:t xml:space="preserve">x is an input, y is an output as adapted value and k is a parameter. The meaning of parameter k could be solved from </w:t>
          </w:r>
          <w:r w:rsidR="00332260">
            <w:rPr>
              <w:rFonts w:ascii="Times New Roman" w:hAnsi="Times New Roman" w:cs="Times New Roman"/>
            </w:rPr>
            <w:t xml:space="preserve">the </w:t>
          </w:r>
          <w:r>
            <w:rPr>
              <w:rFonts w:ascii="Times New Roman" w:hAnsi="Times New Roman" w:cs="Times New Roman"/>
            </w:rPr>
            <w:t xml:space="preserve">hypothetical situation, when x is constant during simulation and y has another </w:t>
          </w:r>
          <w:r w:rsidR="00332260">
            <w:rPr>
              <w:rFonts w:ascii="Times New Roman" w:hAnsi="Times New Roman" w:cs="Times New Roman"/>
            </w:rPr>
            <w:t xml:space="preserve">initial </w:t>
          </w:r>
          <w:r>
            <w:rPr>
              <w:rFonts w:ascii="Times New Roman" w:hAnsi="Times New Roman" w:cs="Times New Roman"/>
            </w:rPr>
            <w:t>value</w:t>
          </w:r>
          <w:r w:rsidR="00332260">
            <w:rPr>
              <w:rFonts w:ascii="Times New Roman" w:hAnsi="Times New Roman" w:cs="Times New Roman"/>
            </w:rPr>
            <w:t xml:space="preserve"> as x</w:t>
          </w:r>
          <w:r>
            <w:rPr>
              <w:rFonts w:ascii="Times New Roman" w:hAnsi="Times New Roman" w:cs="Times New Roman"/>
            </w:rPr>
            <w:t xml:space="preserve">. </w:t>
          </w:r>
          <w:r w:rsidR="00332260">
            <w:rPr>
              <w:rFonts w:ascii="Times New Roman" w:hAnsi="Times New Roman" w:cs="Times New Roman"/>
            </w:rPr>
            <w:t>Solution of this simplification as simple differential equation</w:t>
          </w:r>
          <w:r>
            <w:rPr>
              <w:rFonts w:ascii="Times New Roman" w:hAnsi="Times New Roman" w:cs="Times New Roman"/>
            </w:rPr>
            <w:t xml:space="preserve"> </w:t>
          </w:r>
          <w:r w:rsidR="00332260">
            <w:rPr>
              <w:rFonts w:ascii="Times New Roman" w:hAnsi="Times New Roman" w:cs="Times New Roman"/>
            </w:rPr>
            <w:t>of one unknown function y show</w:t>
          </w:r>
          <w:r w:rsidR="00FC6E87">
            <w:rPr>
              <w:rFonts w:ascii="Times New Roman" w:hAnsi="Times New Roman" w:cs="Times New Roman"/>
            </w:rPr>
            <w:t>s</w:t>
          </w:r>
          <w:r w:rsidR="00332260">
            <w:rPr>
              <w:rFonts w:ascii="Times New Roman" w:hAnsi="Times New Roman" w:cs="Times New Roman"/>
            </w:rPr>
            <w:t xml:space="preserve"> that the halftime of y adaptation to x value is exactly ln(2)/k as illustrated in </w:t>
          </w:r>
          <w:r w:rsidR="00BC7B72">
            <w:rPr>
              <w:rFonts w:ascii="Times New Roman" w:hAnsi="Times New Roman" w:cs="Times New Roman"/>
              <w:highlight w:val="yellow"/>
            </w:rPr>
            <w:fldChar w:fldCharType="begin"/>
          </w:r>
          <w:r w:rsidR="00BC7B72">
            <w:rPr>
              <w:rFonts w:ascii="Times New Roman" w:hAnsi="Times New Roman" w:cs="Times New Roman"/>
            </w:rPr>
            <w:instrText xml:space="preserve"> REF _Ref408714012 \h </w:instrText>
          </w:r>
          <w:r w:rsidR="00BC7B72">
            <w:rPr>
              <w:rFonts w:ascii="Times New Roman" w:hAnsi="Times New Roman" w:cs="Times New Roman"/>
              <w:highlight w:val="yellow"/>
            </w:rPr>
          </w:r>
          <w:r w:rsidR="00BC7B72">
            <w:rPr>
              <w:rFonts w:ascii="Times New Roman" w:hAnsi="Times New Roman" w:cs="Times New Roman"/>
              <w:highlight w:val="yellow"/>
            </w:rPr>
            <w:fldChar w:fldCharType="separate"/>
          </w:r>
          <w:r w:rsidR="00BC7B72" w:rsidRPr="00E562DD">
            <w:rPr>
              <w:rFonts w:ascii="Times New Roman" w:hAnsi="Times New Roman" w:cs="Times New Roman"/>
            </w:rPr>
            <w:t xml:space="preserve">Figure </w:t>
          </w:r>
          <w:r w:rsidR="00BC7B72">
            <w:rPr>
              <w:rFonts w:ascii="Times New Roman" w:hAnsi="Times New Roman" w:cs="Times New Roman"/>
              <w:noProof/>
            </w:rPr>
            <w:t>5</w:t>
          </w:r>
          <w:r w:rsidR="00BC7B72">
            <w:rPr>
              <w:rFonts w:ascii="Times New Roman" w:hAnsi="Times New Roman" w:cs="Times New Roman"/>
              <w:highlight w:val="yellow"/>
            </w:rPr>
            <w:fldChar w:fldCharType="end"/>
          </w:r>
          <w:r w:rsidR="00332260">
            <w:rPr>
              <w:rFonts w:ascii="Times New Roman" w:hAnsi="Times New Roman" w:cs="Times New Roman"/>
            </w:rPr>
            <w:t xml:space="preserve">, because </w:t>
          </w:r>
          <w:r w:rsidR="00FC13DA">
            <w:rPr>
              <w:rFonts w:ascii="Times New Roman" w:hAnsi="Times New Roman" w:cs="Times New Roman"/>
            </w:rPr>
            <w:t xml:space="preserve">in case of constant input x it is always </w:t>
          </w:r>
          <w:r w:rsidR="00332260">
            <w:rPr>
              <w:rFonts w:ascii="Times New Roman" w:hAnsi="Times New Roman" w:cs="Times New Roman"/>
            </w:rPr>
            <w:t>y(ln(2)/k) = x + (y(0)-x)/2.</w:t>
          </w:r>
        </w:p>
        <w:p w:rsidR="00BC7B72" w:rsidRPr="00E562DD" w:rsidRDefault="00BC7B72" w:rsidP="00BC7B72">
          <w:pPr>
            <w:pStyle w:val="Titulek"/>
            <w:jc w:val="both"/>
            <w:rPr>
              <w:rFonts w:ascii="Times New Roman" w:hAnsi="Times New Roman" w:cs="Times New Roman"/>
            </w:rPr>
          </w:pPr>
          <w:bookmarkStart w:id="83" w:name="_Ref408714012"/>
          <w:bookmarkStart w:id="84" w:name="_Toc408707136"/>
          <w:bookmarkStart w:id="85" w:name="_Toc408842121"/>
          <w:bookmarkStart w:id="86" w:name="_Toc408844070"/>
          <w:bookmarkStart w:id="87" w:name="_Toc408845903"/>
          <w:bookmarkStart w:id="88" w:name="_Toc409289285"/>
          <w:r w:rsidRPr="00E562DD">
            <w:rPr>
              <w:rFonts w:ascii="Times New Roman" w:hAnsi="Times New Roman" w:cs="Times New Roman"/>
            </w:rPr>
            <w:t xml:space="preserve">Figure </w:t>
          </w:r>
          <w:r w:rsidRPr="00E562DD">
            <w:rPr>
              <w:rFonts w:ascii="Times New Roman" w:hAnsi="Times New Roman" w:cs="Times New Roman"/>
            </w:rPr>
            <w:fldChar w:fldCharType="begin"/>
          </w:r>
          <w:r w:rsidRPr="00E562DD">
            <w:rPr>
              <w:rFonts w:ascii="Times New Roman" w:hAnsi="Times New Roman" w:cs="Times New Roman"/>
            </w:rPr>
            <w:instrText xml:space="preserve"> SEQ Figure \* ARABIC </w:instrText>
          </w:r>
          <w:r w:rsidRPr="00E562DD">
            <w:rPr>
              <w:rFonts w:ascii="Times New Roman" w:hAnsi="Times New Roman" w:cs="Times New Roman"/>
            </w:rPr>
            <w:fldChar w:fldCharType="separate"/>
          </w:r>
          <w:r w:rsidR="002F081D">
            <w:rPr>
              <w:rFonts w:ascii="Times New Roman" w:hAnsi="Times New Roman" w:cs="Times New Roman"/>
              <w:noProof/>
            </w:rPr>
            <w:t>5</w:t>
          </w:r>
          <w:r w:rsidRPr="00E562DD">
            <w:rPr>
              <w:rFonts w:ascii="Times New Roman" w:hAnsi="Times New Roman" w:cs="Times New Roman"/>
            </w:rPr>
            <w:fldChar w:fldCharType="end"/>
          </w:r>
          <w:bookmarkEnd w:id="83"/>
          <w:r w:rsidRPr="00E562DD">
            <w:rPr>
              <w:rFonts w:ascii="Times New Roman" w:hAnsi="Times New Roman" w:cs="Times New Roman"/>
            </w:rPr>
            <w:t xml:space="preserve">, </w:t>
          </w:r>
          <w:r>
            <w:rPr>
              <w:rFonts w:ascii="Times New Roman" w:hAnsi="Times New Roman" w:cs="Times New Roman"/>
            </w:rPr>
            <w:t>Lag in specific setting as exponential adaptation to constant value</w:t>
          </w:r>
        </w:p>
        <w:p w:rsidR="00A14E2E" w:rsidRPr="00E562DD" w:rsidRDefault="00A14E2E" w:rsidP="00A14E2E">
          <w:pPr>
            <w:pStyle w:val="Nadpis2"/>
            <w:jc w:val="both"/>
            <w:rPr>
              <w:rFonts w:ascii="Times New Roman" w:hAnsi="Times New Roman" w:cs="Times New Roman"/>
            </w:rPr>
          </w:pPr>
          <w:r w:rsidRPr="00E562DD">
            <w:rPr>
              <w:rFonts w:ascii="Times New Roman" w:hAnsi="Times New Roman" w:cs="Times New Roman"/>
            </w:rPr>
            <w:t>Steady states</w:t>
          </w:r>
          <w:bookmarkEnd w:id="84"/>
          <w:bookmarkEnd w:id="85"/>
          <w:bookmarkEnd w:id="86"/>
          <w:bookmarkEnd w:id="87"/>
          <w:bookmarkEnd w:id="88"/>
        </w:p>
        <w:p w:rsidR="00A14E2E" w:rsidRDefault="000476D7" w:rsidP="00A14E2E">
          <w:pPr>
            <w:jc w:val="both"/>
            <w:rPr>
              <w:rFonts w:ascii="Times New Roman" w:hAnsi="Times New Roman" w:cs="Times New Roman"/>
            </w:rPr>
          </w:pPr>
          <w:r>
            <w:rPr>
              <w:rFonts w:ascii="Times New Roman" w:hAnsi="Times New Roman" w:cs="Times New Roman"/>
            </w:rPr>
            <w:t>Each integrator</w:t>
          </w:r>
          <w:r w:rsidR="00A14E2E">
            <w:rPr>
              <w:rFonts w:ascii="Times New Roman" w:hAnsi="Times New Roman" w:cs="Times New Roman"/>
            </w:rPr>
            <w:t xml:space="preserve"> is implemented in Physiolibrary 2.3 using steady-state interface. It gives a support for changing the convergent system of differential equation to system without derivations </w:t>
          </w:r>
          <w:r w:rsidR="00A66FA2">
            <w:rPr>
              <w:rFonts w:ascii="Times New Roman" w:hAnsi="Times New Roman" w:cs="Times New Roman"/>
            </w:rPr>
            <w:t xml:space="preserve">with direct </w:t>
          </w:r>
          <w:r w:rsidR="00A14E2E">
            <w:rPr>
              <w:rFonts w:ascii="Times New Roman" w:hAnsi="Times New Roman" w:cs="Times New Roman"/>
            </w:rPr>
            <w:t>calculat</w:t>
          </w:r>
          <w:r w:rsidR="00A66FA2">
            <w:rPr>
              <w:rFonts w:ascii="Times New Roman" w:hAnsi="Times New Roman" w:cs="Times New Roman"/>
            </w:rPr>
            <w:t xml:space="preserve">ion of </w:t>
          </w:r>
          <w:r w:rsidR="00A14E2E">
            <w:rPr>
              <w:rFonts w:ascii="Times New Roman" w:hAnsi="Times New Roman" w:cs="Times New Roman"/>
            </w:rPr>
            <w:t xml:space="preserve">the </w:t>
          </w:r>
          <w:r w:rsidR="00E645DD">
            <w:rPr>
              <w:rFonts w:ascii="Times New Roman" w:hAnsi="Times New Roman" w:cs="Times New Roman"/>
            </w:rPr>
            <w:t xml:space="preserve">fixed </w:t>
          </w:r>
          <w:r w:rsidR="00A66FA2">
            <w:rPr>
              <w:rFonts w:ascii="Times New Roman" w:hAnsi="Times New Roman" w:cs="Times New Roman"/>
            </w:rPr>
            <w:t xml:space="preserve">converging </w:t>
          </w:r>
          <w:r w:rsidR="00E645DD">
            <w:rPr>
              <w:rFonts w:ascii="Times New Roman" w:hAnsi="Times New Roman" w:cs="Times New Roman"/>
            </w:rPr>
            <w:t>state</w:t>
          </w:r>
          <w:r w:rsidR="00A14E2E">
            <w:rPr>
              <w:rFonts w:ascii="Times New Roman" w:hAnsi="Times New Roman" w:cs="Times New Roman"/>
            </w:rPr>
            <w:t>.</w:t>
          </w:r>
          <w:r w:rsidR="00E645DD">
            <w:rPr>
              <w:rFonts w:ascii="Times New Roman" w:hAnsi="Times New Roman" w:cs="Times New Roman"/>
            </w:rPr>
            <w:t xml:space="preserve"> This feature is not designed for non-convergent systems, such as oscillating or divergent. Even the periodical processes in physiology are common such as heart beatin</w:t>
          </w:r>
          <w:r>
            <w:rPr>
              <w:rFonts w:ascii="Times New Roman" w:hAnsi="Times New Roman" w:cs="Times New Roman"/>
            </w:rPr>
            <w:t>g, breathing, pericardial cycle or</w:t>
          </w:r>
          <w:r w:rsidR="00E645DD">
            <w:rPr>
              <w:rFonts w:ascii="Times New Roman" w:hAnsi="Times New Roman" w:cs="Times New Roman"/>
            </w:rPr>
            <w:t xml:space="preserve"> menstrual cycle, they can be implemented as convergent system. The convergent system does not have a typical oscillating behavior, but the oscillation is </w:t>
          </w:r>
          <w:r>
            <w:rPr>
              <w:rFonts w:ascii="Times New Roman" w:hAnsi="Times New Roman" w:cs="Times New Roman"/>
            </w:rPr>
            <w:t xml:space="preserve">usually </w:t>
          </w:r>
          <w:r w:rsidR="00E645DD">
            <w:rPr>
              <w:rFonts w:ascii="Times New Roman" w:hAnsi="Times New Roman" w:cs="Times New Roman"/>
            </w:rPr>
            <w:t>simplified to the mean value</w:t>
          </w:r>
          <w:r w:rsidR="00BD51CC">
            <w:rPr>
              <w:rFonts w:ascii="Times New Roman" w:hAnsi="Times New Roman" w:cs="Times New Roman"/>
            </w:rPr>
            <w:t xml:space="preserve">s and the frequencies </w:t>
          </w:r>
          <w:r w:rsidR="00C24CFE">
            <w:rPr>
              <w:rFonts w:ascii="Times New Roman" w:hAnsi="Times New Roman" w:cs="Times New Roman"/>
            </w:rPr>
            <w:t>(frequency is reciprocal period time)</w:t>
          </w:r>
          <w:r w:rsidR="00E645DD">
            <w:rPr>
              <w:rFonts w:ascii="Times New Roman" w:hAnsi="Times New Roman" w:cs="Times New Roman"/>
            </w:rPr>
            <w:t xml:space="preserve">. </w:t>
          </w:r>
          <w:r w:rsidR="00BD51CC">
            <w:rPr>
              <w:rFonts w:ascii="Times New Roman" w:hAnsi="Times New Roman" w:cs="Times New Roman"/>
            </w:rPr>
            <w:t xml:space="preserve">Surprisingly, </w:t>
          </w:r>
          <w:r w:rsidR="00E645DD">
            <w:rPr>
              <w:rFonts w:ascii="Times New Roman" w:hAnsi="Times New Roman" w:cs="Times New Roman"/>
            </w:rPr>
            <w:t xml:space="preserve">for the most of </w:t>
          </w:r>
          <w:r w:rsidR="00BD51CC">
            <w:rPr>
              <w:rFonts w:ascii="Times New Roman" w:hAnsi="Times New Roman" w:cs="Times New Roman"/>
            </w:rPr>
            <w:t>variables</w:t>
          </w:r>
          <w:r w:rsidR="00E645DD">
            <w:rPr>
              <w:rFonts w:ascii="Times New Roman" w:hAnsi="Times New Roman" w:cs="Times New Roman"/>
            </w:rPr>
            <w:t xml:space="preserve"> this </w:t>
          </w:r>
          <w:r w:rsidR="00BD51CC">
            <w:rPr>
              <w:rFonts w:ascii="Times New Roman" w:hAnsi="Times New Roman" w:cs="Times New Roman"/>
            </w:rPr>
            <w:t xml:space="preserve">huge </w:t>
          </w:r>
          <w:r w:rsidR="00E645DD">
            <w:rPr>
              <w:rFonts w:ascii="Times New Roman" w:hAnsi="Times New Roman" w:cs="Times New Roman"/>
            </w:rPr>
            <w:t xml:space="preserve">simplification does not </w:t>
          </w:r>
          <w:r w:rsidR="00BD51CC">
            <w:rPr>
              <w:rFonts w:ascii="Times New Roman" w:hAnsi="Times New Roman" w:cs="Times New Roman"/>
            </w:rPr>
            <w:t xml:space="preserve">change the impact to the other processes calculated also in mean values. </w:t>
          </w:r>
          <w:r w:rsidR="00AB455D">
            <w:rPr>
              <w:rFonts w:ascii="Times New Roman" w:hAnsi="Times New Roman" w:cs="Times New Roman"/>
            </w:rPr>
            <w:t xml:space="preserve">Other situation is if we want to see the specific </w:t>
          </w:r>
          <w:r>
            <w:rPr>
              <w:rFonts w:ascii="Times New Roman" w:hAnsi="Times New Roman" w:cs="Times New Roman"/>
            </w:rPr>
            <w:t xml:space="preserve">current </w:t>
          </w:r>
          <w:r w:rsidR="00AB455D">
            <w:rPr>
              <w:rFonts w:ascii="Times New Roman" w:hAnsi="Times New Roman" w:cs="Times New Roman"/>
            </w:rPr>
            <w:t>points in the oscillating period</w:t>
          </w:r>
          <w:r w:rsidR="00C24CFE">
            <w:rPr>
              <w:rFonts w:ascii="Times New Roman" w:hAnsi="Times New Roman" w:cs="Times New Roman"/>
            </w:rPr>
            <w:t>.</w:t>
          </w:r>
          <w:r w:rsidR="00AB455D">
            <w:rPr>
              <w:rFonts w:ascii="Times New Roman" w:hAnsi="Times New Roman" w:cs="Times New Roman"/>
            </w:rPr>
            <w:t xml:space="preserve"> </w:t>
          </w:r>
          <w:r w:rsidR="00C24CFE">
            <w:rPr>
              <w:rFonts w:ascii="Times New Roman" w:hAnsi="Times New Roman" w:cs="Times New Roman"/>
            </w:rPr>
            <w:t>T</w:t>
          </w:r>
          <w:r w:rsidR="00AB455D">
            <w:rPr>
              <w:rFonts w:ascii="Times New Roman" w:hAnsi="Times New Roman" w:cs="Times New Roman"/>
            </w:rPr>
            <w:t xml:space="preserve">his kind of calculation brings huge complexity of </w:t>
          </w:r>
          <w:r>
            <w:rPr>
              <w:rFonts w:ascii="Times New Roman" w:hAnsi="Times New Roman" w:cs="Times New Roman"/>
            </w:rPr>
            <w:t xml:space="preserve">additional </w:t>
          </w:r>
          <w:r w:rsidR="00AB455D">
            <w:rPr>
              <w:rFonts w:ascii="Times New Roman" w:hAnsi="Times New Roman" w:cs="Times New Roman"/>
            </w:rPr>
            <w:t>processes, which can be in the convergent system neglected. For example if we calculate with convergent blood circulation, we can successively use mean pressures and mean blood flows with only two types of equation for elastic vessels and hydraulic resistor. But if we want to calculate the values of pressure and blood flow continuously beat-by-beat then it must be used many other physi</w:t>
          </w:r>
          <w:r w:rsidR="00C24CFE">
            <w:rPr>
              <w:rFonts w:ascii="Times New Roman" w:hAnsi="Times New Roman" w:cs="Times New Roman"/>
            </w:rPr>
            <w:t xml:space="preserve">cal laws for precise </w:t>
          </w:r>
          <w:r w:rsidR="00C24CFE">
            <w:rPr>
              <w:rFonts w:ascii="Times New Roman" w:hAnsi="Times New Roman" w:cs="Times New Roman"/>
            </w:rPr>
            <w:lastRenderedPageBreak/>
            <w:t>dynamic</w:t>
          </w:r>
          <w:r w:rsidR="00AB455D">
            <w:rPr>
              <w:rFonts w:ascii="Times New Roman" w:hAnsi="Times New Roman" w:cs="Times New Roman"/>
            </w:rPr>
            <w:t xml:space="preserve"> calculation such as </w:t>
          </w:r>
          <w:r>
            <w:rPr>
              <w:rFonts w:ascii="Times New Roman" w:hAnsi="Times New Roman" w:cs="Times New Roman"/>
            </w:rPr>
            <w:t xml:space="preserve">opening and closing of valves, </w:t>
          </w:r>
          <w:r w:rsidR="00AB455D">
            <w:rPr>
              <w:rFonts w:ascii="Times New Roman" w:hAnsi="Times New Roman" w:cs="Times New Roman"/>
            </w:rPr>
            <w:t>inertia</w:t>
          </w:r>
          <w:r>
            <w:rPr>
              <w:rFonts w:ascii="Times New Roman" w:hAnsi="Times New Roman" w:cs="Times New Roman"/>
            </w:rPr>
            <w:t xml:space="preserve"> of mass flow</w:t>
          </w:r>
          <w:r w:rsidR="00AB455D">
            <w:rPr>
              <w:rFonts w:ascii="Times New Roman" w:hAnsi="Times New Roman" w:cs="Times New Roman"/>
            </w:rPr>
            <w:t>, pressure waves with reflections</w:t>
          </w:r>
          <w:r w:rsidR="00C24CFE">
            <w:rPr>
              <w:rFonts w:ascii="Times New Roman" w:hAnsi="Times New Roman" w:cs="Times New Roman"/>
            </w:rPr>
            <w:t xml:space="preserve"> in 3D net of vessels</w:t>
          </w:r>
          <w:r w:rsidR="00AB455D">
            <w:rPr>
              <w:rFonts w:ascii="Times New Roman" w:hAnsi="Times New Roman" w:cs="Times New Roman"/>
            </w:rPr>
            <w:t>,</w:t>
          </w:r>
          <w:r w:rsidR="00C24CFE">
            <w:rPr>
              <w:rFonts w:ascii="Times New Roman" w:hAnsi="Times New Roman" w:cs="Times New Roman"/>
            </w:rPr>
            <w:t xml:space="preserve"> fluid convection model</w:t>
          </w:r>
          <w:r>
            <w:rPr>
              <w:rFonts w:ascii="Times New Roman" w:hAnsi="Times New Roman" w:cs="Times New Roman"/>
            </w:rPr>
            <w:t xml:space="preserve"> inside the vessels</w:t>
          </w:r>
          <w:r w:rsidR="00C24CFE">
            <w:rPr>
              <w:rFonts w:ascii="Times New Roman" w:hAnsi="Times New Roman" w:cs="Times New Roman"/>
            </w:rPr>
            <w:t xml:space="preserve"> and many others, which completely disappear during complete time period of the process. Sometimes are also this dynamical effects necessary to calculate, but for</w:t>
          </w:r>
          <w:r w:rsidR="00A66FA2">
            <w:rPr>
              <w:rFonts w:ascii="Times New Roman" w:hAnsi="Times New Roman" w:cs="Times New Roman"/>
            </w:rPr>
            <w:t xml:space="preserve"> long-term</w:t>
          </w:r>
          <w:r w:rsidR="00C24CFE">
            <w:rPr>
              <w:rFonts w:ascii="Times New Roman" w:hAnsi="Times New Roman" w:cs="Times New Roman"/>
            </w:rPr>
            <w:t xml:space="preserve"> simulation of typical healthy patient in typical conditions they could be </w:t>
          </w:r>
          <w:r w:rsidR="00D24D5E">
            <w:rPr>
              <w:rFonts w:ascii="Times New Roman" w:hAnsi="Times New Roman" w:cs="Times New Roman"/>
            </w:rPr>
            <w:t xml:space="preserve">really </w:t>
          </w:r>
          <w:r w:rsidR="00C24CFE">
            <w:rPr>
              <w:rFonts w:ascii="Times New Roman" w:hAnsi="Times New Roman" w:cs="Times New Roman"/>
            </w:rPr>
            <w:t>eliminated</w:t>
          </w:r>
          <w:r w:rsidR="00D24D5E">
            <w:rPr>
              <w:rFonts w:ascii="Times New Roman" w:hAnsi="Times New Roman" w:cs="Times New Roman"/>
            </w:rPr>
            <w:t xml:space="preserve"> without loss of generality</w:t>
          </w:r>
          <w:r w:rsidR="00C24CFE">
            <w:rPr>
              <w:rFonts w:ascii="Times New Roman" w:hAnsi="Times New Roman" w:cs="Times New Roman"/>
            </w:rPr>
            <w:t>.</w:t>
          </w:r>
          <w:r>
            <w:rPr>
              <w:rFonts w:ascii="Times New Roman" w:hAnsi="Times New Roman" w:cs="Times New Roman"/>
            </w:rPr>
            <w:t xml:space="preserve"> </w:t>
          </w:r>
        </w:p>
        <w:p w:rsidR="00F15D36" w:rsidRDefault="000476D7" w:rsidP="00A14E2E">
          <w:pPr>
            <w:jc w:val="both"/>
            <w:rPr>
              <w:rFonts w:ascii="Times New Roman" w:hAnsi="Times New Roman" w:cs="Times New Roman"/>
            </w:rPr>
          </w:pPr>
          <w:r>
            <w:rPr>
              <w:rFonts w:ascii="Times New Roman" w:hAnsi="Times New Roman" w:cs="Times New Roman"/>
            </w:rPr>
            <w:t>Having a convergent system of different</w:t>
          </w:r>
          <w:r w:rsidR="00F15D36">
            <w:rPr>
              <w:rFonts w:ascii="Times New Roman" w:hAnsi="Times New Roman" w:cs="Times New Roman"/>
            </w:rPr>
            <w:t>ial equation the point of convergence can be calculated by setting derivations to zero. This static time-independent situation is called steady-state. Typically it can be used for very quick processes, which converge in much shorter time as time of simulation. Solving these processes dynamically using differential equation leads to stiff-equations, which caused many problems in numerical solutions. Avoiding these very slow numerical calculations with uncertain results it is much better to calculate steady-state (equilibrium) immediately.</w:t>
          </w:r>
        </w:p>
        <w:p w:rsidR="000476D7" w:rsidRDefault="00F15D36" w:rsidP="00A14E2E">
          <w:pPr>
            <w:jc w:val="both"/>
            <w:rPr>
              <w:rFonts w:ascii="Times New Roman" w:hAnsi="Times New Roman" w:cs="Times New Roman"/>
            </w:rPr>
          </w:pPr>
          <w:r>
            <w:rPr>
              <w:rFonts w:ascii="Times New Roman" w:hAnsi="Times New Roman" w:cs="Times New Roman"/>
            </w:rPr>
            <w:t xml:space="preserve">The main problem with definition of steady-state is, that the swapping of </w:t>
          </w:r>
          <w:r w:rsidR="001223B6">
            <w:rPr>
              <w:rFonts w:ascii="Times New Roman" w:hAnsi="Times New Roman" w:cs="Times New Roman"/>
            </w:rPr>
            <w:t xml:space="preserve">branches of </w:t>
          </w:r>
          <w:r w:rsidR="001223B6">
            <w:rPr>
              <w:rFonts w:ascii="Times New Roman" w:hAnsi="Times New Roman" w:cs="Times New Roman"/>
            </w:rPr>
            <w:fldChar w:fldCharType="begin"/>
          </w:r>
          <w:r w:rsidR="001223B6">
            <w:rPr>
              <w:rFonts w:ascii="Times New Roman" w:hAnsi="Times New Roman" w:cs="Times New Roman"/>
            </w:rPr>
            <w:instrText xml:space="preserve"> REF _Ref408482743 \h </w:instrText>
          </w:r>
          <w:r w:rsidR="001223B6">
            <w:rPr>
              <w:rFonts w:ascii="Times New Roman" w:hAnsi="Times New Roman" w:cs="Times New Roman"/>
            </w:rPr>
          </w:r>
          <w:r w:rsidR="001223B6">
            <w:rPr>
              <w:rFonts w:ascii="Times New Roman" w:hAnsi="Times New Roman" w:cs="Times New Roman"/>
            </w:rPr>
            <w:fldChar w:fldCharType="separate"/>
          </w:r>
          <w:r w:rsidR="001223B6">
            <w:t xml:space="preserve">Equation </w:t>
          </w:r>
          <w:r w:rsidR="001223B6">
            <w:rPr>
              <w:noProof/>
            </w:rPr>
            <w:t>2</w:t>
          </w:r>
          <w:r w:rsidR="001223B6">
            <w:rPr>
              <w:rFonts w:ascii="Times New Roman" w:hAnsi="Times New Roman" w:cs="Times New Roman"/>
            </w:rPr>
            <w:fldChar w:fldCharType="end"/>
          </w:r>
          <w:r w:rsidR="001223B6">
            <w:rPr>
              <w:rFonts w:ascii="Times New Roman" w:hAnsi="Times New Roman" w:cs="Times New Roman"/>
            </w:rPr>
            <w:t xml:space="preserve"> can generate dependent equations. Especially in case of changing from dynamic state to steady state.</w:t>
          </w:r>
          <w:r w:rsidR="00A52568">
            <w:rPr>
              <w:rFonts w:ascii="Times New Roman" w:hAnsi="Times New Roman" w:cs="Times New Roman"/>
            </w:rPr>
            <w:t xml:space="preserve"> </w:t>
          </w:r>
          <w:r w:rsidR="00A66FA2">
            <w:rPr>
              <w:rFonts w:ascii="Times New Roman" w:hAnsi="Times New Roman" w:cs="Times New Roman"/>
            </w:rPr>
            <w:t>For each dependent equation there should be added one additional equation. These additional equations typically describe the state of the system</w:t>
          </w:r>
          <w:r w:rsidR="00A46D32">
            <w:rPr>
              <w:rFonts w:ascii="Times New Roman" w:hAnsi="Times New Roman" w:cs="Times New Roman"/>
            </w:rPr>
            <w:t xml:space="preserve"> such as </w:t>
          </w:r>
          <w:r w:rsidR="00A46D32">
            <w:rPr>
              <w:rFonts w:ascii="Times New Roman" w:hAnsi="Times New Roman" w:cs="Times New Roman"/>
            </w:rPr>
            <w:fldChar w:fldCharType="begin"/>
          </w:r>
          <w:r w:rsidR="00A46D32">
            <w:rPr>
              <w:rFonts w:ascii="Times New Roman" w:hAnsi="Times New Roman" w:cs="Times New Roman"/>
            </w:rPr>
            <w:instrText xml:space="preserve"> REF _Ref408707762 \h </w:instrText>
          </w:r>
          <w:r w:rsidR="00A46D32">
            <w:rPr>
              <w:rFonts w:ascii="Times New Roman" w:hAnsi="Times New Roman" w:cs="Times New Roman"/>
            </w:rPr>
          </w:r>
          <w:r w:rsidR="00A46D32">
            <w:rPr>
              <w:rFonts w:ascii="Times New Roman" w:hAnsi="Times New Roman" w:cs="Times New Roman"/>
            </w:rPr>
            <w:fldChar w:fldCharType="separate"/>
          </w:r>
          <w:r w:rsidR="00A46D32" w:rsidRPr="00E562DD">
            <w:rPr>
              <w:rFonts w:ascii="Times New Roman" w:hAnsi="Times New Roman" w:cs="Times New Roman"/>
            </w:rPr>
            <w:t>Conservation laws</w:t>
          </w:r>
          <w:r w:rsidR="00A46D32">
            <w:rPr>
              <w:rFonts w:ascii="Times New Roman" w:hAnsi="Times New Roman" w:cs="Times New Roman"/>
            </w:rPr>
            <w:fldChar w:fldCharType="end"/>
          </w:r>
          <w:r w:rsidR="00A46D32">
            <w:rPr>
              <w:rFonts w:ascii="Times New Roman" w:hAnsi="Times New Roman" w:cs="Times New Roman"/>
            </w:rPr>
            <w:t xml:space="preserve"> or the environment conditions.</w:t>
          </w:r>
          <w:r w:rsidR="00A66FA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A52568" w:rsidTr="00FC027A">
            <w:tc>
              <w:tcPr>
                <w:tcW w:w="7230" w:type="dxa"/>
                <w:vAlign w:val="center"/>
              </w:tcPr>
              <w:p w:rsidR="00A52568" w:rsidRPr="00A7516C" w:rsidRDefault="00A7516C" w:rsidP="001223B6">
                <w:pPr>
                  <w:keepNext/>
                  <w:jc w:val="both"/>
                  <w:rPr>
                    <w:rFonts w:ascii="Times New Roman" w:hAnsi="Times New Roman" w:cs="Times New Roman"/>
                  </w:rPr>
                </w:pPr>
                <m:oMathPara>
                  <m:oMathParaPr>
                    <m:jc m:val="center"/>
                  </m:oMathParaPr>
                  <m:oMath>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∂y(t)</m:t>
                                </m:r>
                              </m:num>
                              <m:den>
                                <m:r>
                                  <w:rPr>
                                    <w:rFonts w:ascii="Cambria Math" w:hAnsi="Cambria Math" w:cs="Times New Roman"/>
                                  </w:rPr>
                                  <m:t>∂t</m:t>
                                </m:r>
                              </m:den>
                            </m:f>
                            <m:r>
                              <w:rPr>
                                <w:rFonts w:ascii="Cambria Math" w:hAnsi="Cambria Math" w:cs="Times New Roman"/>
                              </w:rPr>
                              <m:t>,  dynamic state:   y(t)=</m:t>
                            </m:r>
                            <m:nary>
                              <m:naryPr>
                                <m:limLoc m:val="undOvr"/>
                                <m:subHide m:val="1"/>
                                <m:supHide m:val="1"/>
                                <m:ctrlPr>
                                  <w:rPr>
                                    <w:rFonts w:ascii="Cambria Math" w:hAnsi="Cambria Math" w:cs="Times New Roman"/>
                                    <w:i/>
                                  </w:rPr>
                                </m:ctrlPr>
                              </m:naryPr>
                              <m:sub/>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e>
                          <m:e>
                            <m:r>
                              <w:rPr>
                                <w:rFonts w:ascii="Cambria Math" w:hAnsi="Cambria Math" w:cs="Times New Roman"/>
                              </w:rPr>
                              <m:t>0,                steady state:       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is constant</m:t>
                            </m:r>
                          </m:e>
                        </m:eqArr>
                      </m:e>
                    </m:d>
                  </m:oMath>
                </m:oMathPara>
              </w:p>
            </w:tc>
            <w:tc>
              <w:tcPr>
                <w:tcW w:w="1165" w:type="dxa"/>
                <w:vAlign w:val="center"/>
              </w:tcPr>
              <w:p w:rsidR="00A52568" w:rsidRDefault="00A52568" w:rsidP="00FC027A">
                <w:pPr>
                  <w:pStyle w:val="Titulek"/>
                  <w:rPr>
                    <w:rFonts w:ascii="Times New Roman" w:hAnsi="Times New Roman" w:cs="Times New Roman"/>
                  </w:rPr>
                </w:pPr>
                <w:bookmarkStart w:id="89" w:name="_Ref408482743"/>
                <w:r>
                  <w:t xml:space="preserve">Equation </w:t>
                </w:r>
                <w:r>
                  <w:fldChar w:fldCharType="begin"/>
                </w:r>
                <w:r>
                  <w:instrText xml:space="preserve"> SEQ Equation \* ARABIC </w:instrText>
                </w:r>
                <w:r>
                  <w:fldChar w:fldCharType="separate"/>
                </w:r>
                <w:r w:rsidR="001223B6">
                  <w:rPr>
                    <w:noProof/>
                  </w:rPr>
                  <w:t>2</w:t>
                </w:r>
                <w:r>
                  <w:fldChar w:fldCharType="end"/>
                </w:r>
                <w:bookmarkEnd w:id="89"/>
                <w:r w:rsidR="00FC027A">
                  <w:t>, Steady State</w:t>
                </w:r>
              </w:p>
            </w:tc>
          </w:tr>
        </w:tbl>
        <w:p w:rsidR="001223B6" w:rsidRDefault="001223B6" w:rsidP="00A14E2E">
          <w:pPr>
            <w:jc w:val="both"/>
            <w:rPr>
              <w:rFonts w:ascii="Times New Roman" w:hAnsi="Times New Roman" w:cs="Times New Roman"/>
              <w:highlight w:val="yellow"/>
            </w:rPr>
          </w:pPr>
        </w:p>
        <w:p w:rsidR="00A14E2E" w:rsidRDefault="00A46D32" w:rsidP="00A14E2E">
          <w:pPr>
            <w:jc w:val="both"/>
            <w:rPr>
              <w:rFonts w:ascii="Times New Roman" w:hAnsi="Times New Roman" w:cs="Times New Roman"/>
            </w:rPr>
          </w:pPr>
          <w:r>
            <w:rPr>
              <w:rFonts w:ascii="Times New Roman" w:hAnsi="Times New Roman" w:cs="Times New Roman"/>
            </w:rPr>
            <w:t>For example the c</w:t>
          </w:r>
          <w:r w:rsidR="00A14E2E" w:rsidRPr="00A66FA2">
            <w:rPr>
              <w:rFonts w:ascii="Times New Roman" w:hAnsi="Times New Roman" w:cs="Times New Roman"/>
            </w:rPr>
            <w:t>hemical equilibrium</w:t>
          </w:r>
          <w:r>
            <w:rPr>
              <w:rFonts w:ascii="Times New Roman" w:hAnsi="Times New Roman" w:cs="Times New Roman"/>
            </w:rPr>
            <w:t xml:space="preserve"> is steady-state in chemical domain. The chemical reaction can be so fast, that for long-term simulation is always reached dissociation constant with sufficient precision. So the dynamic of reaching chemical equilibrium is not necessary to calculate in the model. One solution is to implement the system only as equilibrium</w:t>
          </w:r>
          <w:r w:rsidR="00A0732C">
            <w:rPr>
              <w:rFonts w:ascii="Times New Roman" w:hAnsi="Times New Roman" w:cs="Times New Roman"/>
            </w:rPr>
            <w:t xml:space="preserve">. </w:t>
          </w:r>
          <w:r>
            <w:rPr>
              <w:rFonts w:ascii="Times New Roman" w:hAnsi="Times New Roman" w:cs="Times New Roman"/>
            </w:rPr>
            <w:t xml:space="preserve">But the physical reality is the same as for models, where the dynamic is necessary. </w:t>
          </w:r>
          <w:r w:rsidR="00A0732C">
            <w:rPr>
              <w:rFonts w:ascii="Times New Roman" w:hAnsi="Times New Roman" w:cs="Times New Roman"/>
            </w:rPr>
            <w:t xml:space="preserve">So much better is to implement the process with possibility to select the option for dynamic or steady state calculation by parameter before simulation. This implementation can be used for both short-term and for long-term simulations. </w:t>
          </w:r>
        </w:p>
        <w:p w:rsidR="00A0732C" w:rsidRPr="00A66FA2" w:rsidRDefault="00A0732C" w:rsidP="00A14E2E">
          <w:pPr>
            <w:jc w:val="both"/>
            <w:rPr>
              <w:rFonts w:ascii="Times New Roman" w:hAnsi="Times New Roman" w:cs="Times New Roman"/>
            </w:rPr>
          </w:pPr>
          <w:r>
            <w:rPr>
              <w:rFonts w:ascii="Times New Roman" w:hAnsi="Times New Roman" w:cs="Times New Roman"/>
            </w:rPr>
            <w:t xml:space="preserve">Steady-state not always means zero changes and zero flows. For example the steady state of cardiovascular system is the state of non-zero mean cardiac output </w:t>
          </w:r>
          <w:r w:rsidR="005A5BD9">
            <w:rPr>
              <w:rFonts w:ascii="Times New Roman" w:hAnsi="Times New Roman" w:cs="Times New Roman"/>
            </w:rPr>
            <w:t xml:space="preserve">typically </w:t>
          </w:r>
          <w:r>
            <w:rPr>
              <w:rFonts w:ascii="Times New Roman" w:hAnsi="Times New Roman" w:cs="Times New Roman"/>
            </w:rPr>
            <w:t>around 5 liters per minute.</w:t>
          </w:r>
          <w:r w:rsidR="004A1797">
            <w:rPr>
              <w:rFonts w:ascii="Times New Roman" w:hAnsi="Times New Roman" w:cs="Times New Roman"/>
            </w:rPr>
            <w:t xml:space="preserve"> However the total derivations, which</w:t>
          </w:r>
          <w:r>
            <w:rPr>
              <w:rFonts w:ascii="Times New Roman" w:hAnsi="Times New Roman" w:cs="Times New Roman"/>
            </w:rPr>
            <w:t xml:space="preserve"> </w:t>
          </w:r>
          <w:r w:rsidR="004A1797">
            <w:rPr>
              <w:rFonts w:ascii="Times New Roman" w:hAnsi="Times New Roman" w:cs="Times New Roman"/>
            </w:rPr>
            <w:t>increase or decrease the mean volume inside vessels remains zero as defined by steady state. Constant mean vessel volumes lead to constant mean pressures, driven only by hydraulic resistances. And the systemic or pulmonary circulation at steady state can be really calculated as systemic or pulmonary resistance without any dynamic adaptations caused by</w:t>
          </w:r>
          <w:r w:rsidR="005A5BD9">
            <w:rPr>
              <w:rFonts w:ascii="Times New Roman" w:hAnsi="Times New Roman" w:cs="Times New Roman"/>
            </w:rPr>
            <w:t xml:space="preserve"> spillover of blood volume</w:t>
          </w:r>
          <w:r w:rsidR="004A1797">
            <w:rPr>
              <w:rFonts w:ascii="Times New Roman" w:hAnsi="Times New Roman" w:cs="Times New Roman"/>
            </w:rPr>
            <w:t xml:space="preserve">.   </w:t>
          </w:r>
        </w:p>
        <w:p w:rsidR="003362FC" w:rsidRPr="00FB4072" w:rsidRDefault="003362FC" w:rsidP="00BE55F4">
          <w:pPr>
            <w:pStyle w:val="Nadpis2"/>
            <w:jc w:val="both"/>
            <w:rPr>
              <w:rFonts w:ascii="Times New Roman" w:hAnsi="Times New Roman" w:cs="Times New Roman"/>
            </w:rPr>
          </w:pPr>
          <w:bookmarkStart w:id="90" w:name="_Toc408707137"/>
          <w:bookmarkStart w:id="91" w:name="_Toc408842122"/>
          <w:bookmarkStart w:id="92" w:name="_Toc408844071"/>
          <w:bookmarkStart w:id="93" w:name="_Toc408845904"/>
          <w:bookmarkStart w:id="94" w:name="_Toc409289286"/>
          <w:r w:rsidRPr="00FB4072">
            <w:rPr>
              <w:rFonts w:ascii="Times New Roman" w:hAnsi="Times New Roman" w:cs="Times New Roman"/>
            </w:rPr>
            <w:t>Chemical domain</w:t>
          </w:r>
          <w:bookmarkEnd w:id="90"/>
          <w:bookmarkEnd w:id="91"/>
          <w:bookmarkEnd w:id="92"/>
          <w:bookmarkEnd w:id="93"/>
          <w:bookmarkEnd w:id="94"/>
        </w:p>
        <w:p w:rsidR="003362FC" w:rsidRPr="00FB4072" w:rsidRDefault="00112368" w:rsidP="00BE55F4">
          <w:pPr>
            <w:ind w:firstLine="576"/>
            <w:jc w:val="both"/>
            <w:rPr>
              <w:rFonts w:ascii="Times New Roman" w:hAnsi="Times New Roman" w:cs="Times New Roman"/>
            </w:rPr>
          </w:pPr>
          <w:r w:rsidRPr="00FB4072">
            <w:rPr>
              <w:rFonts w:ascii="Times New Roman" w:hAnsi="Times New Roman" w:cs="Times New Roman"/>
            </w:rPr>
            <w:t>As was mentioned above, the chemical components can be connected by connectors composed by the substance molar concentration and molar flow of substance. Because both molar flow</w:t>
          </w:r>
          <w:r w:rsidR="00FB36D0" w:rsidRPr="00FB4072">
            <w:rPr>
              <w:rFonts w:ascii="Times New Roman" w:hAnsi="Times New Roman" w:cs="Times New Roman"/>
            </w:rPr>
            <w:t xml:space="preserve"> [mol.s</w:t>
          </w:r>
          <w:r w:rsidR="00FB36D0" w:rsidRPr="00FB4072">
            <w:rPr>
              <w:rFonts w:ascii="Times New Roman" w:hAnsi="Times New Roman" w:cs="Times New Roman"/>
              <w:vertAlign w:val="superscript"/>
            </w:rPr>
            <w:t>-1</w:t>
          </w:r>
          <w:r w:rsidR="00FB36D0" w:rsidRPr="00FB4072">
            <w:rPr>
              <w:rFonts w:ascii="Times New Roman" w:hAnsi="Times New Roman" w:cs="Times New Roman"/>
            </w:rPr>
            <w:t>]</w:t>
          </w:r>
          <w:r w:rsidRPr="00FB4072">
            <w:rPr>
              <w:rFonts w:ascii="Times New Roman" w:hAnsi="Times New Roman" w:cs="Times New Roman"/>
            </w:rPr>
            <w:t xml:space="preserve"> and molar concentration</w:t>
          </w:r>
          <w:r w:rsidR="00FB36D0" w:rsidRPr="00FB4072">
            <w:rPr>
              <w:rFonts w:ascii="Times New Roman" w:hAnsi="Times New Roman" w:cs="Times New Roman"/>
            </w:rPr>
            <w:t xml:space="preserve"> [mol.m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xml:space="preserve"> are connected in the connector with one substance</w:t>
          </w:r>
          <w:r w:rsidR="00FB36D0" w:rsidRPr="00FB4072">
            <w:rPr>
              <w:rFonts w:ascii="Times New Roman" w:hAnsi="Times New Roman" w:cs="Times New Roman"/>
            </w:rPr>
            <w:t xml:space="preserve"> and solution volume [m</w:t>
          </w:r>
          <w:r w:rsidR="00FB36D0" w:rsidRPr="00FB4072">
            <w:rPr>
              <w:rFonts w:ascii="Times New Roman" w:hAnsi="Times New Roman" w:cs="Times New Roman"/>
              <w:vertAlign w:val="superscript"/>
            </w:rPr>
            <w:t>3</w:t>
          </w:r>
          <w:r w:rsidR="00FB36D0" w:rsidRPr="00FB4072">
            <w:rPr>
              <w:rFonts w:ascii="Times New Roman" w:hAnsi="Times New Roman" w:cs="Times New Roman"/>
            </w:rPr>
            <w:t>]</w:t>
          </w:r>
          <w:r w:rsidRPr="00FB4072">
            <w:rPr>
              <w:rFonts w:ascii="Times New Roman" w:hAnsi="Times New Roman" w:cs="Times New Roman"/>
            </w:rPr>
            <w:t>, it logically leads to component, which accumulates the substance</w:t>
          </w:r>
          <w:r w:rsidR="00DF51D4" w:rsidRPr="00FB4072">
            <w:rPr>
              <w:rFonts w:ascii="Times New Roman" w:hAnsi="Times New Roman" w:cs="Times New Roman"/>
            </w:rPr>
            <w:t>.</w:t>
          </w:r>
          <w:r w:rsidR="00440BE3" w:rsidRPr="00FB4072">
            <w:rPr>
              <w:rFonts w:ascii="Times New Roman" w:hAnsi="Times New Roman" w:cs="Times New Roman"/>
            </w:rPr>
            <w:t xml:space="preserve"> </w:t>
          </w:r>
          <w:r w:rsidR="00DF51D4" w:rsidRPr="00FB4072">
            <w:rPr>
              <w:rFonts w:ascii="Times New Roman" w:hAnsi="Times New Roman" w:cs="Times New Roman"/>
            </w:rPr>
            <w:t xml:space="preserve">These </w:t>
          </w:r>
          <w:r w:rsidR="00440BE3" w:rsidRPr="00FB4072">
            <w:rPr>
              <w:rFonts w:ascii="Times New Roman" w:hAnsi="Times New Roman" w:cs="Times New Roman"/>
            </w:rPr>
            <w:t>mathematical relations between</w:t>
          </w:r>
          <w:r w:rsidRPr="00FB4072">
            <w:rPr>
              <w:rFonts w:ascii="Times New Roman" w:hAnsi="Times New Roman" w:cs="Times New Roman"/>
            </w:rPr>
            <w:t xml:space="preserve"> concentration </w:t>
          </w:r>
          <w:r w:rsidR="00440BE3" w:rsidRPr="00FB4072">
            <w:rPr>
              <w:rFonts w:ascii="Times New Roman" w:hAnsi="Times New Roman" w:cs="Times New Roman"/>
            </w:rPr>
            <w:t xml:space="preserve">and solute flow </w:t>
          </w:r>
          <w:r w:rsidR="00DF51D4" w:rsidRPr="00FB4072">
            <w:rPr>
              <w:rFonts w:ascii="Times New Roman" w:hAnsi="Times New Roman" w:cs="Times New Roman"/>
            </w:rPr>
            <w:t xml:space="preserve">are </w:t>
          </w:r>
          <w:r w:rsidRPr="00FB4072">
            <w:rPr>
              <w:rFonts w:ascii="Times New Roman" w:hAnsi="Times New Roman" w:cs="Times New Roman"/>
            </w:rPr>
            <w:t xml:space="preserve">expressed by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_Ref406934884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3</w:t>
          </w:r>
          <w:r w:rsidRPr="00FB4072">
            <w:rPr>
              <w:rFonts w:ascii="Times New Roman" w:hAnsi="Times New Roman" w:cs="Times New Roman"/>
            </w:rPr>
            <w:fldChar w:fldCharType="end"/>
          </w:r>
          <w:r w:rsidRPr="00FB4072">
            <w:rPr>
              <w:rFonts w:ascii="Times New Roman" w:hAnsi="Times New Roman" w:cs="Times New Roman"/>
            </w:rPr>
            <w:t xml:space="preserve"> and </w:t>
          </w:r>
          <w:r w:rsidRPr="00FB4072">
            <w:rPr>
              <w:rFonts w:ascii="Times New Roman" w:hAnsi="Times New Roman" w:cs="Times New Roman"/>
            </w:rPr>
            <w:fldChar w:fldCharType="begin"/>
          </w:r>
          <w:r w:rsidRPr="00FB4072">
            <w:rPr>
              <w:rFonts w:ascii="Times New Roman" w:hAnsi="Times New Roman" w:cs="Times New Roman"/>
            </w:rPr>
            <w:instrText xml:space="preserve"> REF _Ref406934893 \h </w:instrText>
          </w:r>
          <w:r w:rsidR="00FB4072">
            <w:rPr>
              <w:rFonts w:ascii="Times New Roman" w:hAnsi="Times New Roman" w:cs="Times New Roman"/>
            </w:rPr>
            <w:instrText xml:space="preserve"> \* MERGEFORMAT </w:instrText>
          </w:r>
          <w:r w:rsidRPr="00FB4072">
            <w:rPr>
              <w:rFonts w:ascii="Times New Roman" w:hAnsi="Times New Roman" w:cs="Times New Roman"/>
            </w:rPr>
          </w:r>
          <w:r w:rsidRPr="00FB4072">
            <w:rPr>
              <w:rFonts w:ascii="Times New Roman" w:hAnsi="Times New Roman" w:cs="Times New Roman"/>
            </w:rPr>
            <w:fldChar w:fldCharType="separate"/>
          </w:r>
          <w:r w:rsidR="001223B6" w:rsidRPr="001223B6">
            <w:rPr>
              <w:rFonts w:ascii="Times New Roman" w:hAnsi="Times New Roman" w:cs="Times New Roman"/>
            </w:rPr>
            <w:t xml:space="preserve">Equation </w:t>
          </w:r>
          <w:r w:rsidR="001223B6" w:rsidRPr="001223B6">
            <w:rPr>
              <w:rFonts w:ascii="Times New Roman" w:hAnsi="Times New Roman" w:cs="Times New Roman"/>
              <w:noProof/>
            </w:rPr>
            <w:t>4</w:t>
          </w:r>
          <w:r w:rsidRPr="00FB4072">
            <w:rPr>
              <w:rFonts w:ascii="Times New Roman" w:hAnsi="Times New Roman" w:cs="Times New Roman"/>
            </w:rPr>
            <w:fldChar w:fldCharType="end"/>
          </w:r>
          <w:r w:rsidRPr="00FB4072">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5"/>
            <w:gridCol w:w="1250"/>
          </w:tblGrid>
          <w:tr w:rsidR="00FC13DA" w:rsidTr="00FC027A">
            <w:tc>
              <w:tcPr>
                <w:tcW w:w="7230" w:type="dxa"/>
                <w:vAlign w:val="center"/>
              </w:tcPr>
              <w:p w:rsidR="00FC13DA" w:rsidRDefault="00FC13DA" w:rsidP="00BE55F4">
                <w:pPr>
                  <w:keepNext/>
                  <w:jc w:val="both"/>
                  <w:rPr>
                    <w:rFonts w:ascii="Times New Roman" w:hAnsi="Times New Roman" w:cs="Times New Roman"/>
                  </w:rPr>
                </w:pPr>
                <m:oMathPara>
                  <m:oMath>
                    <m:r>
                      <w:rPr>
                        <w:rFonts w:ascii="Cambria Math" w:hAnsi="Cambria Math" w:cs="Times New Roman"/>
                      </w:rPr>
                      <w:lastRenderedPageBreak/>
                      <m:t>solute(t)=</m:t>
                    </m:r>
                    <m:nary>
                      <m:naryPr>
                        <m:limLoc m:val="undOvr"/>
                        <m:subHide m:val="1"/>
                        <m:supHide m:val="1"/>
                        <m:ctrlPr>
                          <w:rPr>
                            <w:rFonts w:ascii="Cambria Math" w:hAnsi="Cambria Math" w:cs="Times New Roman"/>
                            <w:i/>
                          </w:rPr>
                        </m:ctrlPr>
                      </m:naryPr>
                      <m:sub/>
                      <m:sup/>
                      <m:e>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bottom"/>
              </w:tcPr>
              <w:p w:rsidR="00FC027A" w:rsidRPr="00FC027A" w:rsidRDefault="00FC13DA" w:rsidP="00FC027A">
                <w:pPr>
                  <w:pStyle w:val="Titulek"/>
                </w:pPr>
                <w:bookmarkStart w:id="95" w:name="_Ref406934884"/>
                <w:r>
                  <w:t xml:space="preserve">Equation </w:t>
                </w:r>
                <w:r>
                  <w:fldChar w:fldCharType="begin"/>
                </w:r>
                <w:r>
                  <w:instrText xml:space="preserve"> SEQ Equation \* ARABIC </w:instrText>
                </w:r>
                <w:r>
                  <w:fldChar w:fldCharType="separate"/>
                </w:r>
                <w:r w:rsidR="001223B6">
                  <w:rPr>
                    <w:noProof/>
                  </w:rPr>
                  <w:t>3</w:t>
                </w:r>
                <w:r>
                  <w:fldChar w:fldCharType="end"/>
                </w:r>
                <w:bookmarkEnd w:id="95"/>
                <w:r w:rsidR="00FC027A">
                  <w:t>, Substance</w:t>
                </w:r>
              </w:p>
            </w:tc>
          </w:tr>
          <w:tr w:rsidR="00FC13DA" w:rsidTr="00FC027A">
            <w:trPr>
              <w:trHeight w:val="594"/>
            </w:trPr>
            <w:tc>
              <w:tcPr>
                <w:tcW w:w="7230" w:type="dxa"/>
                <w:vAlign w:val="center"/>
              </w:tcPr>
              <w:p w:rsidR="00FC13DA" w:rsidRDefault="00FC13DA" w:rsidP="00BE55F4">
                <w:pPr>
                  <w:keepNext/>
                  <w:jc w:val="both"/>
                  <w:rPr>
                    <w:rFonts w:ascii="Times New Roman" w:eastAsia="Times New Roman" w:hAnsi="Times New Roman" w:cs="Times New Roman"/>
                  </w:rPr>
                </w:pPr>
                <m:oMathPara>
                  <m:oMath>
                    <m:r>
                      <w:rPr>
                        <w:rFonts w:ascii="Cambria Math" w:hAnsi="Cambria Math" w:cs="Times New Roman"/>
                      </w:rPr>
                      <m:t>concentration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=solute(t)/volume(t)</m:t>
                    </m:r>
                  </m:oMath>
                </m:oMathPara>
              </w:p>
            </w:tc>
            <w:tc>
              <w:tcPr>
                <w:tcW w:w="1165" w:type="dxa"/>
                <w:vAlign w:val="center"/>
              </w:tcPr>
              <w:p w:rsidR="00FC13DA" w:rsidRDefault="00FC13DA" w:rsidP="00FC027A">
                <w:pPr>
                  <w:pStyle w:val="Titulek"/>
                </w:pPr>
                <w:bookmarkStart w:id="96" w:name="_Ref406934893"/>
                <w:r>
                  <w:t xml:space="preserve">Equation </w:t>
                </w:r>
                <w:r>
                  <w:fldChar w:fldCharType="begin"/>
                </w:r>
                <w:r>
                  <w:instrText xml:space="preserve"> SEQ Equation \* ARABIC </w:instrText>
                </w:r>
                <w:r>
                  <w:fldChar w:fldCharType="separate"/>
                </w:r>
                <w:r w:rsidR="001223B6">
                  <w:rPr>
                    <w:noProof/>
                  </w:rPr>
                  <w:t>4</w:t>
                </w:r>
                <w:r>
                  <w:fldChar w:fldCharType="end"/>
                </w:r>
                <w:bookmarkEnd w:id="96"/>
                <w:r w:rsidR="00FC027A">
                  <w:t>, Concentration</w:t>
                </w:r>
              </w:p>
            </w:tc>
          </w:tr>
        </w:tbl>
        <w:p w:rsidR="00FC13DA" w:rsidRDefault="00112368" w:rsidP="00BE55F4">
          <w:pPr>
            <w:jc w:val="both"/>
            <w:rPr>
              <w:rFonts w:ascii="Times New Roman" w:hAnsi="Times New Roman" w:cs="Times New Roman"/>
            </w:rPr>
          </w:pPr>
          <w:r>
            <w:rPr>
              <w:rFonts w:ascii="Times New Roman" w:hAnsi="Times New Roman" w:cs="Times New Roman"/>
            </w:rPr>
            <w:t xml:space="preserve">This </w:t>
          </w:r>
          <w:r w:rsidR="001462AF">
            <w:rPr>
              <w:rFonts w:ascii="Times New Roman" w:hAnsi="Times New Roman" w:cs="Times New Roman"/>
            </w:rPr>
            <w:t xml:space="preserve">is the </w:t>
          </w:r>
          <w:r>
            <w:rPr>
              <w:rFonts w:ascii="Times New Roman" w:hAnsi="Times New Roman" w:cs="Times New Roman"/>
            </w:rPr>
            <w:t>ma</w:t>
          </w:r>
          <w:r w:rsidR="001462AF">
            <w:rPr>
              <w:rFonts w:ascii="Times New Roman" w:hAnsi="Times New Roman" w:cs="Times New Roman"/>
            </w:rPr>
            <w:t xml:space="preserve">in block for chemical domain, </w:t>
          </w:r>
          <w:r>
            <w:rPr>
              <w:rFonts w:ascii="Times New Roman" w:hAnsi="Times New Roman" w:cs="Times New Roman"/>
            </w:rPr>
            <w:t xml:space="preserve">called </w:t>
          </w:r>
          <w:r w:rsidRPr="000054BC">
            <w:rPr>
              <w:rFonts w:ascii="Times New Roman" w:hAnsi="Times New Roman" w:cs="Times New Roman"/>
              <w:b/>
            </w:rPr>
            <w:t>Substance</w:t>
          </w:r>
          <w:r>
            <w:rPr>
              <w:rFonts w:ascii="Times New Roman" w:hAnsi="Times New Roman" w:cs="Times New Roman"/>
            </w:rPr>
            <w:t>. It can be used for different places of accumulation or/and for different substances</w:t>
          </w:r>
          <w:r w:rsidR="000054BC">
            <w:rPr>
              <w:rFonts w:ascii="Times New Roman" w:hAnsi="Times New Roman" w:cs="Times New Roman"/>
            </w:rPr>
            <w:t xml:space="preserve">. For example we can have many instances of this component in our model for different types of chemical substances in one place as in one </w:t>
          </w:r>
          <w:r w:rsidR="001462AF">
            <w:rPr>
              <w:rFonts w:ascii="Times New Roman" w:hAnsi="Times New Roman" w:cs="Times New Roman"/>
            </w:rPr>
            <w:t xml:space="preserve">chemical </w:t>
          </w:r>
          <w:r w:rsidR="000054BC">
            <w:rPr>
              <w:rFonts w:ascii="Times New Roman" w:hAnsi="Times New Roman" w:cs="Times New Roman"/>
            </w:rPr>
            <w:t xml:space="preserve">test-tube </w:t>
          </w:r>
          <w:r w:rsidR="001462AF">
            <w:rPr>
              <w:rFonts w:ascii="Times New Roman" w:hAnsi="Times New Roman" w:cs="Times New Roman"/>
            </w:rPr>
            <w:t xml:space="preserve">experiment </w:t>
          </w:r>
          <w:r w:rsidR="000054BC">
            <w:rPr>
              <w:rFonts w:ascii="Times New Roman" w:hAnsi="Times New Roman" w:cs="Times New Roman"/>
            </w:rPr>
            <w:t>and we can connect this instances with chemical reactions. Or we can have the same substances separated by any type of membrane</w:t>
          </w:r>
          <w:r w:rsidR="001462AF">
            <w:rPr>
              <w:rFonts w:ascii="Times New Roman" w:hAnsi="Times New Roman" w:cs="Times New Roman"/>
            </w:rPr>
            <w:t>s</w:t>
          </w:r>
          <w:r w:rsidR="000054BC">
            <w:rPr>
              <w:rFonts w:ascii="Times New Roman" w:hAnsi="Times New Roman" w:cs="Times New Roman"/>
            </w:rPr>
            <w:t xml:space="preserve"> as is typical in the body. Or we can do any combination of these substance-space divisions. There aren’t even any restrictions for type of substance, it can be electron, proton, atom, group of atoms, electrolytes, group of electrolytes, structural form of molecule, molecule, family of molecules, molecular complexes…</w:t>
          </w:r>
        </w:p>
        <w:p w:rsidR="00C65337" w:rsidRDefault="00721DE9" w:rsidP="00BE55F4">
          <w:pPr>
            <w:jc w:val="both"/>
            <w:rPr>
              <w:rFonts w:ascii="Times New Roman" w:hAnsi="Times New Roman" w:cs="Times New Roman"/>
            </w:rPr>
          </w:pPr>
          <w:r>
            <w:rPr>
              <w:rFonts w:ascii="Times New Roman" w:hAnsi="Times New Roman" w:cs="Times New Roman"/>
            </w:rPr>
            <w:tab/>
          </w:r>
          <w:r w:rsidR="00C65337">
            <w:rPr>
              <w:rFonts w:ascii="Times New Roman" w:hAnsi="Times New Roman" w:cs="Times New Roman"/>
            </w:rPr>
            <w:t>Physical chemistry can explain the heat consumed or liberated during chemical reaction, dissolution, phase transition</w:t>
          </w:r>
          <w:r w:rsidR="005D2A04">
            <w:rPr>
              <w:rFonts w:ascii="Times New Roman" w:hAnsi="Times New Roman" w:cs="Times New Roman"/>
            </w:rPr>
            <w:t xml:space="preserve"> or any molar changes</w:t>
          </w:r>
          <w:r w:rsidR="00C65337">
            <w:rPr>
              <w:rFonts w:ascii="Times New Roman" w:hAnsi="Times New Roman" w:cs="Times New Roman"/>
            </w:rPr>
            <w:t xml:space="preserve"> using molar energies [J.mol</w:t>
          </w:r>
          <w:r w:rsidR="00C65337" w:rsidRPr="00C65337">
            <w:rPr>
              <w:rFonts w:ascii="Times New Roman" w:hAnsi="Times New Roman" w:cs="Times New Roman"/>
              <w:vertAlign w:val="superscript"/>
            </w:rPr>
            <w:t>-1</w:t>
          </w:r>
          <w:r w:rsidR="00C65337">
            <w:rPr>
              <w:rFonts w:ascii="Times New Roman" w:hAnsi="Times New Roman" w:cs="Times New Roman"/>
            </w:rPr>
            <w:t xml:space="preserve">]. At defined temperature and pressure has each substance </w:t>
          </w:r>
          <w:r w:rsidR="007232ED">
            <w:rPr>
              <w:rFonts w:ascii="Times New Roman" w:hAnsi="Times New Roman" w:cs="Times New Roman"/>
            </w:rPr>
            <w:t>an internal</w:t>
          </w:r>
          <w:r w:rsidR="00C65337">
            <w:rPr>
              <w:rFonts w:ascii="Times New Roman" w:hAnsi="Times New Roman" w:cs="Times New Roman"/>
            </w:rPr>
            <w:t xml:space="preserve"> heat energy called </w:t>
          </w:r>
          <w:r w:rsidR="00C65337" w:rsidRPr="007232ED">
            <w:rPr>
              <w:rFonts w:ascii="Times New Roman" w:hAnsi="Times New Roman" w:cs="Times New Roman"/>
              <w:i/>
            </w:rPr>
            <w:t>enthalpy</w:t>
          </w:r>
          <w:r w:rsidR="00C65337">
            <w:rPr>
              <w:rFonts w:ascii="Times New Roman" w:hAnsi="Times New Roman" w:cs="Times New Roman"/>
            </w:rPr>
            <w:t xml:space="preserve"> dH. </w:t>
          </w:r>
          <w:r w:rsidR="007232ED">
            <w:rPr>
              <w:rFonts w:ascii="Times New Roman" w:hAnsi="Times New Roman" w:cs="Times New Roman"/>
            </w:rPr>
            <w:t xml:space="preserve">For example the heat absorbed by chemical reaction is the difference of products enthalpies and reactants enthalpies, called </w:t>
          </w:r>
          <w:r w:rsidR="007232ED" w:rsidRPr="007232ED">
            <w:rPr>
              <w:rFonts w:ascii="Times New Roman" w:hAnsi="Times New Roman" w:cs="Times New Roman"/>
              <w:i/>
            </w:rPr>
            <w:t>enthalpy of reaction</w:t>
          </w:r>
          <w:r w:rsidR="007232ED">
            <w:rPr>
              <w:rFonts w:ascii="Times New Roman" w:hAnsi="Times New Roman" w:cs="Times New Roman"/>
            </w:rPr>
            <w:t>. From the enthalpies can be calculated not only hea</w:t>
          </w:r>
          <w:r w:rsidR="002D3F5C">
            <w:rPr>
              <w:rFonts w:ascii="Times New Roman" w:hAnsi="Times New Roman" w:cs="Times New Roman"/>
            </w:rPr>
            <w:t>t flow</w:t>
          </w:r>
          <w:r w:rsidR="005221A6">
            <w:rPr>
              <w:rFonts w:ascii="Times New Roman" w:hAnsi="Times New Roman" w:cs="Times New Roman"/>
            </w:rPr>
            <w:t xml:space="preserve"> </w:t>
          </w:r>
          <w:r w:rsidR="002D3F5C">
            <w:rPr>
              <w:rFonts w:ascii="Times New Roman" w:hAnsi="Times New Roman" w:cs="Times New Roman"/>
            </w:rPr>
            <w:t xml:space="preserve">to environment </w:t>
          </w:r>
          <w:r w:rsidR="005221A6">
            <w:rPr>
              <w:rFonts w:ascii="Times New Roman" w:hAnsi="Times New Roman" w:cs="Times New Roman"/>
            </w:rPr>
            <w:t xml:space="preserve">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5</w:t>
          </w:r>
          <w:r w:rsidR="005221A6">
            <w:rPr>
              <w:rFonts w:ascii="Times New Roman" w:hAnsi="Times New Roman" w:cs="Times New Roman"/>
            </w:rPr>
            <w:fldChar w:fldCharType="end"/>
          </w:r>
          <w:r w:rsidR="007232ED">
            <w:rPr>
              <w:rFonts w:ascii="Times New Roman" w:hAnsi="Times New Roman" w:cs="Times New Roman"/>
            </w:rPr>
            <w:t>, but also the coefficient shifts caused by change of temperature</w:t>
          </w:r>
          <w:r w:rsidR="005221A6">
            <w:rPr>
              <w:rFonts w:ascii="Times New Roman" w:hAnsi="Times New Roman" w:cs="Times New Roman"/>
            </w:rPr>
            <w:t xml:space="preserve"> as </w:t>
          </w:r>
          <w:r w:rsidR="005221A6">
            <w:rPr>
              <w:rFonts w:ascii="Times New Roman" w:hAnsi="Times New Roman" w:cs="Times New Roman"/>
            </w:rPr>
            <w:fldChar w:fldCharType="begin"/>
          </w:r>
          <w:r w:rsidR="005221A6">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221A6">
            <w:rPr>
              <w:rFonts w:ascii="Times New Roman" w:hAnsi="Times New Roman" w:cs="Times New Roman"/>
            </w:rPr>
          </w:r>
          <w:r w:rsidR="005221A6">
            <w:rPr>
              <w:rFonts w:ascii="Times New Roman" w:hAnsi="Times New Roman" w:cs="Times New Roman"/>
            </w:rPr>
            <w:fldChar w:fldCharType="separate"/>
          </w:r>
          <w:r w:rsidR="001223B6">
            <w:t xml:space="preserve">Equation </w:t>
          </w:r>
          <w:r w:rsidR="001223B6">
            <w:rPr>
              <w:noProof/>
            </w:rPr>
            <w:t>6</w:t>
          </w:r>
          <w:r w:rsidR="005221A6">
            <w:rPr>
              <w:rFonts w:ascii="Times New Roman" w:hAnsi="Times New Roman" w:cs="Times New Roman"/>
            </w:rPr>
            <w:fldChar w:fldCharType="end"/>
          </w:r>
          <w:r w:rsidR="005221A6">
            <w:rPr>
              <w:rFonts w:ascii="Times New Roman" w:hAnsi="Times New Roman" w:cs="Times New Roman"/>
            </w:rPr>
            <w:t xml:space="preserve"> – called Van’t Hoff’s equation</w:t>
          </w:r>
          <w:r w:rsidR="007232ED">
            <w:rPr>
              <w:rFonts w:ascii="Times New Roman" w:hAnsi="Times New Roman" w:cs="Times New Roman"/>
            </w:rPr>
            <w:t xml:space="preserve">. </w:t>
          </w:r>
          <w:r w:rsidR="005221A6">
            <w:rPr>
              <w:rFonts w:ascii="Times New Roman" w:hAnsi="Times New Roman" w:cs="Times New Roman"/>
            </w:rPr>
            <w:t>Tabulated coefficients C</w:t>
          </w:r>
          <w:r w:rsidR="005221A6" w:rsidRPr="005221A6">
            <w:rPr>
              <w:rFonts w:ascii="Times New Roman" w:hAnsi="Times New Roman" w:cs="Times New Roman"/>
              <w:vertAlign w:val="subscript"/>
            </w:rPr>
            <w:t>T0</w:t>
          </w:r>
          <w:r w:rsidR="005221A6">
            <w:rPr>
              <w:rFonts w:ascii="Times New Roman" w:hAnsi="Times New Roman" w:cs="Times New Roman"/>
            </w:rPr>
            <w:t xml:space="preserve"> at fixed temperature</w:t>
          </w:r>
          <w:r w:rsidR="002D3F5C">
            <w:rPr>
              <w:rFonts w:ascii="Times New Roman" w:hAnsi="Times New Roman" w:cs="Times New Roman"/>
            </w:rPr>
            <w:t xml:space="preserve"> T0 can be</w:t>
          </w:r>
          <w:r w:rsidR="005221A6">
            <w:rPr>
              <w:rFonts w:ascii="Times New Roman" w:hAnsi="Times New Roman" w:cs="Times New Roman"/>
            </w:rPr>
            <w:t xml:space="preserve"> reca</w:t>
          </w:r>
          <w:r w:rsidR="007D5694">
            <w:rPr>
              <w:rFonts w:ascii="Times New Roman" w:hAnsi="Times New Roman" w:cs="Times New Roman"/>
            </w:rPr>
            <w:t>lculated using gas constant R ≈ </w:t>
          </w:r>
          <w:r w:rsidR="005221A6">
            <w:rPr>
              <w:rFonts w:ascii="Times New Roman" w:hAnsi="Times New Roman" w:cs="Times New Roman"/>
            </w:rPr>
            <w:t>8.314</w:t>
          </w:r>
          <w:r w:rsidR="007D5694">
            <w:rPr>
              <w:rFonts w:ascii="Times New Roman" w:hAnsi="Times New Roman" w:cs="Times New Roman"/>
            </w:rPr>
            <w:t> </w:t>
          </w:r>
          <w:r w:rsidR="005221A6">
            <w:rPr>
              <w:rFonts w:ascii="Times New Roman" w:hAnsi="Times New Roman" w:cs="Times New Roman"/>
            </w:rPr>
            <w:t>J.K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5221A6">
            <w:rPr>
              <w:rFonts w:ascii="Times New Roman" w:hAnsi="Times New Roman" w:cs="Times New Roman"/>
            </w:rPr>
            <w:t>.mol</w:t>
          </w:r>
          <w:r w:rsidR="007D5694">
            <w:rPr>
              <w:rFonts w:ascii="Times New Roman" w:hAnsi="Times New Roman" w:cs="Times New Roman"/>
              <w:vertAlign w:val="superscript"/>
            </w:rPr>
            <w:noBreakHyphen/>
          </w:r>
          <w:r w:rsidR="005221A6" w:rsidRPr="005221A6">
            <w:rPr>
              <w:rFonts w:ascii="Times New Roman" w:hAnsi="Times New Roman" w:cs="Times New Roman"/>
              <w:vertAlign w:val="superscript"/>
            </w:rPr>
            <w:t>1</w:t>
          </w:r>
          <w:r w:rsidR="005221A6">
            <w:rPr>
              <w:rFonts w:ascii="Times New Roman" w:hAnsi="Times New Roman" w:cs="Times New Roman"/>
            </w:rPr>
            <w:t xml:space="preserve">, enthalpy of the </w:t>
          </w:r>
          <w:r w:rsidR="002D3F5C">
            <w:rPr>
              <w:rFonts w:ascii="Times New Roman" w:hAnsi="Times New Roman" w:cs="Times New Roman"/>
            </w:rPr>
            <w:t>process</w:t>
          </w:r>
          <w:r w:rsidR="005221A6">
            <w:rPr>
              <w:rFonts w:ascii="Times New Roman" w:hAnsi="Times New Roman" w:cs="Times New Roman"/>
            </w:rPr>
            <w:t xml:space="preserve"> dH and current temperature T. The result is current coefficient </w:t>
          </w:r>
          <w:r w:rsidR="00C90A1C">
            <w:rPr>
              <w:rFonts w:ascii="Times New Roman" w:hAnsi="Times New Roman" w:cs="Times New Roman"/>
            </w:rPr>
            <w:t>C</w:t>
          </w:r>
          <w:r w:rsidR="00C90A1C" w:rsidRPr="005221A6">
            <w:rPr>
              <w:rFonts w:ascii="Times New Roman" w:hAnsi="Times New Roman" w:cs="Times New Roman"/>
              <w:vertAlign w:val="subscript"/>
            </w:rPr>
            <w:t>T</w:t>
          </w:r>
          <w:r w:rsidR="00C90A1C">
            <w:rPr>
              <w:rFonts w:ascii="Times New Roman" w:hAnsi="Times New Roman" w:cs="Times New Roman"/>
            </w:rPr>
            <w:t xml:space="preserve"> </w:t>
          </w:r>
          <w:r w:rsidR="005221A6">
            <w:rPr>
              <w:rFonts w:ascii="Times New Roman" w:hAnsi="Times New Roman" w:cs="Times New Roman"/>
            </w:rPr>
            <w:t xml:space="preserve">at temperature T.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232ED" w:rsidTr="00FC027A">
            <w:trPr>
              <w:trHeight w:val="705"/>
            </w:trPr>
            <w:tc>
              <w:tcPr>
                <w:tcW w:w="7230" w:type="dxa"/>
                <w:vAlign w:val="center"/>
              </w:tcPr>
              <w:p w:rsidR="007232ED" w:rsidRPr="00657906" w:rsidRDefault="007232ED" w:rsidP="00BE55F4">
                <w:pPr>
                  <w:keepNext/>
                  <w:jc w:val="both"/>
                  <w:rPr>
                    <w:rFonts w:ascii="Times New Roman" w:eastAsia="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=-dH∙molarChange(t)</m:t>
                    </m:r>
                  </m:oMath>
                </m:oMathPara>
              </w:p>
            </w:tc>
            <w:tc>
              <w:tcPr>
                <w:tcW w:w="1165" w:type="dxa"/>
                <w:vAlign w:val="center"/>
              </w:tcPr>
              <w:p w:rsidR="007232ED" w:rsidRDefault="007232ED" w:rsidP="00FC027A">
                <w:pPr>
                  <w:pStyle w:val="Titulek"/>
                </w:pPr>
                <w:bookmarkStart w:id="97" w:name="_Ref407015537"/>
                <w:r>
                  <w:t xml:space="preserve">Equation </w:t>
                </w:r>
                <w:r>
                  <w:fldChar w:fldCharType="begin"/>
                </w:r>
                <w:r>
                  <w:instrText xml:space="preserve"> SEQ Equation \* ARABIC </w:instrText>
                </w:r>
                <w:r>
                  <w:fldChar w:fldCharType="separate"/>
                </w:r>
                <w:r w:rsidR="001223B6">
                  <w:rPr>
                    <w:noProof/>
                  </w:rPr>
                  <w:t>5</w:t>
                </w:r>
                <w:r>
                  <w:fldChar w:fldCharType="end"/>
                </w:r>
                <w:bookmarkEnd w:id="97"/>
                <w:r w:rsidR="00FC027A">
                  <w:t>, Heat Flow</w:t>
                </w:r>
              </w:p>
            </w:tc>
          </w:tr>
          <w:tr w:rsidR="007232ED" w:rsidTr="00FC027A">
            <w:trPr>
              <w:trHeight w:val="999"/>
            </w:trPr>
            <w:tc>
              <w:tcPr>
                <w:tcW w:w="7230" w:type="dxa"/>
                <w:vAlign w:val="center"/>
              </w:tcPr>
              <w:p w:rsidR="007232ED" w:rsidRDefault="001C1D74"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T0</m:t>
                        </m:r>
                      </m:sub>
                    </m:sSub>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dH</m:t>
                                    </m:r>
                                  </m:num>
                                  <m:den>
                                    <m:r>
                                      <w:rPr>
                                        <w:rFonts w:ascii="Cambria Math" w:hAnsi="Cambria Math" w:cs="Times New Roman"/>
                                      </w:rPr>
                                      <m:t>R</m:t>
                                    </m:r>
                                  </m:den>
                                </m:f>
                              </m:e>
                            </m:d>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T0</m:t>
                                    </m:r>
                                  </m:den>
                                </m:f>
                              </m:e>
                            </m:d>
                          </m:e>
                        </m:d>
                      </m:e>
                    </m:func>
                  </m:oMath>
                </m:oMathPara>
              </w:p>
            </w:tc>
            <w:tc>
              <w:tcPr>
                <w:tcW w:w="1165" w:type="dxa"/>
                <w:vAlign w:val="center"/>
              </w:tcPr>
              <w:p w:rsidR="007232ED" w:rsidRDefault="007232ED" w:rsidP="00FC027A">
                <w:pPr>
                  <w:pStyle w:val="Titulek"/>
                </w:pPr>
                <w:bookmarkStart w:id="98" w:name="_Ref407015552"/>
                <w:r>
                  <w:t xml:space="preserve">Equation </w:t>
                </w:r>
                <w:r>
                  <w:fldChar w:fldCharType="begin"/>
                </w:r>
                <w:r>
                  <w:instrText xml:space="preserve"> SEQ Equation \* ARABIC </w:instrText>
                </w:r>
                <w:r>
                  <w:fldChar w:fldCharType="separate"/>
                </w:r>
                <w:r w:rsidR="001223B6">
                  <w:rPr>
                    <w:noProof/>
                  </w:rPr>
                  <w:t>6</w:t>
                </w:r>
                <w:r>
                  <w:fldChar w:fldCharType="end"/>
                </w:r>
                <w:bookmarkEnd w:id="98"/>
                <w:r w:rsidR="00FC027A">
                  <w:t>, Van’t Hoff</w:t>
                </w:r>
              </w:p>
            </w:tc>
          </w:tr>
        </w:tbl>
        <w:p w:rsidR="007232ED" w:rsidRDefault="005221A6" w:rsidP="00BE55F4">
          <w:pPr>
            <w:jc w:val="both"/>
            <w:rPr>
              <w:rFonts w:ascii="Times New Roman" w:hAnsi="Times New Roman" w:cs="Times New Roman"/>
            </w:rPr>
          </w:pPr>
          <w:r>
            <w:rPr>
              <w:rFonts w:ascii="Times New Roman" w:hAnsi="Times New Roman" w:cs="Times New Roman"/>
            </w:rPr>
            <w:t>Van’t Hoff’s equation can be used for many coefficients such as dissociation constant, Henry’s constant, etc. The notation of subscript T in variable</w:t>
          </w:r>
          <w:r w:rsidR="002D3F5C">
            <w:rPr>
              <w:rFonts w:ascii="Times New Roman" w:hAnsi="Times New Roman" w:cs="Times New Roman"/>
            </w:rPr>
            <w:t>s</w:t>
          </w:r>
          <w:r>
            <w:rPr>
              <w:rFonts w:ascii="Times New Roman" w:hAnsi="Times New Roman" w:cs="Times New Roman"/>
            </w:rPr>
            <w:t xml:space="preserve"> will mean</w:t>
          </w:r>
          <w:r w:rsidR="005D2A04">
            <w:rPr>
              <w:rFonts w:ascii="Times New Roman" w:hAnsi="Times New Roman" w:cs="Times New Roman"/>
            </w:rPr>
            <w:t xml:space="preserve"> in this section </w:t>
          </w:r>
          <w:r>
            <w:rPr>
              <w:rFonts w:ascii="Times New Roman" w:hAnsi="Times New Roman" w:cs="Times New Roman"/>
            </w:rPr>
            <w:t xml:space="preserve">the temperature dependence, which can be solved using </w:t>
          </w:r>
          <w:r>
            <w:rPr>
              <w:rFonts w:ascii="Times New Roman" w:hAnsi="Times New Roman" w:cs="Times New Roman"/>
            </w:rPr>
            <w:fldChar w:fldCharType="begin"/>
          </w:r>
          <w:r>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w:t>
          </w:r>
        </w:p>
        <w:p w:rsidR="003362FC" w:rsidRDefault="002D3F5C" w:rsidP="00BE55F4">
          <w:pPr>
            <w:ind w:firstLine="708"/>
            <w:jc w:val="both"/>
            <w:rPr>
              <w:rFonts w:ascii="Times New Roman" w:hAnsi="Times New Roman" w:cs="Times New Roman"/>
            </w:rPr>
          </w:pPr>
          <w:r>
            <w:rPr>
              <w:rFonts w:ascii="Times New Roman" w:hAnsi="Times New Roman" w:cs="Times New Roman"/>
            </w:rPr>
            <w:t>Component of</w:t>
          </w:r>
          <w:r w:rsidR="00F321FF">
            <w:rPr>
              <w:rFonts w:ascii="Times New Roman" w:hAnsi="Times New Roman" w:cs="Times New Roman"/>
            </w:rPr>
            <w:t xml:space="preserve"> </w:t>
          </w:r>
          <w:r w:rsidR="00F321FF" w:rsidRPr="00185E37">
            <w:rPr>
              <w:rFonts w:ascii="Times New Roman" w:hAnsi="Times New Roman" w:cs="Times New Roman"/>
              <w:b/>
            </w:rPr>
            <w:t>chemical reaction</w:t>
          </w:r>
          <w:r w:rsidR="005B15D6">
            <w:rPr>
              <w:rFonts w:ascii="Times New Roman" w:hAnsi="Times New Roman" w:cs="Times New Roman"/>
            </w:rPr>
            <w:t xml:space="preserve"> as </w:t>
          </w:r>
          <w:r w:rsidR="005B15D6">
            <w:rPr>
              <w:rFonts w:ascii="Times New Roman" w:hAnsi="Times New Roman" w:cs="Times New Roman"/>
            </w:rPr>
            <w:fldChar w:fldCharType="begin"/>
          </w:r>
          <w:r w:rsidR="005B15D6">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5B15D6">
            <w:rPr>
              <w:rFonts w:ascii="Times New Roman" w:hAnsi="Times New Roman" w:cs="Times New Roman"/>
            </w:rPr>
          </w:r>
          <w:r w:rsidR="005B15D6">
            <w:rPr>
              <w:rFonts w:ascii="Times New Roman" w:hAnsi="Times New Roman" w:cs="Times New Roman"/>
            </w:rPr>
            <w:fldChar w:fldCharType="separate"/>
          </w:r>
          <w:r w:rsidR="001223B6">
            <w:t xml:space="preserve">Equation </w:t>
          </w:r>
          <w:r w:rsidR="001223B6">
            <w:rPr>
              <w:noProof/>
            </w:rPr>
            <w:t>7</w:t>
          </w:r>
          <w:r w:rsidR="005B15D6">
            <w:rPr>
              <w:rFonts w:ascii="Times New Roman" w:hAnsi="Times New Roman" w:cs="Times New Roman"/>
            </w:rPr>
            <w:fldChar w:fldCharType="end"/>
          </w:r>
          <w:r w:rsidR="005B15D6">
            <w:rPr>
              <w:rFonts w:ascii="Times New Roman" w:hAnsi="Times New Roman" w:cs="Times New Roman"/>
            </w:rPr>
            <w:t xml:space="preserve"> is combined from definition of dissociation constant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T</w:t>
          </w:r>
          <w:r w:rsidR="005B15D6">
            <w:rPr>
              <w:rFonts w:ascii="Times New Roman" w:hAnsi="Times New Roman" w:cs="Times New Roman"/>
            </w:rPr>
            <w:t xml:space="preserve"> and reaction forward rate coefficient </w:t>
          </w:r>
          <w:r w:rsidR="005B15D6" w:rsidRPr="00C90A1C">
            <w:rPr>
              <w:rFonts w:ascii="Times New Roman" w:hAnsi="Times New Roman" w:cs="Times New Roman"/>
              <w:i/>
            </w:rPr>
            <w:t>k</w:t>
          </w:r>
          <w:r w:rsidR="005B15D6" w:rsidRPr="00C90A1C">
            <w:rPr>
              <w:rFonts w:ascii="Times New Roman" w:hAnsi="Times New Roman" w:cs="Times New Roman"/>
              <w:i/>
              <w:vertAlign w:val="subscript"/>
            </w:rPr>
            <w:t>f</w:t>
          </w:r>
          <w:r w:rsidR="005D2A04" w:rsidRPr="00C90A1C">
            <w:rPr>
              <w:rFonts w:ascii="Times New Roman" w:hAnsi="Times New Roman" w:cs="Times New Roman"/>
              <w:i/>
              <w:vertAlign w:val="subscript"/>
            </w:rPr>
            <w:t>,T</w:t>
          </w:r>
          <w:r w:rsidR="00FB36D0">
            <w:rPr>
              <w:rFonts w:ascii="Times New Roman" w:hAnsi="Times New Roman" w:cs="Times New Roman"/>
            </w:rPr>
            <w:t xml:space="preserve"> [</w:t>
          </w:r>
          <w:r w:rsidR="00FB36D0">
            <w:t>s</w:t>
          </w:r>
          <w:r w:rsidR="00FB36D0">
            <w:rPr>
              <w:vertAlign w:val="superscript"/>
            </w:rPr>
            <w:t>-1</w:t>
          </w:r>
          <w:r w:rsidR="00FB36D0">
            <w:rPr>
              <w:rFonts w:ascii="Times New Roman" w:hAnsi="Times New Roman" w:cs="Times New Roman"/>
            </w:rPr>
            <w:t>].</w:t>
          </w:r>
          <w:r w:rsidR="005B15D6">
            <w:rPr>
              <w:rFonts w:ascii="Times New Roman" w:hAnsi="Times New Roman" w:cs="Times New Roman"/>
            </w:rPr>
            <w:t xml:space="preserve"> Because dissociation constant describes the equilibrium, the equation with zero reaction </w:t>
          </w:r>
          <w:r w:rsidR="00262276">
            <w:rPr>
              <w:rFonts w:ascii="Times New Roman" w:hAnsi="Times New Roman" w:cs="Times New Roman"/>
            </w:rPr>
            <w:t xml:space="preserve">rate </w:t>
          </w:r>
          <w:r w:rsidR="005B15D6">
            <w:rPr>
              <w:rFonts w:ascii="Times New Roman" w:hAnsi="Times New Roman" w:cs="Times New Roman"/>
            </w:rPr>
            <w:t xml:space="preserve">must be the same as </w:t>
          </w:r>
          <w:r w:rsidRPr="0046121A">
            <w:rPr>
              <w:rFonts w:ascii="Times New Roman" w:hAnsi="Times New Roman" w:cs="Times New Roman"/>
              <w:i/>
            </w:rPr>
            <w:t>K</w:t>
          </w:r>
          <w:r w:rsidRPr="0046121A">
            <w:rPr>
              <w:rFonts w:ascii="Times New Roman" w:hAnsi="Times New Roman" w:cs="Times New Roman"/>
              <w:i/>
              <w:vertAlign w:val="subscript"/>
            </w:rPr>
            <w:t>T</w:t>
          </w:r>
          <w:r>
            <w:rPr>
              <w:rFonts w:ascii="Times New Roman" w:hAnsi="Times New Roman" w:cs="Times New Roman"/>
            </w:rPr>
            <w:t xml:space="preserve"> definition: </w:t>
          </w:r>
          <w:r w:rsidR="007D7D7E">
            <w:rPr>
              <w:rFonts w:ascii="Times New Roman" w:hAnsi="Times New Roman" w:cs="Times New Roman"/>
            </w:rPr>
            <w: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 xml:space="preserve">T </w:t>
          </w:r>
          <w:r w:rsidR="005B15D6">
            <w:rPr>
              <w:rFonts w:ascii="Times New Roman" w:hAnsi="Times New Roman" w:cs="Times New Roman"/>
            </w:rPr>
            <w:t xml:space="preserve">is equal to the ratio between products and </w:t>
          </w:r>
          <w:r w:rsidR="002A004F">
            <w:rPr>
              <w:rFonts w:ascii="Times New Roman" w:hAnsi="Times New Roman" w:cs="Times New Roman"/>
            </w:rPr>
            <w:t>reactants</w:t>
          </w:r>
          <w:r w:rsidR="005B15D6">
            <w:rPr>
              <w:rFonts w:ascii="Times New Roman" w:hAnsi="Times New Roman" w:cs="Times New Roman"/>
            </w:rPr>
            <w:t xml:space="preserve"> concentrations</w:t>
          </w:r>
          <w:r w:rsidR="007D7D7E">
            <w:rPr>
              <w:rFonts w:ascii="Times New Roman" w:hAnsi="Times New Roman" w:cs="Times New Roman"/>
            </w:rPr>
            <w:t>”</w:t>
          </w:r>
          <w:r w:rsidR="005B15D6">
            <w:rPr>
              <w:rFonts w:ascii="Times New Roman" w:hAnsi="Times New Roman" w:cs="Times New Roman"/>
            </w:rPr>
            <w:t xml:space="preserve">. Backward rate coefficient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b</w:t>
          </w:r>
          <w:r w:rsidR="005D2A04" w:rsidRPr="0046121A">
            <w:rPr>
              <w:rFonts w:ascii="Times New Roman" w:hAnsi="Times New Roman" w:cs="Times New Roman"/>
              <w:i/>
              <w:vertAlign w:val="subscript"/>
            </w:rPr>
            <w:t>,T</w:t>
          </w:r>
          <w:r w:rsidR="005B15D6">
            <w:rPr>
              <w:rFonts w:ascii="Times New Roman" w:hAnsi="Times New Roman" w:cs="Times New Roman"/>
            </w:rPr>
            <w:t xml:space="preserve"> </w:t>
          </w:r>
          <w:r w:rsidR="00FB36D0">
            <w:rPr>
              <w:rFonts w:ascii="Times New Roman" w:hAnsi="Times New Roman" w:cs="Times New Roman"/>
            </w:rPr>
            <w:t>[</w:t>
          </w:r>
          <w:r w:rsidR="00FB36D0">
            <w:t>s</w:t>
          </w:r>
          <w:r w:rsidR="00FB36D0">
            <w:rPr>
              <w:vertAlign w:val="superscript"/>
            </w:rPr>
            <w:t>-1</w:t>
          </w:r>
          <w:r w:rsidR="00FB36D0">
            <w:rPr>
              <w:rFonts w:ascii="Times New Roman" w:hAnsi="Times New Roman" w:cs="Times New Roman"/>
            </w:rPr>
            <w:t xml:space="preserve">] </w:t>
          </w:r>
          <w:r w:rsidR="005B15D6">
            <w:rPr>
              <w:rFonts w:ascii="Times New Roman" w:hAnsi="Times New Roman" w:cs="Times New Roman"/>
            </w:rPr>
            <w:t xml:space="preserve">is not </w:t>
          </w:r>
          <w:r>
            <w:rPr>
              <w:rFonts w:ascii="Times New Roman" w:hAnsi="Times New Roman" w:cs="Times New Roman"/>
            </w:rPr>
            <w:t xml:space="preserve">explicitly </w:t>
          </w:r>
          <w:r w:rsidR="005B15D6">
            <w:rPr>
              <w:rFonts w:ascii="Times New Roman" w:hAnsi="Times New Roman" w:cs="Times New Roman"/>
            </w:rPr>
            <w:t xml:space="preserve">needed, because it must be the same as </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f</w:t>
          </w:r>
          <w:r w:rsidR="005D2A04" w:rsidRPr="0046121A">
            <w:rPr>
              <w:rFonts w:ascii="Times New Roman" w:hAnsi="Times New Roman" w:cs="Times New Roman"/>
              <w:i/>
              <w:vertAlign w:val="subscript"/>
            </w:rPr>
            <w:t>,T</w:t>
          </w:r>
          <w:r w:rsidR="005B15D6" w:rsidRPr="0046121A">
            <w:rPr>
              <w:rFonts w:ascii="Times New Roman" w:hAnsi="Times New Roman" w:cs="Times New Roman"/>
              <w:i/>
            </w:rPr>
            <w:t>/K</w:t>
          </w:r>
          <w:r w:rsidR="005B15D6" w:rsidRPr="0046121A">
            <w:rPr>
              <w:rFonts w:ascii="Times New Roman" w:hAnsi="Times New Roman" w:cs="Times New Roman"/>
              <w:i/>
              <w:vertAlign w:val="subscript"/>
            </w:rPr>
            <w:t>T</w:t>
          </w:r>
          <w:r w:rsidR="005B15D6">
            <w:rPr>
              <w:rFonts w:ascii="Times New Roman" w:hAnsi="Times New Roman" w:cs="Times New Roman"/>
            </w:rPr>
            <w:t>.</w:t>
          </w:r>
          <w:r w:rsidR="002A004F">
            <w:rPr>
              <w:rFonts w:ascii="Times New Roman" w:hAnsi="Times New Roman" w:cs="Times New Roman"/>
            </w:rPr>
            <w:t xml:space="preserve"> So the </w:t>
          </w:r>
          <w:r w:rsidR="002A004F">
            <w:rPr>
              <w:rFonts w:ascii="Times New Roman" w:hAnsi="Times New Roman" w:cs="Times New Roman"/>
            </w:rPr>
            <w:fldChar w:fldCharType="begin"/>
          </w:r>
          <w:r w:rsidR="002A004F">
            <w:rPr>
              <w:rFonts w:ascii="Times New Roman" w:hAnsi="Times New Roman" w:cs="Times New Roman"/>
            </w:rPr>
            <w:instrText xml:space="preserve"> REF _Ref406950750 \h </w:instrText>
          </w:r>
          <w:r w:rsidR="00BE55F4">
            <w:rPr>
              <w:rFonts w:ascii="Times New Roman" w:hAnsi="Times New Roman" w:cs="Times New Roman"/>
            </w:rPr>
            <w:instrText xml:space="preserve"> \* MERGEFORMAT </w:instrText>
          </w:r>
          <w:r w:rsidR="002A004F">
            <w:rPr>
              <w:rFonts w:ascii="Times New Roman" w:hAnsi="Times New Roman" w:cs="Times New Roman"/>
            </w:rPr>
          </w:r>
          <w:r w:rsidR="002A004F">
            <w:rPr>
              <w:rFonts w:ascii="Times New Roman" w:hAnsi="Times New Roman" w:cs="Times New Roman"/>
            </w:rPr>
            <w:fldChar w:fldCharType="separate"/>
          </w:r>
          <w:r w:rsidR="001223B6">
            <w:t xml:space="preserve">Equation </w:t>
          </w:r>
          <w:r w:rsidR="001223B6">
            <w:rPr>
              <w:noProof/>
            </w:rPr>
            <w:t>7</w:t>
          </w:r>
          <w:r w:rsidR="002A004F">
            <w:rPr>
              <w:rFonts w:ascii="Times New Roman" w:hAnsi="Times New Roman" w:cs="Times New Roman"/>
            </w:rPr>
            <w:fldChar w:fldCharType="end"/>
          </w:r>
          <w:r w:rsidR="002A004F">
            <w:rPr>
              <w:rFonts w:ascii="Times New Roman" w:hAnsi="Times New Roman" w:cs="Times New Roman"/>
            </w:rPr>
            <w:t xml:space="preserve"> can be read as “Current reaction </w:t>
          </w:r>
          <w:r w:rsidR="00262276">
            <w:rPr>
              <w:rFonts w:ascii="Times New Roman" w:hAnsi="Times New Roman" w:cs="Times New Roman"/>
            </w:rPr>
            <w:t>flow</w:t>
          </w:r>
          <w:r w:rsidR="002A004F">
            <w:rPr>
              <w:rFonts w:ascii="Times New Roman" w:hAnsi="Times New Roman" w:cs="Times New Roman"/>
            </w:rPr>
            <w:t xml:space="preserve"> </w:t>
          </w:r>
          <w:r w:rsidR="00FB36D0">
            <w:rPr>
              <w:rFonts w:ascii="Times New Roman" w:hAnsi="Times New Roman" w:cs="Times New Roman"/>
            </w:rPr>
            <w:t>[mol.</w:t>
          </w:r>
          <w:r w:rsidR="00FB36D0">
            <w:t>s</w:t>
          </w:r>
          <w:r w:rsidR="00FB36D0">
            <w:rPr>
              <w:vertAlign w:val="superscript"/>
            </w:rPr>
            <w:t>-1</w:t>
          </w:r>
          <w:r w:rsidR="00FB36D0">
            <w:rPr>
              <w:rFonts w:ascii="Times New Roman" w:hAnsi="Times New Roman" w:cs="Times New Roman"/>
            </w:rPr>
            <w:t xml:space="preserve">] </w:t>
          </w:r>
          <w:r w:rsidR="007D7D7E">
            <w:rPr>
              <w:rFonts w:ascii="Times New Roman" w:hAnsi="Times New Roman" w:cs="Times New Roman"/>
            </w:rPr>
            <w:t>per</w:t>
          </w:r>
          <w:r w:rsidR="002A004F">
            <w:rPr>
              <w:rFonts w:ascii="Times New Roman" w:hAnsi="Times New Roman" w:cs="Times New Roman"/>
            </w:rPr>
            <w:t xml:space="preserve"> defined volume </w:t>
          </w:r>
          <w:r w:rsidR="00FB36D0">
            <w:rPr>
              <w:rFonts w:ascii="Times New Roman" w:hAnsi="Times New Roman" w:cs="Times New Roman"/>
            </w:rPr>
            <w:t>[</w:t>
          </w:r>
          <w:r w:rsidR="00FB36D0">
            <w:t>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of solution is a differenc</w:t>
          </w:r>
          <w:r w:rsidR="00FB36D0">
            <w:rPr>
              <w:rFonts w:ascii="Times New Roman" w:hAnsi="Times New Roman" w:cs="Times New Roman"/>
            </w:rPr>
            <w:t xml:space="preserve">e between forward reaction rate </w:t>
          </w:r>
          <w:r w:rsidR="002A004F">
            <w:rPr>
              <w:rFonts w:ascii="Times New Roman" w:hAnsi="Times New Roman" w:cs="Times New Roman"/>
            </w:rPr>
            <w:t xml:space="preserve">and backward reaction rate”. The symbol </w:t>
          </w:r>
          <w:r w:rsidR="002A004F" w:rsidRPr="00C90A1C">
            <w:rPr>
              <w:rFonts w:ascii="Times New Roman" w:hAnsi="Times New Roman" w:cs="Times New Roman"/>
              <w:i/>
            </w:rPr>
            <w:t>R</w:t>
          </w:r>
          <w:r w:rsidR="002A004F" w:rsidRPr="00C90A1C">
            <w:rPr>
              <w:rFonts w:ascii="Times New Roman" w:hAnsi="Times New Roman" w:cs="Times New Roman"/>
              <w:i/>
              <w:vertAlign w:val="subscript"/>
            </w:rPr>
            <w:t>i</w:t>
          </w:r>
          <w:r w:rsidR="002A004F" w:rsidRPr="00C90A1C">
            <w:rPr>
              <w:rFonts w:ascii="Times New Roman" w:hAnsi="Times New Roman" w:cs="Times New Roman"/>
              <w:i/>
            </w:rPr>
            <w:t>(t)</w:t>
          </w:r>
          <w:r w:rsidR="002A004F">
            <w:rPr>
              <w:rFonts w:ascii="Times New Roman" w:hAnsi="Times New Roman" w:cs="Times New Roman"/>
            </w:rPr>
            <w:t xml:space="preserve"> means </w:t>
          </w:r>
          <w:r w:rsidR="00C90A1C">
            <w:rPr>
              <w:rFonts w:ascii="Times New Roman" w:hAnsi="Times New Roman" w:cs="Times New Roman"/>
            </w:rPr>
            <w:t xml:space="preserve">i-th reactant </w:t>
          </w:r>
          <w:r w:rsidR="002A004F">
            <w:rPr>
              <w:rFonts w:ascii="Times New Roman" w:hAnsi="Times New Roman" w:cs="Times New Roman"/>
            </w:rPr>
            <w:t xml:space="preserve">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064FB1">
            <w:rPr>
              <w:rFonts w:ascii="Times New Roman" w:hAnsi="Times New Roman" w:cs="Times New Roman"/>
            </w:rPr>
            <w:t xml:space="preserve">at time t </w:t>
          </w:r>
          <w:r w:rsidR="002A004F">
            <w:rPr>
              <w:rFonts w:ascii="Times New Roman" w:hAnsi="Times New Roman" w:cs="Times New Roman"/>
            </w:rPr>
            <w:t xml:space="preserve">with stoichiometry </w:t>
          </w:r>
          <w:r w:rsidR="002A004F" w:rsidRPr="00C90A1C">
            <w:rPr>
              <w:rFonts w:ascii="Times New Roman" w:hAnsi="Times New Roman" w:cs="Times New Roman"/>
              <w:i/>
            </w:rPr>
            <w:t>ri</w:t>
          </w:r>
          <w:r w:rsidR="002A004F">
            <w:rPr>
              <w:rFonts w:ascii="Times New Roman" w:hAnsi="Times New Roman" w:cs="Times New Roman"/>
            </w:rPr>
            <w:t xml:space="preserve">. The symbol </w:t>
          </w:r>
          <w:r w:rsidR="002A004F" w:rsidRPr="00C90A1C">
            <w:rPr>
              <w:rFonts w:ascii="Times New Roman" w:hAnsi="Times New Roman" w:cs="Times New Roman"/>
              <w:i/>
            </w:rPr>
            <w:t>P</w:t>
          </w:r>
          <w:r w:rsidR="002A004F" w:rsidRPr="00C90A1C">
            <w:rPr>
              <w:rFonts w:ascii="Times New Roman" w:hAnsi="Times New Roman" w:cs="Times New Roman"/>
              <w:i/>
              <w:vertAlign w:val="subscript"/>
            </w:rPr>
            <w:t>j</w:t>
          </w:r>
          <w:r w:rsidR="002A004F" w:rsidRPr="00C90A1C">
            <w:rPr>
              <w:rFonts w:ascii="Times New Roman" w:hAnsi="Times New Roman" w:cs="Times New Roman"/>
              <w:i/>
            </w:rPr>
            <w:t>(t)</w:t>
          </w:r>
          <w:r w:rsidR="002A004F">
            <w:rPr>
              <w:rFonts w:ascii="Times New Roman" w:hAnsi="Times New Roman" w:cs="Times New Roman"/>
            </w:rPr>
            <w:t xml:space="preserve"> means</w:t>
          </w:r>
          <w:r w:rsidR="00C90A1C">
            <w:rPr>
              <w:rFonts w:ascii="Times New Roman" w:hAnsi="Times New Roman" w:cs="Times New Roman"/>
            </w:rPr>
            <w:t xml:space="preserve"> j-th product</w:t>
          </w:r>
          <w:r w:rsidR="002A004F">
            <w:rPr>
              <w:rFonts w:ascii="Times New Roman" w:hAnsi="Times New Roman" w:cs="Times New Roman"/>
            </w:rPr>
            <w:t xml:space="preserve"> concentration </w:t>
          </w:r>
          <w:r w:rsidR="00FB36D0">
            <w:rPr>
              <w:rFonts w:ascii="Times New Roman" w:hAnsi="Times New Roman" w:cs="Times New Roman"/>
            </w:rPr>
            <w:t>[mol.m</w:t>
          </w:r>
          <w:r w:rsidR="00FB36D0">
            <w:rPr>
              <w:vertAlign w:val="superscript"/>
            </w:rPr>
            <w:t>-3</w:t>
          </w:r>
          <w:r w:rsidR="00FB36D0">
            <w:rPr>
              <w:rFonts w:ascii="Times New Roman" w:hAnsi="Times New Roman" w:cs="Times New Roman"/>
            </w:rPr>
            <w:t xml:space="preserve">] </w:t>
          </w:r>
          <w:r w:rsidR="002A004F">
            <w:rPr>
              <w:rFonts w:ascii="Times New Roman" w:hAnsi="Times New Roman" w:cs="Times New Roman"/>
            </w:rPr>
            <w:t xml:space="preserve">with stoichiometry </w:t>
          </w:r>
          <w:r w:rsidR="002A004F" w:rsidRPr="00C90A1C">
            <w:rPr>
              <w:rFonts w:ascii="Times New Roman" w:hAnsi="Times New Roman" w:cs="Times New Roman"/>
              <w:i/>
            </w:rPr>
            <w:t>pj</w:t>
          </w:r>
          <w:r w:rsidR="002A004F">
            <w:rPr>
              <w:rFonts w:ascii="Times New Roman" w:hAnsi="Times New Roman" w:cs="Times New Roman"/>
            </w:rPr>
            <w:t>.</w:t>
          </w:r>
          <w:r w:rsidR="007D7D7E">
            <w:rPr>
              <w:rFonts w:ascii="Times New Roman" w:hAnsi="Times New Roman" w:cs="Times New Roman"/>
            </w:rPr>
            <w:t xml:space="preserve"> The specific calculations with charged particles in water need also to define activity coefficient for reactants and products </w:t>
          </w:r>
          <w:r w:rsidR="001462AF">
            <w:rPr>
              <w:rFonts w:ascii="Times New Roman" w:hAnsi="Times New Roman" w:cs="Times New Roman"/>
            </w:rPr>
            <w:t>named</w:t>
          </w:r>
          <w:r w:rsidR="007D7D7E">
            <w:rPr>
              <w:rFonts w:ascii="Times New Roman" w:hAnsi="Times New Roman" w:cs="Times New Roman"/>
            </w:rPr>
            <w:t xml:space="preserve"> as α, which are </w:t>
          </w:r>
          <w:r w:rsidR="00064FB1">
            <w:rPr>
              <w:rFonts w:ascii="Times New Roman" w:hAnsi="Times New Roman" w:cs="Times New Roman"/>
            </w:rPr>
            <w:t>typically set default to</w:t>
          </w:r>
          <w:r w:rsidR="007D7D7E">
            <w:rPr>
              <w:rFonts w:ascii="Times New Roman" w:hAnsi="Times New Roman" w:cs="Times New Roman"/>
            </w:rPr>
            <w:t xml:space="preserve"> one. </w:t>
          </w:r>
          <w:r w:rsidR="005D2A04">
            <w:rPr>
              <w:rFonts w:ascii="Times New Roman" w:hAnsi="Times New Roman" w:cs="Times New Roman"/>
            </w:rPr>
            <w:t>T</w:t>
          </w:r>
          <w:r w:rsidR="00792959">
            <w:rPr>
              <w:rFonts w:ascii="Times New Roman" w:hAnsi="Times New Roman" w:cs="Times New Roman"/>
            </w:rPr>
            <w:t>h</w:t>
          </w:r>
          <w:r w:rsidR="005D2A04">
            <w:rPr>
              <w:rFonts w:ascii="Times New Roman" w:hAnsi="Times New Roman" w:cs="Times New Roman"/>
            </w:rPr>
            <w:t xml:space="preserve">e </w:t>
          </w:r>
          <w:r w:rsidR="00792959">
            <w:rPr>
              <w:rFonts w:ascii="Times New Roman" w:hAnsi="Times New Roman" w:cs="Times New Roman"/>
            </w:rPr>
            <w:t xml:space="preserve">relation </w:t>
          </w:r>
          <w:r w:rsidR="005D2A04">
            <w:rPr>
              <w:rFonts w:ascii="Times New Roman" w:hAnsi="Times New Roman" w:cs="Times New Roman"/>
            </w:rPr>
            <w:t>calculates</w:t>
          </w:r>
          <w:r w:rsidR="00792959">
            <w:rPr>
              <w:rFonts w:ascii="Times New Roman" w:hAnsi="Times New Roman" w:cs="Times New Roman"/>
            </w:rPr>
            <w:t xml:space="preserve"> al</w:t>
          </w:r>
          <w:r w:rsidR="005D2A04">
            <w:rPr>
              <w:rFonts w:ascii="Times New Roman" w:hAnsi="Times New Roman" w:cs="Times New Roman"/>
            </w:rPr>
            <w:t>so irreversible reaction just with</w:t>
          </w:r>
          <w:r w:rsidR="00792959">
            <w:rPr>
              <w:rFonts w:ascii="Times New Roman" w:hAnsi="Times New Roman" w:cs="Times New Roman"/>
            </w:rPr>
            <w:t xml:space="preserve"> setting the dissociation constant close to infinity or close to zero as suggested in section </w:t>
          </w:r>
          <w:hyperlink w:anchor="_Floating_point_numbers" w:history="1">
            <w:r w:rsidR="00792959" w:rsidRPr="00792959">
              <w:rPr>
                <w:rStyle w:val="Hypertextovodkaz"/>
                <w:rFonts w:ascii="Times New Roman" w:hAnsi="Times New Roman" w:cs="Times New Roman"/>
              </w:rPr>
              <w:t>Floating point numbers</w:t>
            </w:r>
          </w:hyperlink>
          <w:r w:rsidR="00792959">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60B2D" w:rsidTr="00FC027A">
            <w:trPr>
              <w:trHeight w:val="822"/>
            </w:trPr>
            <w:tc>
              <w:tcPr>
                <w:tcW w:w="7230" w:type="dxa"/>
                <w:vAlign w:val="center"/>
              </w:tcPr>
              <w:p w:rsidR="00C60B2D" w:rsidRDefault="001C1D74"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reactionFlow(t)</m:t>
                        </m:r>
                      </m:num>
                      <m:den>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ri</m:t>
                                </m:r>
                              </m:sup>
                            </m:sSup>
                          </m:e>
                        </m:d>
                      </m:e>
                    </m:nary>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f,T</m:t>
                            </m:r>
                          </m:sub>
                        </m:sSub>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den>
                    </m:f>
                    <m:r>
                      <w:rPr>
                        <w:rFonts w:ascii="Cambria Math" w:hAnsi="Cambria Math" w:cs="Times New Roman"/>
                      </w:rPr>
                      <m:t>∙</m:t>
                    </m:r>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j</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j</m:t>
                                    </m:r>
                                  </m:sub>
                                </m:sSub>
                                <m:d>
                                  <m:dPr>
                                    <m:ctrlPr>
                                      <w:rPr>
                                        <w:rFonts w:ascii="Cambria Math" w:hAnsi="Cambria Math" w:cs="Times New Roman"/>
                                        <w:i/>
                                      </w:rPr>
                                    </m:ctrlPr>
                                  </m:dPr>
                                  <m:e>
                                    <m:r>
                                      <w:rPr>
                                        <w:rFonts w:ascii="Cambria Math" w:hAnsi="Cambria Math" w:cs="Times New Roman"/>
                                      </w:rPr>
                                      <m:t>t</m:t>
                                    </m:r>
                                  </m:e>
                                </m:d>
                              </m:e>
                              <m:sup>
                                <m:r>
                                  <w:rPr>
                                    <w:rFonts w:ascii="Cambria Math" w:hAnsi="Cambria Math" w:cs="Times New Roman"/>
                                  </w:rPr>
                                  <m:t>pj</m:t>
                                </m:r>
                              </m:sup>
                            </m:sSup>
                          </m:e>
                        </m:d>
                      </m:e>
                    </m:nary>
                  </m:oMath>
                </m:oMathPara>
              </w:p>
            </w:tc>
            <w:tc>
              <w:tcPr>
                <w:tcW w:w="1165" w:type="dxa"/>
                <w:vAlign w:val="center"/>
              </w:tcPr>
              <w:p w:rsidR="00C60B2D" w:rsidRDefault="00C60B2D" w:rsidP="00FC027A">
                <w:pPr>
                  <w:pStyle w:val="Titulek"/>
                  <w:rPr>
                    <w:rFonts w:ascii="Times New Roman" w:hAnsi="Times New Roman" w:cs="Times New Roman"/>
                  </w:rPr>
                </w:pPr>
                <w:bookmarkStart w:id="99" w:name="_Ref406950750"/>
                <w:r>
                  <w:t xml:space="preserve">Equation </w:t>
                </w:r>
                <w:r>
                  <w:fldChar w:fldCharType="begin"/>
                </w:r>
                <w:r>
                  <w:instrText xml:space="preserve"> SEQ Equation \* ARABIC </w:instrText>
                </w:r>
                <w:r>
                  <w:fldChar w:fldCharType="separate"/>
                </w:r>
                <w:r w:rsidR="001223B6">
                  <w:rPr>
                    <w:noProof/>
                  </w:rPr>
                  <w:t>7</w:t>
                </w:r>
                <w:r>
                  <w:fldChar w:fldCharType="end"/>
                </w:r>
                <w:bookmarkEnd w:id="99"/>
                <w:r w:rsidR="00FC027A">
                  <w:t>, Reaction</w:t>
                </w:r>
              </w:p>
            </w:tc>
          </w:tr>
        </w:tbl>
        <w:p w:rsidR="00721DE9" w:rsidRDefault="00B51803" w:rsidP="00BE55F4">
          <w:pPr>
            <w:jc w:val="both"/>
            <w:rPr>
              <w:rFonts w:ascii="Times New Roman" w:hAnsi="Times New Roman" w:cs="Times New Roman"/>
            </w:rPr>
          </w:pPr>
          <w:r>
            <w:rPr>
              <w:rFonts w:ascii="Times New Roman" w:hAnsi="Times New Roman" w:cs="Times New Roman"/>
            </w:rPr>
            <w:t xml:space="preserve">The chemical reactions can consume (endothermic) and produce (exothermic) heat. </w:t>
          </w:r>
          <w:r w:rsidR="002D3F5C">
            <w:rPr>
              <w:rFonts w:ascii="Times New Roman" w:hAnsi="Times New Roman" w:cs="Times New Roman"/>
            </w:rPr>
            <w:t>As mentioned above, t</w:t>
          </w:r>
          <w:r>
            <w:rPr>
              <w:rFonts w:ascii="Times New Roman" w:hAnsi="Times New Roman" w:cs="Times New Roman"/>
            </w:rPr>
            <w:t xml:space="preserve">he amount of heat energy absorbed by reaction is called reaction enthalpy </w:t>
          </w:r>
          <w:r w:rsidRPr="0046121A">
            <w:rPr>
              <w:rFonts w:ascii="Times New Roman" w:hAnsi="Times New Roman" w:cs="Times New Roman"/>
              <w:i/>
            </w:rPr>
            <w:t>dH</w:t>
          </w:r>
          <w:r w:rsidR="00DF51D4">
            <w:rPr>
              <w:rFonts w:ascii="Times New Roman" w:hAnsi="Times New Roman" w:cs="Times New Roman"/>
            </w:rPr>
            <w:t xml:space="preserve"> [J.</w:t>
          </w:r>
          <w:r w:rsidR="00DF51D4">
            <w:t>mol</w:t>
          </w:r>
          <w:r w:rsidR="00DF51D4">
            <w:rPr>
              <w:vertAlign w:val="superscript"/>
            </w:rPr>
            <w:t>-1</w:t>
          </w:r>
          <w:r w:rsidR="00DF51D4">
            <w:rPr>
              <w:rFonts w:ascii="Times New Roman" w:hAnsi="Times New Roman" w:cs="Times New Roman"/>
            </w:rPr>
            <w:t>]</w:t>
          </w:r>
          <w:r w:rsidR="002D3F5C">
            <w:rPr>
              <w:rFonts w:ascii="Times New Roman" w:hAnsi="Times New Roman" w:cs="Times New Roman"/>
            </w:rPr>
            <w:t>. For exothermic reaction is</w:t>
          </w:r>
          <w:r>
            <w:rPr>
              <w:rFonts w:ascii="Times New Roman" w:hAnsi="Times New Roman" w:cs="Times New Roman"/>
            </w:rPr>
            <w:t xml:space="preserve"> enthalpy negative. Current flow of heat energy </w:t>
          </w:r>
          <w:r w:rsidR="00DF51D4">
            <w:rPr>
              <w:rFonts w:ascii="Times New Roman" w:hAnsi="Times New Roman" w:cs="Times New Roman"/>
            </w:rPr>
            <w:t xml:space="preserve">[W] </w:t>
          </w:r>
          <w:r>
            <w:rPr>
              <w:rFonts w:ascii="Times New Roman" w:hAnsi="Times New Roman" w:cs="Times New Roman"/>
            </w:rPr>
            <w:t>from reaction can be calculated 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5</w:t>
          </w:r>
          <w:r w:rsidR="005D2A04">
            <w:rPr>
              <w:rFonts w:ascii="Times New Roman" w:hAnsi="Times New Roman" w:cs="Times New Roman"/>
            </w:rPr>
            <w:fldChar w:fldCharType="end"/>
          </w:r>
          <w:r>
            <w:rPr>
              <w:rFonts w:ascii="Times New Roman" w:hAnsi="Times New Roman" w:cs="Times New Roman"/>
            </w:rPr>
            <w:t xml:space="preserve">. And having a heat connector in chemical reaction component there is together with heat flow connected the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sidR="00DF51D4">
            <w:rPr>
              <w:rFonts w:ascii="Times New Roman" w:hAnsi="Times New Roman" w:cs="Times New Roman"/>
            </w:rPr>
            <w:t xml:space="preserve">[K] </w:t>
          </w:r>
          <w:r w:rsidR="005D2A04">
            <w:rPr>
              <w:rFonts w:ascii="Times New Roman" w:hAnsi="Times New Roman" w:cs="Times New Roman"/>
            </w:rPr>
            <w:t>of solution</w:t>
          </w:r>
          <w:r>
            <w:rPr>
              <w:rFonts w:ascii="Times New Roman" w:hAnsi="Times New Roman" w:cs="Times New Roman"/>
            </w:rPr>
            <w:t xml:space="preserve">. This current temperature </w:t>
          </w:r>
          <w:r w:rsidR="005D2A04" w:rsidRPr="0046121A">
            <w:rPr>
              <w:rFonts w:ascii="Times New Roman" w:hAnsi="Times New Roman" w:cs="Times New Roman"/>
              <w:i/>
            </w:rPr>
            <w:t>T</w:t>
          </w:r>
          <w:r w:rsidR="005D2A04">
            <w:rPr>
              <w:rFonts w:ascii="Times New Roman" w:hAnsi="Times New Roman" w:cs="Times New Roman"/>
            </w:rPr>
            <w:t xml:space="preserve"> </w:t>
          </w:r>
          <w:r>
            <w:rPr>
              <w:rFonts w:ascii="Times New Roman" w:hAnsi="Times New Roman" w:cs="Times New Roman"/>
            </w:rPr>
            <w:t xml:space="preserve">can change the dissociation constant </w:t>
          </w:r>
          <w:r w:rsidR="00064FB1" w:rsidRPr="0046121A">
            <w:rPr>
              <w:rFonts w:ascii="Times New Roman" w:hAnsi="Times New Roman" w:cs="Times New Roman"/>
              <w:i/>
            </w:rPr>
            <w:t>K</w:t>
          </w:r>
          <w:r w:rsidR="00064FB1" w:rsidRPr="0046121A">
            <w:rPr>
              <w:rFonts w:ascii="Times New Roman" w:hAnsi="Times New Roman" w:cs="Times New Roman"/>
              <w:i/>
              <w:vertAlign w:val="subscript"/>
            </w:rPr>
            <w:t>T0</w:t>
          </w:r>
          <w:r w:rsidR="00C65337">
            <w:rPr>
              <w:rStyle w:val="Znakapoznpodarou"/>
              <w:rFonts w:ascii="Times New Roman" w:hAnsi="Times New Roman" w:cs="Times New Roman"/>
            </w:rPr>
            <w:footnoteReference w:id="1"/>
          </w:r>
          <w:r w:rsidR="00064FB1">
            <w:rPr>
              <w:rFonts w:ascii="Times New Roman" w:hAnsi="Times New Roman" w:cs="Times New Roman"/>
            </w:rPr>
            <w:t xml:space="preserve"> defined for temperature </w:t>
          </w:r>
          <w:r w:rsidR="00064FB1" w:rsidRPr="0046121A">
            <w:rPr>
              <w:rFonts w:ascii="Times New Roman" w:hAnsi="Times New Roman" w:cs="Times New Roman"/>
              <w:i/>
            </w:rPr>
            <w:t>T0</w:t>
          </w:r>
          <w:r w:rsidR="00064FB1">
            <w:rPr>
              <w:rFonts w:ascii="Times New Roman" w:hAnsi="Times New Roman" w:cs="Times New Roman"/>
            </w:rPr>
            <w:t xml:space="preserve"> </w:t>
          </w:r>
          <w:r w:rsidR="005D2A04">
            <w:rPr>
              <w:rFonts w:ascii="Times New Roman" w:hAnsi="Times New Roman" w:cs="Times New Roman"/>
            </w:rPr>
            <w:t xml:space="preserve">to value of </w:t>
          </w:r>
          <w:r w:rsidR="005D2A04" w:rsidRPr="0046121A">
            <w:rPr>
              <w:rFonts w:ascii="Times New Roman" w:hAnsi="Times New Roman" w:cs="Times New Roman"/>
              <w:i/>
            </w:rPr>
            <w:t>K</w:t>
          </w:r>
          <w:r w:rsidR="005D2A04" w:rsidRPr="0046121A">
            <w:rPr>
              <w:rFonts w:ascii="Times New Roman" w:hAnsi="Times New Roman" w:cs="Times New Roman"/>
              <w:i/>
              <w:vertAlign w:val="subscript"/>
            </w:rPr>
            <w:t>T</w:t>
          </w:r>
          <w:r w:rsidR="005D2A04">
            <w:rPr>
              <w:rFonts w:ascii="Times New Roman" w:hAnsi="Times New Roman" w:cs="Times New Roman"/>
            </w:rPr>
            <w:t xml:space="preserve"> </w:t>
          </w:r>
          <w:r>
            <w:rPr>
              <w:rFonts w:ascii="Times New Roman" w:hAnsi="Times New Roman" w:cs="Times New Roman"/>
            </w:rPr>
            <w:t>using</w:t>
          </w:r>
          <w:r w:rsidR="005D2A04">
            <w:rPr>
              <w:rFonts w:ascii="Times New Roman" w:hAnsi="Times New Roman" w:cs="Times New Roman"/>
            </w:rPr>
            <w:t xml:space="preserve"> </w:t>
          </w:r>
          <w:r w:rsidR="005D2A04">
            <w:rPr>
              <w:rFonts w:ascii="Times New Roman" w:hAnsi="Times New Roman" w:cs="Times New Roman"/>
            </w:rPr>
            <w:fldChar w:fldCharType="begin"/>
          </w:r>
          <w:r w:rsidR="005D2A04">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5D2A04">
            <w:rPr>
              <w:rFonts w:ascii="Times New Roman" w:hAnsi="Times New Roman" w:cs="Times New Roman"/>
            </w:rPr>
          </w:r>
          <w:r w:rsidR="005D2A04">
            <w:rPr>
              <w:rFonts w:ascii="Times New Roman" w:hAnsi="Times New Roman" w:cs="Times New Roman"/>
            </w:rPr>
            <w:fldChar w:fldCharType="separate"/>
          </w:r>
          <w:r w:rsidR="001223B6">
            <w:t xml:space="preserve">Equation </w:t>
          </w:r>
          <w:r w:rsidR="001223B6">
            <w:rPr>
              <w:noProof/>
            </w:rPr>
            <w:t>6</w:t>
          </w:r>
          <w:r w:rsidR="005D2A04">
            <w:rPr>
              <w:rFonts w:ascii="Times New Roman" w:hAnsi="Times New Roman" w:cs="Times New Roman"/>
            </w:rPr>
            <w:fldChar w:fldCharType="end"/>
          </w:r>
          <w:r>
            <w:rPr>
              <w:rFonts w:ascii="Times New Roman" w:hAnsi="Times New Roman" w:cs="Times New Roman"/>
            </w:rPr>
            <w:t>.</w:t>
          </w:r>
        </w:p>
        <w:p w:rsidR="00A352F2" w:rsidRDefault="00A352F2" w:rsidP="00A352F2">
          <w:pPr>
            <w:jc w:val="both"/>
            <w:rPr>
              <w:rFonts w:ascii="Times New Roman" w:hAnsi="Times New Roman" w:cs="Times New Roman"/>
            </w:rPr>
          </w:pPr>
          <w:r>
            <w:rPr>
              <w:rFonts w:ascii="Times New Roman" w:hAnsi="Times New Roman" w:cs="Times New Roman"/>
            </w:rPr>
            <w:tab/>
            <w:t xml:space="preserve">Sometimes it is necessary to have an unlimited </w:t>
          </w:r>
          <w:r w:rsidRPr="00A352F2">
            <w:rPr>
              <w:rFonts w:ascii="Times New Roman" w:hAnsi="Times New Roman" w:cs="Times New Roman"/>
              <w:b/>
            </w:rPr>
            <w:t>source</w:t>
          </w:r>
          <w:r>
            <w:rPr>
              <w:rFonts w:ascii="Times New Roman" w:hAnsi="Times New Roman" w:cs="Times New Roman"/>
            </w:rPr>
            <w:t xml:space="preserve"> of substance from huge environment. This can be represented just </w:t>
          </w:r>
          <w:r w:rsidR="00C45B23">
            <w:rPr>
              <w:rFonts w:ascii="Times New Roman" w:hAnsi="Times New Roman" w:cs="Times New Roman"/>
            </w:rPr>
            <w:t>by prescribed</w:t>
          </w:r>
          <w:r>
            <w:rPr>
              <w:rFonts w:ascii="Times New Roman" w:hAnsi="Times New Roman" w:cs="Times New Roman"/>
            </w:rPr>
            <w:t xml:space="preserve"> concentration during simulation. O</w:t>
          </w:r>
          <w:r w:rsidR="00C45B23">
            <w:rPr>
              <w:rFonts w:ascii="Times New Roman" w:hAnsi="Times New Roman" w:cs="Times New Roman"/>
            </w:rPr>
            <w:t>r</w:t>
          </w:r>
          <w:r>
            <w:rPr>
              <w:rFonts w:ascii="Times New Roman" w:hAnsi="Times New Roman" w:cs="Times New Roman"/>
            </w:rPr>
            <w:t xml:space="preserve"> for gaseous substance </w:t>
          </w:r>
          <w:r w:rsidR="00C45B23">
            <w:rPr>
              <w:rFonts w:ascii="Times New Roman" w:hAnsi="Times New Roman" w:cs="Times New Roman"/>
            </w:rPr>
            <w:t xml:space="preserve">it </w:t>
          </w:r>
          <w:r>
            <w:rPr>
              <w:rFonts w:ascii="Times New Roman" w:hAnsi="Times New Roman" w:cs="Times New Roman"/>
            </w:rPr>
            <w:t>can</w:t>
          </w:r>
          <w:r w:rsidR="00C45B23">
            <w:rPr>
              <w:rFonts w:ascii="Times New Roman" w:hAnsi="Times New Roman" w:cs="Times New Roman"/>
            </w:rPr>
            <w:t xml:space="preserve"> be defined by partial pressure</w:t>
          </w:r>
          <w:r w:rsidR="00BF74D1">
            <w:rPr>
              <w:rFonts w:ascii="Times New Roman" w:hAnsi="Times New Roman" w:cs="Times New Roman"/>
            </w:rPr>
            <w:t xml:space="preserve"> at temperature </w:t>
          </w:r>
          <w:r w:rsidR="00BF74D1" w:rsidRPr="00BF74D1">
            <w:rPr>
              <w:rFonts w:ascii="Times New Roman" w:hAnsi="Times New Roman" w:cs="Times New Roman"/>
              <w:i/>
            </w:rPr>
            <w:t>T</w:t>
          </w:r>
          <w:r w:rsidR="00C45B23">
            <w:rPr>
              <w:rFonts w:ascii="Times New Roman" w:hAnsi="Times New Roman" w:cs="Times New Roman"/>
            </w:rPr>
            <w:t xml:space="preserve">, which can be recalculated to molar concentration using ideal gas equation as </w:t>
          </w:r>
          <w:r w:rsidR="00C45B23">
            <w:rPr>
              <w:rFonts w:ascii="Times New Roman" w:hAnsi="Times New Roman" w:cs="Times New Roman"/>
            </w:rPr>
            <w:fldChar w:fldCharType="begin"/>
          </w:r>
          <w:r w:rsidR="00C45B23">
            <w:rPr>
              <w:rFonts w:ascii="Times New Roman" w:hAnsi="Times New Roman" w:cs="Times New Roman"/>
            </w:rPr>
            <w:instrText xml:space="preserve"> REF _Ref408149745 \h </w:instrText>
          </w:r>
          <w:r w:rsidR="00C45B23">
            <w:rPr>
              <w:rFonts w:ascii="Times New Roman" w:hAnsi="Times New Roman" w:cs="Times New Roman"/>
            </w:rPr>
          </w:r>
          <w:r w:rsidR="00C45B23">
            <w:rPr>
              <w:rFonts w:ascii="Times New Roman" w:hAnsi="Times New Roman" w:cs="Times New Roman"/>
            </w:rPr>
            <w:fldChar w:fldCharType="separate"/>
          </w:r>
          <w:r w:rsidR="001223B6">
            <w:t xml:space="preserve">Equation </w:t>
          </w:r>
          <w:r w:rsidR="001223B6">
            <w:rPr>
              <w:noProof/>
            </w:rPr>
            <w:t>8</w:t>
          </w:r>
          <w:r w:rsidR="00C45B23">
            <w:rPr>
              <w:rFonts w:ascii="Times New Roman" w:hAnsi="Times New Roman" w:cs="Times New Roman"/>
            </w:rPr>
            <w:fldChar w:fldCharType="end"/>
          </w:r>
          <w:r w:rsidR="00BF74D1">
            <w:rPr>
              <w:rFonts w:ascii="Times New Roman" w:hAnsi="Times New Roman" w:cs="Times New Roman"/>
            </w:rPr>
            <w:t xml:space="preserve">, where </w:t>
          </w:r>
          <w:r w:rsidR="00BF74D1" w:rsidRPr="00BF74D1">
            <w:rPr>
              <w:rFonts w:ascii="Times New Roman" w:hAnsi="Times New Roman" w:cs="Times New Roman"/>
              <w:i/>
            </w:rPr>
            <w:t>R</w:t>
          </w:r>
          <w:r w:rsidR="00BF74D1">
            <w:rPr>
              <w:rFonts w:ascii="Times New Roman" w:hAnsi="Times New Roman" w:cs="Times New Roman"/>
            </w:rPr>
            <w:t xml:space="preserve"> is gas constant</w:t>
          </w:r>
          <w:r w:rsidR="00C45B23">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C45B23" w:rsidTr="00FC027A">
            <w:trPr>
              <w:trHeight w:val="879"/>
            </w:trPr>
            <w:tc>
              <w:tcPr>
                <w:tcW w:w="7230" w:type="dxa"/>
                <w:vAlign w:val="center"/>
              </w:tcPr>
              <w:p w:rsidR="00C45B23" w:rsidRDefault="00BF74D1" w:rsidP="00BF74D1">
                <w:pPr>
                  <w:keepNext/>
                  <w:jc w:val="center"/>
                  <w:rPr>
                    <w:rFonts w:ascii="Times New Roman" w:hAnsi="Times New Roman" w:cs="Times New Roman"/>
                  </w:rPr>
                </w:pPr>
                <m:oMathPara>
                  <m:oMath>
                    <m:r>
                      <w:rPr>
                        <w:rFonts w:ascii="Cambria Math" w:hAnsi="Cambria Math" w:cs="Times New Roman"/>
                      </w:rPr>
                      <m:t>gaseousConcentration(t)=</m:t>
                    </m:r>
                    <m:f>
                      <m:fPr>
                        <m:ctrlPr>
                          <w:rPr>
                            <w:rFonts w:ascii="Cambria Math" w:hAnsi="Cambria Math" w:cs="Times New Roman"/>
                            <w:i/>
                          </w:rPr>
                        </m:ctrlPr>
                      </m:fPr>
                      <m:num>
                        <m:r>
                          <w:rPr>
                            <w:rFonts w:ascii="Cambria Math" w:hAnsi="Cambria Math" w:cs="Times New Roman"/>
                          </w:rPr>
                          <m:t>partialPressure(t)</m:t>
                        </m:r>
                      </m:num>
                      <m:den>
                        <m:r>
                          <w:rPr>
                            <w:rFonts w:ascii="Cambria Math" w:hAnsi="Cambria Math" w:cs="Times New Roman"/>
                          </w:rPr>
                          <m:t>R∙T</m:t>
                        </m:r>
                      </m:den>
                    </m:f>
                  </m:oMath>
                </m:oMathPara>
              </w:p>
            </w:tc>
            <w:tc>
              <w:tcPr>
                <w:tcW w:w="1165" w:type="dxa"/>
                <w:vAlign w:val="center"/>
              </w:tcPr>
              <w:p w:rsidR="00C45B23" w:rsidRDefault="00C45B23" w:rsidP="00FC027A">
                <w:pPr>
                  <w:pStyle w:val="Titulek"/>
                  <w:rPr>
                    <w:rFonts w:ascii="Times New Roman" w:hAnsi="Times New Roman" w:cs="Times New Roman"/>
                  </w:rPr>
                </w:pPr>
                <w:bookmarkStart w:id="100" w:name="_Ref408149745"/>
                <w:r>
                  <w:t xml:space="preserve">Equation </w:t>
                </w:r>
                <w:r>
                  <w:fldChar w:fldCharType="begin"/>
                </w:r>
                <w:r>
                  <w:instrText xml:space="preserve"> SEQ Equation \* ARABIC </w:instrText>
                </w:r>
                <w:r>
                  <w:fldChar w:fldCharType="separate"/>
                </w:r>
                <w:r w:rsidR="001223B6">
                  <w:rPr>
                    <w:noProof/>
                  </w:rPr>
                  <w:t>8</w:t>
                </w:r>
                <w:r>
                  <w:fldChar w:fldCharType="end"/>
                </w:r>
                <w:bookmarkEnd w:id="100"/>
                <w:r w:rsidR="00FC027A">
                  <w:t>, Ideal Gas</w:t>
                </w:r>
              </w:p>
            </w:tc>
          </w:tr>
        </w:tbl>
        <w:p w:rsidR="00C45B23" w:rsidRPr="00C45B23" w:rsidRDefault="00BF74D1" w:rsidP="00C45B23">
          <w:pPr>
            <w:jc w:val="both"/>
            <w:rPr>
              <w:rFonts w:ascii="Times New Roman" w:hAnsi="Times New Roman" w:cs="Times New Roman"/>
            </w:rPr>
          </w:pPr>
          <w:r>
            <w:rPr>
              <w:rFonts w:ascii="Times New Roman" w:hAnsi="Times New Roman" w:cs="Times New Roman"/>
            </w:rPr>
            <w:t>I</w:t>
          </w:r>
          <w:r w:rsidR="00C45B23">
            <w:rPr>
              <w:rFonts w:ascii="Times New Roman" w:hAnsi="Times New Roman" w:cs="Times New Roman"/>
            </w:rPr>
            <w:t>f the definition of partial pressure is connected with standard conditions at temperature 0</w:t>
          </w:r>
          <w:r w:rsidR="00C45B23">
            <w:rPr>
              <w:rFonts w:ascii="Times New Roman" w:hAnsi="Times New Roman" w:cs="Times New Roman"/>
              <w:lang w:val="cs-CZ"/>
            </w:rPr>
            <w:t>°C</w:t>
          </w:r>
          <w:r>
            <w:rPr>
              <w:rFonts w:ascii="Times New Roman" w:hAnsi="Times New Roman" w:cs="Times New Roman"/>
              <w:lang w:val="cs-CZ"/>
            </w:rPr>
            <w:t xml:space="preserve"> as usual</w:t>
          </w:r>
          <w:r w:rsidR="00C45B23">
            <w:rPr>
              <w:rFonts w:ascii="Times New Roman" w:hAnsi="Times New Roman" w:cs="Times New Roman"/>
            </w:rPr>
            <w:t xml:space="preserve">, then the temperature </w:t>
          </w:r>
          <w:r>
            <w:rPr>
              <w:rFonts w:ascii="Times New Roman" w:hAnsi="Times New Roman" w:cs="Times New Roman"/>
            </w:rPr>
            <w:t xml:space="preserve">T is always </w:t>
          </w:r>
          <w:r w:rsidR="00C45B23">
            <w:rPr>
              <w:rFonts w:ascii="Times New Roman" w:hAnsi="Times New Roman" w:cs="Times New Roman"/>
            </w:rPr>
            <w:t xml:space="preserve">273.15 K and the gaseous concentration is proportional to this partial pressure independently of </w:t>
          </w:r>
          <w:r>
            <w:rPr>
              <w:rFonts w:ascii="Times New Roman" w:hAnsi="Times New Roman" w:cs="Times New Roman"/>
            </w:rPr>
            <w:t xml:space="preserve">current </w:t>
          </w:r>
          <w:r w:rsidR="00C45B23">
            <w:rPr>
              <w:rFonts w:ascii="Times New Roman" w:hAnsi="Times New Roman" w:cs="Times New Roman"/>
            </w:rPr>
            <w:t>temperature</w:t>
          </w:r>
          <w:r>
            <w:rPr>
              <w:rFonts w:ascii="Times New Roman" w:hAnsi="Times New Roman" w:cs="Times New Roman"/>
            </w:rPr>
            <w:t xml:space="preserve"> of the system</w:t>
          </w:r>
          <w:r w:rsidR="00C45B23">
            <w:rPr>
              <w:rFonts w:ascii="Times New Roman" w:hAnsi="Times New Roman" w:cs="Times New Roman"/>
            </w:rPr>
            <w:t xml:space="preserve">. </w:t>
          </w:r>
        </w:p>
        <w:p w:rsidR="003362FC" w:rsidRDefault="005B40D7" w:rsidP="00BE55F4">
          <w:pPr>
            <w:ind w:firstLine="708"/>
            <w:jc w:val="both"/>
            <w:rPr>
              <w:rFonts w:ascii="Times New Roman" w:hAnsi="Times New Roman" w:cs="Times New Roman"/>
            </w:rPr>
          </w:pPr>
          <w:r>
            <w:rPr>
              <w:rFonts w:ascii="Times New Roman" w:hAnsi="Times New Roman" w:cs="Times New Roman"/>
            </w:rPr>
            <w:t xml:space="preserve">Not only chemical reactions are strongly connected with heat transfers. </w:t>
          </w:r>
          <w:r w:rsidR="0087281D">
            <w:rPr>
              <w:rFonts w:ascii="Times New Roman" w:hAnsi="Times New Roman" w:cs="Times New Roman"/>
            </w:rPr>
            <w:t>Production of heat can be measured during condensation or during dissolution</w:t>
          </w:r>
          <w:r>
            <w:rPr>
              <w:rFonts w:ascii="Times New Roman" w:hAnsi="Times New Roman" w:cs="Times New Roman"/>
            </w:rPr>
            <w:t xml:space="preserve"> of gases </w:t>
          </w:r>
          <w:r w:rsidR="0087281D">
            <w:rPr>
              <w:rFonts w:ascii="Times New Roman" w:hAnsi="Times New Roman" w:cs="Times New Roman"/>
            </w:rPr>
            <w:t xml:space="preserve">in </w:t>
          </w:r>
          <w:r>
            <w:rPr>
              <w:rFonts w:ascii="Times New Roman" w:hAnsi="Times New Roman" w:cs="Times New Roman"/>
            </w:rPr>
            <w:t>liquids. Th</w:t>
          </w:r>
          <w:r w:rsidR="0087281D">
            <w:rPr>
              <w:rFonts w:ascii="Times New Roman" w:hAnsi="Times New Roman" w:cs="Times New Roman"/>
            </w:rPr>
            <w:t xml:space="preserve">e equilibrium of </w:t>
          </w:r>
          <w:r w:rsidR="0087281D" w:rsidRPr="00185E37">
            <w:rPr>
              <w:rFonts w:ascii="Times New Roman" w:hAnsi="Times New Roman" w:cs="Times New Roman"/>
              <w:b/>
            </w:rPr>
            <w:t>gas dissolution</w:t>
          </w:r>
          <w:r w:rsidR="0087281D">
            <w:rPr>
              <w:rFonts w:ascii="Times New Roman" w:hAnsi="Times New Roman" w:cs="Times New Roman"/>
            </w:rPr>
            <w:t xml:space="preserve"> can be driven by </w:t>
          </w:r>
          <w:r>
            <w:rPr>
              <w:rFonts w:ascii="Times New Roman" w:hAnsi="Times New Roman" w:cs="Times New Roman"/>
            </w:rPr>
            <w:t>Henry’s law</w:t>
          </w:r>
          <w:r w:rsidR="0087281D">
            <w:rPr>
              <w:rFonts w:ascii="Times New Roman" w:hAnsi="Times New Roman" w:cs="Times New Roman"/>
            </w:rPr>
            <w:t>. I</w:t>
          </w:r>
          <w:r>
            <w:rPr>
              <w:rFonts w:ascii="Times New Roman" w:hAnsi="Times New Roman" w:cs="Times New Roman"/>
            </w:rPr>
            <w:t>t is typical for oxygen and carbon dioxide lung</w:t>
          </w:r>
          <w:r w:rsidR="007F1D51">
            <w:rPr>
              <w:rFonts w:ascii="Times New Roman" w:hAnsi="Times New Roman" w:cs="Times New Roman"/>
            </w:rPr>
            <w:t>s</w:t>
          </w:r>
          <w:r>
            <w:rPr>
              <w:rFonts w:ascii="Times New Roman" w:hAnsi="Times New Roman" w:cs="Times New Roman"/>
            </w:rPr>
            <w:t xml:space="preserve"> </w:t>
          </w:r>
          <w:r w:rsidR="007F1D51">
            <w:rPr>
              <w:rFonts w:ascii="Times New Roman" w:hAnsi="Times New Roman" w:cs="Times New Roman"/>
            </w:rPr>
            <w:t>exchange</w:t>
          </w:r>
          <w:r>
            <w:rPr>
              <w:rFonts w:ascii="Times New Roman" w:hAnsi="Times New Roman" w:cs="Times New Roman"/>
            </w:rPr>
            <w:t xml:space="preserve"> between particles located in air and the same chemical particles free dissolved in liquid. This relation (</w:t>
          </w:r>
          <w:r>
            <w:rPr>
              <w:rFonts w:ascii="Times New Roman" w:hAnsi="Times New Roman" w:cs="Times New Roman"/>
            </w:rPr>
            <w:fldChar w:fldCharType="begin"/>
          </w:r>
          <w:r>
            <w:rPr>
              <w:rFonts w:ascii="Times New Roman" w:hAnsi="Times New Roman" w:cs="Times New Roman"/>
            </w:rPr>
            <w:instrText xml:space="preserve"> REF _Ref406954786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9</w:t>
          </w:r>
          <w:r>
            <w:rPr>
              <w:rFonts w:ascii="Times New Roman" w:hAnsi="Times New Roman" w:cs="Times New Roman"/>
            </w:rPr>
            <w:fldChar w:fldCharType="end"/>
          </w:r>
          <w:r w:rsidR="007F1D51">
            <w:rPr>
              <w:rFonts w:ascii="Times New Roman" w:hAnsi="Times New Roman" w:cs="Times New Roman"/>
            </w:rPr>
            <w:t xml:space="preserve"> at</w:t>
          </w:r>
          <w:r w:rsidR="00C51BD1">
            <w:rPr>
              <w:rFonts w:ascii="Times New Roman" w:hAnsi="Times New Roman" w:cs="Times New Roman"/>
            </w:rPr>
            <w:t xml:space="preserve"> zero flow</w:t>
          </w:r>
          <w:r>
            <w:rPr>
              <w:rFonts w:ascii="Times New Roman" w:hAnsi="Times New Roman" w:cs="Times New Roman"/>
            </w:rPr>
            <w:t xml:space="preserve">) says that concentration </w:t>
          </w:r>
          <w:r w:rsidR="00DF51D4">
            <w:t>[mol.m</w:t>
          </w:r>
          <w:r w:rsidR="007F1D51">
            <w:rPr>
              <w:vertAlign w:val="superscript"/>
            </w:rPr>
            <w:noBreakHyphen/>
          </w:r>
          <w:r w:rsidR="00DF51D4">
            <w:rPr>
              <w:vertAlign w:val="superscript"/>
            </w:rPr>
            <w:t>3</w:t>
          </w:r>
          <w:r w:rsidR="00DF51D4">
            <w:t xml:space="preserve">] </w:t>
          </w:r>
          <w:r>
            <w:rPr>
              <w:rFonts w:ascii="Times New Roman" w:hAnsi="Times New Roman" w:cs="Times New Roman"/>
            </w:rPr>
            <w:t xml:space="preserve">of freely dissolved gas particles in liquid is in equilibrium proportional to their concentration </w:t>
          </w:r>
          <w:r w:rsidR="00DF51D4">
            <w:t>[mol.m</w:t>
          </w:r>
          <w:r w:rsidR="00DF51D4">
            <w:rPr>
              <w:vertAlign w:val="superscript"/>
            </w:rPr>
            <w:t>-3</w:t>
          </w:r>
          <w:r w:rsidR="00DF51D4">
            <w:t xml:space="preserve">] </w:t>
          </w:r>
          <w:r>
            <w:rPr>
              <w:rFonts w:ascii="Times New Roman" w:hAnsi="Times New Roman" w:cs="Times New Roman"/>
            </w:rPr>
            <w:t xml:space="preserve">in gas above liquid. </w:t>
          </w:r>
          <w:r w:rsidR="006B77E8">
            <w:rPr>
              <w:rFonts w:ascii="Times New Roman" w:hAnsi="Times New Roman" w:cs="Times New Roman"/>
            </w:rPr>
            <w:t>The ratio</w:t>
          </w:r>
          <w:r w:rsidR="00C51BD1">
            <w:rPr>
              <w:rFonts w:ascii="Times New Roman" w:hAnsi="Times New Roman" w:cs="Times New Roman"/>
            </w:rPr>
            <w:t xml:space="preserve"> coefficient</w:t>
          </w:r>
          <w:r w:rsidR="006B77E8">
            <w:rPr>
              <w:rFonts w:ascii="Times New Roman" w:hAnsi="Times New Roman" w:cs="Times New Roman"/>
            </w:rPr>
            <w:t xml:space="preserve"> </w:t>
          </w:r>
          <w:r w:rsidR="006B77E8" w:rsidRPr="0046121A">
            <w:rPr>
              <w:rFonts w:ascii="Times New Roman" w:hAnsi="Times New Roman" w:cs="Times New Roman"/>
              <w:i/>
            </w:rPr>
            <w:t>kH</w:t>
          </w:r>
          <w:r w:rsidR="00C51BD1" w:rsidRPr="0046121A">
            <w:rPr>
              <w:rFonts w:ascii="Times New Roman" w:hAnsi="Times New Roman" w:cs="Times New Roman"/>
              <w:i/>
              <w:vertAlign w:val="subscript"/>
            </w:rPr>
            <w:t>T</w:t>
          </w:r>
          <w:r w:rsidR="006B77E8">
            <w:rPr>
              <w:rFonts w:ascii="Times New Roman" w:hAnsi="Times New Roman" w:cs="Times New Roman"/>
            </w:rPr>
            <w:t xml:space="preserve"> [1] is known as Henry’s constant with different value for different gases</w:t>
          </w:r>
          <w:r w:rsidR="00A91B69">
            <w:rPr>
              <w:rFonts w:ascii="Times New Roman" w:hAnsi="Times New Roman" w:cs="Times New Roman"/>
            </w:rPr>
            <w:t xml:space="preserve"> and different solvents</w:t>
          </w:r>
          <w:r w:rsidR="006B77E8">
            <w:rPr>
              <w:rFonts w:ascii="Times New Roman" w:hAnsi="Times New Roman" w:cs="Times New Roman"/>
            </w:rPr>
            <w:t>. For linear dynamic of th</w:t>
          </w:r>
          <w:r w:rsidR="007F1D51">
            <w:rPr>
              <w:rFonts w:ascii="Times New Roman" w:hAnsi="Times New Roman" w:cs="Times New Roman"/>
            </w:rPr>
            <w:t>e</w:t>
          </w:r>
          <w:r w:rsidR="006B77E8">
            <w:rPr>
              <w:rFonts w:ascii="Times New Roman" w:hAnsi="Times New Roman" w:cs="Times New Roman"/>
            </w:rPr>
            <w:t xml:space="preserve"> process are added </w:t>
          </w:r>
          <w:r w:rsidR="007F1D51">
            <w:rPr>
              <w:rFonts w:ascii="Times New Roman" w:hAnsi="Times New Roman" w:cs="Times New Roman"/>
            </w:rPr>
            <w:t>a</w:t>
          </w:r>
          <w:r w:rsidR="006B77E8">
            <w:rPr>
              <w:rFonts w:ascii="Times New Roman" w:hAnsi="Times New Roman" w:cs="Times New Roman"/>
            </w:rPr>
            <w:t xml:space="preserve"> </w:t>
          </w:r>
          <w:r w:rsidR="005A07C8">
            <w:rPr>
              <w:rFonts w:ascii="Times New Roman" w:hAnsi="Times New Roman" w:cs="Times New Roman"/>
            </w:rPr>
            <w:t>dissolving</w:t>
          </w:r>
          <w:r w:rsidR="006B77E8">
            <w:rPr>
              <w:rFonts w:ascii="Times New Roman" w:hAnsi="Times New Roman" w:cs="Times New Roman"/>
            </w:rPr>
            <w:t xml:space="preserve"> rate coefficient </w:t>
          </w:r>
          <w:r w:rsidR="006B77E8" w:rsidRPr="0046121A">
            <w:rPr>
              <w:rFonts w:ascii="Times New Roman" w:hAnsi="Times New Roman" w:cs="Times New Roman"/>
              <w:i/>
            </w:rPr>
            <w:t>k</w:t>
          </w:r>
          <w:r w:rsidR="005A07C8" w:rsidRPr="0046121A">
            <w:rPr>
              <w:rFonts w:ascii="Times New Roman" w:hAnsi="Times New Roman" w:cs="Times New Roman"/>
              <w:i/>
              <w:vertAlign w:val="subscript"/>
            </w:rPr>
            <w:t>diss</w:t>
          </w:r>
          <w:r w:rsidR="00C51BD1" w:rsidRPr="0046121A">
            <w:rPr>
              <w:rFonts w:ascii="Times New Roman" w:hAnsi="Times New Roman" w:cs="Times New Roman"/>
              <w:i/>
              <w:vertAlign w:val="subscript"/>
            </w:rPr>
            <w:t>,T</w:t>
          </w:r>
          <w:r w:rsidR="006B77E8">
            <w:rPr>
              <w:rFonts w:ascii="Times New Roman" w:hAnsi="Times New Roman" w:cs="Times New Roman"/>
            </w:rPr>
            <w:t xml:space="preserve"> [</w:t>
          </w:r>
          <w:r w:rsidR="006B77E8">
            <w:t>s</w:t>
          </w:r>
          <w:r w:rsidR="006B77E8">
            <w:rPr>
              <w:vertAlign w:val="superscript"/>
            </w:rPr>
            <w:noBreakHyphen/>
            <w:t>1</w:t>
          </w:r>
          <w:r w:rsidR="006B77E8">
            <w:rPr>
              <w:rFonts w:ascii="Times New Roman" w:hAnsi="Times New Roman" w:cs="Times New Roman"/>
            </w:rPr>
            <w:t>], which determines the speed of change from liquid dissolved state to gaseous state</w:t>
          </w:r>
          <w:r w:rsidR="007F1D51">
            <w:rPr>
              <w:rFonts w:ascii="Times New Roman" w:hAnsi="Times New Roman" w:cs="Times New Roman"/>
            </w:rPr>
            <w:t xml:space="preserve"> and does not affect the equilibrium</w:t>
          </w:r>
          <w:r w:rsidR="006B77E8">
            <w:rPr>
              <w:rFonts w:ascii="Times New Roman" w:hAnsi="Times New Roman" w:cs="Times New Roman"/>
            </w:rPr>
            <w:t>.</w:t>
          </w:r>
          <w:r w:rsidR="007456B9">
            <w:rPr>
              <w:rFonts w:ascii="Times New Roman" w:hAnsi="Times New Roman" w:cs="Times New Roman"/>
            </w:rPr>
            <w:t xml:space="preserve"> The current concentrations [mol.m</w:t>
          </w:r>
          <w:r w:rsidR="007456B9">
            <w:rPr>
              <w:vertAlign w:val="superscript"/>
            </w:rPr>
            <w:t>-3</w:t>
          </w:r>
          <w:r w:rsidR="007456B9">
            <w:rPr>
              <w:rFonts w:ascii="Times New Roman" w:hAnsi="Times New Roman" w:cs="Times New Roman"/>
            </w:rPr>
            <w:t xml:space="preserve">] of selected gas is </w:t>
          </w:r>
          <w:r w:rsidR="001462AF">
            <w:rPr>
              <w:rFonts w:ascii="Times New Roman" w:hAnsi="Times New Roman" w:cs="Times New Roman"/>
            </w:rPr>
            <w:t>named</w:t>
          </w:r>
          <w:r w:rsidR="007456B9">
            <w:rPr>
              <w:rFonts w:ascii="Times New Roman" w:hAnsi="Times New Roman" w:cs="Times New Roman"/>
            </w:rPr>
            <w:t xml:space="preserve"> in gaseous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Gas</w:t>
          </w:r>
          <w:r w:rsidR="007456B9" w:rsidRPr="0046121A">
            <w:rPr>
              <w:rFonts w:ascii="Times New Roman" w:hAnsi="Times New Roman" w:cs="Times New Roman"/>
              <w:i/>
            </w:rPr>
            <w:t>(t)</w:t>
          </w:r>
          <w:r w:rsidR="007456B9">
            <w:rPr>
              <w:rFonts w:ascii="Times New Roman" w:hAnsi="Times New Roman" w:cs="Times New Roman"/>
            </w:rPr>
            <w:t xml:space="preserve"> and in liquid-dissolved state as </w:t>
          </w:r>
          <w:r w:rsidR="007456B9" w:rsidRPr="0046121A">
            <w:rPr>
              <w:rFonts w:ascii="Times New Roman" w:hAnsi="Times New Roman" w:cs="Times New Roman"/>
              <w:i/>
            </w:rPr>
            <w:t>A</w:t>
          </w:r>
          <w:r w:rsidR="007456B9" w:rsidRPr="0046121A">
            <w:rPr>
              <w:rFonts w:ascii="Times New Roman" w:hAnsi="Times New Roman" w:cs="Times New Roman"/>
              <w:i/>
              <w:vertAlign w:val="subscript"/>
            </w:rPr>
            <w:t>Liquid</w:t>
          </w:r>
          <w:r w:rsidR="007456B9" w:rsidRPr="0046121A">
            <w:rPr>
              <w:rFonts w:ascii="Times New Roman" w:hAnsi="Times New Roman" w:cs="Times New Roman"/>
              <w:i/>
            </w:rPr>
            <w:t>(t)</w:t>
          </w:r>
          <w:r w:rsidR="007456B9">
            <w:rPr>
              <w:rFonts w:ascii="Times New Roman" w:hAnsi="Times New Roman" w:cs="Times New Roman"/>
            </w:rPr>
            <w:t xml:space="preserve">. Current volume of liquid solution is expressed as </w:t>
          </w:r>
          <w:r w:rsidR="007456B9" w:rsidRPr="0046121A">
            <w:rPr>
              <w:rFonts w:ascii="Times New Roman" w:hAnsi="Times New Roman" w:cs="Times New Roman"/>
              <w:i/>
            </w:rPr>
            <w:t>volume(t)</w:t>
          </w:r>
          <w:r w:rsidR="007456B9">
            <w:rPr>
              <w:rFonts w:ascii="Times New Roman" w:hAnsi="Times New Roman" w:cs="Times New Roman"/>
            </w:rPr>
            <w:t> [m</w:t>
          </w:r>
          <w:r w:rsidR="007456B9">
            <w:rPr>
              <w:vertAlign w:val="superscript"/>
            </w:rPr>
            <w:t>3</w:t>
          </w:r>
          <w:r w:rsidR="007456B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607380" w:rsidTr="00B545E0">
            <w:trPr>
              <w:trHeight w:val="879"/>
            </w:trPr>
            <w:tc>
              <w:tcPr>
                <w:tcW w:w="7230" w:type="dxa"/>
                <w:vAlign w:val="center"/>
              </w:tcPr>
              <w:p w:rsidR="00607380" w:rsidRDefault="001C1D74" w:rsidP="00BE55F4">
                <w:pPr>
                  <w:keepNext/>
                  <w:jc w:val="cente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dissolvingFlow(t)</m:t>
                        </m:r>
                      </m:num>
                      <m:den>
                        <m:r>
                          <w:rPr>
                            <w:rFonts w:ascii="Cambria Math" w:hAnsi="Cambria Math" w:cs="Times New Roman"/>
                          </w:rPr>
                          <m:t>volume(t)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Gas</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diss,T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T</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Liquid</m:t>
                        </m:r>
                      </m:sub>
                    </m:sSub>
                    <m:d>
                      <m:dPr>
                        <m:ctrlPr>
                          <w:rPr>
                            <w:rFonts w:ascii="Cambria Math" w:hAnsi="Cambria Math" w:cs="Times New Roman"/>
                            <w:i/>
                          </w:rPr>
                        </m:ctrlPr>
                      </m:dPr>
                      <m:e>
                        <m:r>
                          <w:rPr>
                            <w:rFonts w:ascii="Cambria Math" w:hAnsi="Cambria Math" w:cs="Times New Roman"/>
                          </w:rPr>
                          <m:t>t</m:t>
                        </m:r>
                      </m:e>
                    </m:d>
                  </m:oMath>
                </m:oMathPara>
              </w:p>
            </w:tc>
            <w:tc>
              <w:tcPr>
                <w:tcW w:w="1165" w:type="dxa"/>
                <w:vAlign w:val="center"/>
              </w:tcPr>
              <w:p w:rsidR="00607380" w:rsidRDefault="00607380" w:rsidP="00BE55F4">
                <w:pPr>
                  <w:pStyle w:val="Titulek"/>
                  <w:jc w:val="both"/>
                  <w:rPr>
                    <w:rFonts w:ascii="Times New Roman" w:hAnsi="Times New Roman" w:cs="Times New Roman"/>
                  </w:rPr>
                </w:pPr>
                <w:bookmarkStart w:id="101" w:name="_Ref406954786"/>
                <w:r>
                  <w:t xml:space="preserve">Equation </w:t>
                </w:r>
                <w:r>
                  <w:fldChar w:fldCharType="begin"/>
                </w:r>
                <w:r>
                  <w:instrText xml:space="preserve"> SEQ Equation \* ARABIC </w:instrText>
                </w:r>
                <w:r>
                  <w:fldChar w:fldCharType="separate"/>
                </w:r>
                <w:r w:rsidR="001223B6">
                  <w:rPr>
                    <w:noProof/>
                  </w:rPr>
                  <w:t>9</w:t>
                </w:r>
                <w:r>
                  <w:fldChar w:fldCharType="end"/>
                </w:r>
                <w:bookmarkEnd w:id="101"/>
                <w:r w:rsidR="00FC027A">
                  <w:t>, Henry’s law</w:t>
                </w:r>
              </w:p>
            </w:tc>
          </w:tr>
        </w:tbl>
        <w:p w:rsidR="00A91B69" w:rsidRDefault="007456B9" w:rsidP="00BE55F4">
          <w:pPr>
            <w:jc w:val="both"/>
            <w:rPr>
              <w:rFonts w:ascii="Times New Roman" w:hAnsi="Times New Roman" w:cs="Times New Roman"/>
            </w:rPr>
          </w:pPr>
          <w:r>
            <w:rPr>
              <w:rFonts w:ascii="Times New Roman" w:hAnsi="Times New Roman" w:cs="Times New Roman"/>
            </w:rPr>
            <w:t xml:space="preserve">The amount of heat liberated during dissolution </w:t>
          </w:r>
          <w:r w:rsidR="007F1D51">
            <w:rPr>
              <w:rFonts w:ascii="Times New Roman" w:hAnsi="Times New Roman" w:cs="Times New Roman"/>
            </w:rPr>
            <w:t>[J.s</w:t>
          </w:r>
          <w:r w:rsidR="007F1D51">
            <w:rPr>
              <w:rFonts w:ascii="Times New Roman" w:hAnsi="Times New Roman" w:cs="Times New Roman"/>
              <w:vertAlign w:val="superscript"/>
            </w:rPr>
            <w:t>-1</w:t>
          </w:r>
          <w:r w:rsidR="007F1D51">
            <w:rPr>
              <w:rFonts w:ascii="Times New Roman" w:hAnsi="Times New Roman" w:cs="Times New Roman"/>
            </w:rPr>
            <w:t>] is calculated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_Ref407015537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5</w:t>
          </w:r>
          <w:r w:rsidR="00C51BD1">
            <w:rPr>
              <w:rFonts w:ascii="Times New Roman" w:hAnsi="Times New Roman" w:cs="Times New Roman"/>
            </w:rPr>
            <w:fldChar w:fldCharType="end"/>
          </w:r>
          <w:r w:rsidR="007F1D51">
            <w:rPr>
              <w:rFonts w:ascii="Times New Roman" w:hAnsi="Times New Roman" w:cs="Times New Roman"/>
            </w:rPr>
            <w:t xml:space="preserve">, where </w:t>
          </w:r>
          <w:r w:rsidR="00C51BD1">
            <w:rPr>
              <w:rFonts w:ascii="Times New Roman" w:hAnsi="Times New Roman" w:cs="Times New Roman"/>
            </w:rPr>
            <w:t>enthalpy of dissolution</w:t>
          </w:r>
          <w:r w:rsidR="007F1D51">
            <w:rPr>
              <w:rFonts w:ascii="Times New Roman" w:hAnsi="Times New Roman" w:cs="Times New Roman"/>
            </w:rPr>
            <w:t xml:space="preserve"> is tabulated constant dependent on selected gas</w:t>
          </w:r>
          <w:r w:rsidR="00C51BD1">
            <w:rPr>
              <w:rFonts w:ascii="Times New Roman" w:hAnsi="Times New Roman" w:cs="Times New Roman"/>
            </w:rPr>
            <w:t xml:space="preserve"> and solvent</w:t>
          </w:r>
          <w:r w:rsidR="007F1D51">
            <w:rPr>
              <w:rFonts w:ascii="Times New Roman" w:hAnsi="Times New Roman" w:cs="Times New Roman"/>
            </w:rPr>
            <w:t xml:space="preserve">. </w:t>
          </w:r>
          <w:r w:rsidR="00A91B69">
            <w:rPr>
              <w:rFonts w:ascii="Times New Roman" w:hAnsi="Times New Roman" w:cs="Times New Roman"/>
            </w:rPr>
            <w:t>And also here is applicable the Van’t Hoff’s law for shifting equilibrium ratio to different temperatures, expressed by</w:t>
          </w:r>
          <w:r w:rsidR="00C51BD1">
            <w:rPr>
              <w:rFonts w:ascii="Times New Roman" w:hAnsi="Times New Roman" w:cs="Times New Roman"/>
            </w:rPr>
            <w:t xml:space="preserve"> </w:t>
          </w:r>
          <w:r w:rsidR="00C51BD1">
            <w:rPr>
              <w:rFonts w:ascii="Times New Roman" w:hAnsi="Times New Roman" w:cs="Times New Roman"/>
            </w:rPr>
            <w:fldChar w:fldCharType="begin"/>
          </w:r>
          <w:r w:rsidR="00C51BD1">
            <w:rPr>
              <w:rFonts w:ascii="Times New Roman" w:hAnsi="Times New Roman" w:cs="Times New Roman"/>
            </w:rPr>
            <w:instrText xml:space="preserve"> REF _Ref407015552 \h </w:instrText>
          </w:r>
          <w:r w:rsidR="00BE55F4">
            <w:rPr>
              <w:rFonts w:ascii="Times New Roman" w:hAnsi="Times New Roman" w:cs="Times New Roman"/>
            </w:rPr>
            <w:instrText xml:space="preserve"> \* MERGEFORMAT </w:instrText>
          </w:r>
          <w:r w:rsidR="00C51BD1">
            <w:rPr>
              <w:rFonts w:ascii="Times New Roman" w:hAnsi="Times New Roman" w:cs="Times New Roman"/>
            </w:rPr>
          </w:r>
          <w:r w:rsidR="00C51BD1">
            <w:rPr>
              <w:rFonts w:ascii="Times New Roman" w:hAnsi="Times New Roman" w:cs="Times New Roman"/>
            </w:rPr>
            <w:fldChar w:fldCharType="separate"/>
          </w:r>
          <w:r w:rsidR="001223B6">
            <w:t xml:space="preserve">Equation </w:t>
          </w:r>
          <w:r w:rsidR="001223B6">
            <w:rPr>
              <w:noProof/>
            </w:rPr>
            <w:t>6</w:t>
          </w:r>
          <w:r w:rsidR="00C51BD1">
            <w:rPr>
              <w:rFonts w:ascii="Times New Roman" w:hAnsi="Times New Roman" w:cs="Times New Roman"/>
            </w:rPr>
            <w:fldChar w:fldCharType="end"/>
          </w:r>
          <w:r w:rsidR="00C51BD1">
            <w:rPr>
              <w:rFonts w:ascii="Times New Roman" w:hAnsi="Times New Roman" w:cs="Times New Roman"/>
            </w:rPr>
            <w:t>, where the shift of Henry’s coefficient caused by higher temperature extract the dissolved gas from liquid.</w:t>
          </w:r>
        </w:p>
        <w:p w:rsidR="00A91B69" w:rsidRDefault="00A91B69" w:rsidP="00BE55F4">
          <w:pPr>
            <w:ind w:firstLine="708"/>
            <w:jc w:val="both"/>
            <w:rPr>
              <w:rFonts w:ascii="Times New Roman" w:hAnsi="Times New Roman" w:cs="Times New Roman"/>
            </w:rPr>
          </w:pPr>
          <w:r w:rsidRPr="009F0148">
            <w:rPr>
              <w:rFonts w:ascii="Times New Roman" w:hAnsi="Times New Roman" w:cs="Times New Roman"/>
            </w:rPr>
            <w:lastRenderedPageBreak/>
            <w:t>Because the Henry’s c</w:t>
          </w:r>
          <w:r w:rsidR="00B05324" w:rsidRPr="009F0148">
            <w:rPr>
              <w:rFonts w:ascii="Times New Roman" w:hAnsi="Times New Roman" w:cs="Times New Roman"/>
            </w:rPr>
            <w:t xml:space="preserve">oefficient of the solute can be different for </w:t>
          </w:r>
          <w:r w:rsidRPr="009F0148">
            <w:rPr>
              <w:rFonts w:ascii="Times New Roman" w:hAnsi="Times New Roman" w:cs="Times New Roman"/>
            </w:rPr>
            <w:t>differen</w:t>
          </w:r>
          <w:r w:rsidR="00B05324" w:rsidRPr="009F0148">
            <w:rPr>
              <w:rFonts w:ascii="Times New Roman" w:hAnsi="Times New Roman" w:cs="Times New Roman"/>
            </w:rPr>
            <w:t>t solvents, the law should be applicable also</w:t>
          </w:r>
          <w:r w:rsidR="00765E25" w:rsidRPr="009F0148">
            <w:rPr>
              <w:rFonts w:ascii="Times New Roman" w:hAnsi="Times New Roman" w:cs="Times New Roman"/>
            </w:rPr>
            <w:t xml:space="preserve"> for equilibrium </w:t>
          </w:r>
          <w:r w:rsidR="00B05324" w:rsidRPr="009F0148">
            <w:rPr>
              <w:rFonts w:ascii="Times New Roman" w:hAnsi="Times New Roman" w:cs="Times New Roman"/>
            </w:rPr>
            <w:t xml:space="preserve">between two different liquids. The system of different liquid solvents should equilibrate at hypothetical gaseous concentration. This hypothetical gaseous concentration is in medical literature typically expressed as partial pressure. </w:t>
          </w:r>
          <w:r w:rsidR="00765E25" w:rsidRPr="009F0148">
            <w:rPr>
              <w:rFonts w:ascii="Times New Roman" w:hAnsi="Times New Roman" w:cs="Times New Roman"/>
            </w:rPr>
            <w:t>As</w:t>
          </w:r>
          <w:r w:rsidR="00B05324" w:rsidRPr="009F0148">
            <w:rPr>
              <w:rFonts w:ascii="Times New Roman" w:hAnsi="Times New Roman" w:cs="Times New Roman"/>
            </w:rPr>
            <w:t xml:space="preserve"> a re</w:t>
          </w:r>
          <w:r w:rsidR="009F0148">
            <w:rPr>
              <w:rFonts w:ascii="Times New Roman" w:hAnsi="Times New Roman" w:cs="Times New Roman"/>
            </w:rPr>
            <w:t>sult</w:t>
          </w:r>
          <w:r w:rsidR="00765E25" w:rsidRPr="009F0148">
            <w:rPr>
              <w:rFonts w:ascii="Times New Roman" w:hAnsi="Times New Roman" w:cs="Times New Roman"/>
            </w:rPr>
            <w:t>,</w:t>
          </w:r>
          <w:r w:rsidR="00B05324" w:rsidRPr="009F0148">
            <w:rPr>
              <w:rFonts w:ascii="Times New Roman" w:hAnsi="Times New Roman" w:cs="Times New Roman"/>
            </w:rPr>
            <w:t xml:space="preserve"> </w:t>
          </w:r>
          <w:r w:rsidR="00765E25" w:rsidRPr="009F0148">
            <w:rPr>
              <w:rFonts w:ascii="Times New Roman" w:hAnsi="Times New Roman" w:cs="Times New Roman"/>
            </w:rPr>
            <w:t xml:space="preserve">those </w:t>
          </w:r>
          <w:r w:rsidR="00B05324" w:rsidRPr="009F0148">
            <w:rPr>
              <w:rFonts w:ascii="Times New Roman" w:hAnsi="Times New Roman" w:cs="Times New Roman"/>
            </w:rPr>
            <w:t>pressure gradients are more usable than concentration gradients</w:t>
          </w:r>
          <w:r w:rsidR="009F0148">
            <w:rPr>
              <w:rFonts w:ascii="Times New Roman" w:hAnsi="Times New Roman" w:cs="Times New Roman"/>
            </w:rPr>
            <w:t xml:space="preserve">. Because generally are equilibrated partial pressures, which have not always the same meaning as equality of concentrations. To have general component for </w:t>
          </w:r>
          <w:r w:rsidR="009F0148" w:rsidRPr="005A07C8">
            <w:rPr>
              <w:rFonts w:ascii="Times New Roman" w:hAnsi="Times New Roman" w:cs="Times New Roman"/>
              <w:b/>
            </w:rPr>
            <w:t>diffusion</w:t>
          </w:r>
          <w:r w:rsidR="009F0148">
            <w:rPr>
              <w:rFonts w:ascii="Times New Roman" w:hAnsi="Times New Roman" w:cs="Times New Roman"/>
            </w:rPr>
            <w:t xml:space="preserve"> </w:t>
          </w:r>
          <w:r w:rsidR="005A07C8">
            <w:rPr>
              <w:rFonts w:ascii="Times New Roman" w:hAnsi="Times New Roman" w:cs="Times New Roman"/>
            </w:rPr>
            <w:t xml:space="preserve">of one substance </w:t>
          </w:r>
          <w:r w:rsidR="005B51E1">
            <w:rPr>
              <w:rFonts w:ascii="Times New Roman" w:hAnsi="Times New Roman" w:cs="Times New Roman"/>
            </w:rPr>
            <w:t>(</w:t>
          </w:r>
          <w:r w:rsidR="005B51E1">
            <w:rPr>
              <w:rFonts w:ascii="Times New Roman" w:hAnsi="Times New Roman" w:cs="Times New Roman"/>
            </w:rPr>
            <w:fldChar w:fldCharType="begin"/>
          </w:r>
          <w:r w:rsidR="005B51E1">
            <w:rPr>
              <w:rFonts w:ascii="Times New Roman" w:hAnsi="Times New Roman" w:cs="Times New Roman"/>
            </w:rPr>
            <w:instrText xml:space="preserve"> REF _Ref406969582 \h </w:instrText>
          </w:r>
          <w:r w:rsidR="00BE55F4">
            <w:rPr>
              <w:rFonts w:ascii="Times New Roman" w:hAnsi="Times New Roman" w:cs="Times New Roman"/>
            </w:rPr>
            <w:instrText xml:space="preserve"> \* MERGEFORMAT </w:instrText>
          </w:r>
          <w:r w:rsidR="005B51E1">
            <w:rPr>
              <w:rFonts w:ascii="Times New Roman" w:hAnsi="Times New Roman" w:cs="Times New Roman"/>
            </w:rPr>
          </w:r>
          <w:r w:rsidR="005B51E1">
            <w:rPr>
              <w:rFonts w:ascii="Times New Roman" w:hAnsi="Times New Roman" w:cs="Times New Roman"/>
            </w:rPr>
            <w:fldChar w:fldCharType="separate"/>
          </w:r>
          <w:r w:rsidR="001223B6">
            <w:t xml:space="preserve">Equation </w:t>
          </w:r>
          <w:r w:rsidR="001223B6">
            <w:rPr>
              <w:noProof/>
            </w:rPr>
            <w:t>10</w:t>
          </w:r>
          <w:r w:rsidR="005B51E1">
            <w:rPr>
              <w:rFonts w:ascii="Times New Roman" w:hAnsi="Times New Roman" w:cs="Times New Roman"/>
            </w:rPr>
            <w:fldChar w:fldCharType="end"/>
          </w:r>
          <w:r w:rsidR="005B51E1">
            <w:rPr>
              <w:rFonts w:ascii="Times New Roman" w:hAnsi="Times New Roman" w:cs="Times New Roman"/>
            </w:rPr>
            <w:t xml:space="preserve">) </w:t>
          </w:r>
          <w:r w:rsidR="009F0148">
            <w:rPr>
              <w:rFonts w:ascii="Times New Roman" w:hAnsi="Times New Roman" w:cs="Times New Roman"/>
            </w:rPr>
            <w:t>we need to fulfil th</w:t>
          </w:r>
          <w:r w:rsidR="005B51E1">
            <w:rPr>
              <w:rFonts w:ascii="Times New Roman" w:hAnsi="Times New Roman" w:cs="Times New Roman"/>
            </w:rPr>
            <w:t>e</w:t>
          </w:r>
          <w:r w:rsidR="009F0148">
            <w:rPr>
              <w:rFonts w:ascii="Times New Roman" w:hAnsi="Times New Roman" w:cs="Times New Roman"/>
            </w:rPr>
            <w:t xml:space="preserve"> rule </w:t>
          </w:r>
          <w:r w:rsidR="005A07C8">
            <w:rPr>
              <w:rFonts w:ascii="Times New Roman" w:hAnsi="Times New Roman" w:cs="Times New Roman"/>
            </w:rPr>
            <w:t xml:space="preserve">of equality of hypothetical gas concentrations as </w:t>
          </w:r>
          <w:r w:rsidR="009F0148" w:rsidRPr="0046121A">
            <w:rPr>
              <w:rFonts w:ascii="Times New Roman" w:hAnsi="Times New Roman" w:cs="Times New Roman"/>
              <w:i/>
            </w:rPr>
            <w:t>In</w:t>
          </w:r>
          <w:r w:rsidR="005A07C8" w:rsidRPr="0046121A">
            <w:rPr>
              <w:rFonts w:ascii="Times New Roman" w:hAnsi="Times New Roman" w:cs="Times New Roman"/>
              <w:i/>
            </w:rPr>
            <w:t>(t)</w:t>
          </w:r>
          <w:r w:rsidR="009F0148" w:rsidRPr="0046121A">
            <w:rPr>
              <w:rFonts w:ascii="Times New Roman" w:hAnsi="Times New Roman" w:cs="Times New Roman"/>
              <w:i/>
            </w:rPr>
            <w:t>/kH</w:t>
          </w:r>
          <w:r w:rsidR="009F0148" w:rsidRPr="0046121A">
            <w:rPr>
              <w:rFonts w:ascii="Times New Roman" w:hAnsi="Times New Roman" w:cs="Times New Roman"/>
              <w:i/>
              <w:vertAlign w:val="subscript"/>
            </w:rPr>
            <w:t>In</w:t>
          </w:r>
          <w:r w:rsidR="00316EE2" w:rsidRPr="0046121A">
            <w:rPr>
              <w:rFonts w:ascii="Times New Roman" w:hAnsi="Times New Roman" w:cs="Times New Roman"/>
              <w:i/>
              <w:vertAlign w:val="subscript"/>
            </w:rPr>
            <w:t>,T</w:t>
          </w:r>
          <w:r w:rsidR="009F0148" w:rsidRPr="0046121A">
            <w:rPr>
              <w:rFonts w:ascii="Times New Roman" w:hAnsi="Times New Roman" w:cs="Times New Roman"/>
              <w:i/>
            </w:rPr>
            <w:t xml:space="preserve"> </w:t>
          </w:r>
          <w:r w:rsidR="005A07C8" w:rsidRPr="0046121A">
            <w:rPr>
              <w:rFonts w:ascii="Times New Roman" w:hAnsi="Times New Roman" w:cs="Times New Roman"/>
              <w:i/>
            </w:rPr>
            <w:t>= Out(t)/kH</w:t>
          </w:r>
          <w:r w:rsidR="005A07C8" w:rsidRPr="0046121A">
            <w:rPr>
              <w:rFonts w:ascii="Times New Roman" w:hAnsi="Times New Roman" w:cs="Times New Roman"/>
              <w:i/>
              <w:vertAlign w:val="subscript"/>
            </w:rPr>
            <w:t>Out</w:t>
          </w:r>
          <w:r w:rsidR="00316EE2" w:rsidRPr="0046121A">
            <w:rPr>
              <w:rFonts w:ascii="Times New Roman" w:hAnsi="Times New Roman" w:cs="Times New Roman"/>
              <w:i/>
              <w:vertAlign w:val="subscript"/>
            </w:rPr>
            <w:t>,T</w:t>
          </w:r>
          <w:r w:rsidR="00AD605B">
            <w:rPr>
              <w:rFonts w:ascii="Times New Roman" w:hAnsi="Times New Roman" w:cs="Times New Roman"/>
            </w:rPr>
            <w:t xml:space="preserve"> at zero flow</w:t>
          </w:r>
          <w:r w:rsidR="00316EE2">
            <w:rPr>
              <w:rFonts w:ascii="Times New Roman" w:hAnsi="Times New Roman" w:cs="Times New Roman"/>
            </w:rPr>
            <w:t xml:space="preserve">, where </w:t>
          </w:r>
          <w:r w:rsidR="00316EE2" w:rsidRPr="0046121A">
            <w:rPr>
              <w:rFonts w:ascii="Times New Roman" w:hAnsi="Times New Roman" w:cs="Times New Roman"/>
              <w:i/>
            </w:rPr>
            <w:t>In(t)</w:t>
          </w:r>
          <w:r w:rsidR="00316EE2">
            <w:rPr>
              <w:rFonts w:ascii="Times New Roman" w:hAnsi="Times New Roman" w:cs="Times New Roman"/>
            </w:rPr>
            <w:t xml:space="preserve"> and </w:t>
          </w:r>
          <w:r w:rsidR="00316EE2" w:rsidRPr="0046121A">
            <w:rPr>
              <w:rFonts w:ascii="Times New Roman" w:hAnsi="Times New Roman" w:cs="Times New Roman"/>
              <w:i/>
            </w:rPr>
            <w:t>Out(t)</w:t>
          </w:r>
          <w:r w:rsidR="00316EE2">
            <w:rPr>
              <w:rFonts w:ascii="Times New Roman" w:hAnsi="Times New Roman" w:cs="Times New Roman"/>
            </w:rPr>
            <w:t xml:space="preserve"> are concentrations of substance at each side of the membrane and </w:t>
          </w:r>
          <w:r w:rsidR="00316EE2" w:rsidRPr="0046121A">
            <w:rPr>
              <w:rFonts w:ascii="Times New Roman" w:hAnsi="Times New Roman" w:cs="Times New Roman"/>
              <w:i/>
            </w:rPr>
            <w:t>kH</w:t>
          </w:r>
          <w:r w:rsidR="00316EE2">
            <w:rPr>
              <w:rFonts w:ascii="Times New Roman" w:hAnsi="Times New Roman" w:cs="Times New Roman"/>
            </w:rPr>
            <w:t xml:space="preserve"> are Henry’s coefficients</w:t>
          </w:r>
          <w:r w:rsidR="00AD605B">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Dynamically, the speed of diffusion flow [mol.s</w:t>
          </w:r>
          <w:r w:rsidR="005B51E1" w:rsidRPr="005B51E1">
            <w:rPr>
              <w:rFonts w:ascii="Times New Roman" w:hAnsi="Times New Roman" w:cs="Times New Roman"/>
              <w:vertAlign w:val="superscript"/>
            </w:rPr>
            <w:t>-1</w:t>
          </w:r>
          <w:r w:rsidR="005B51E1">
            <w:rPr>
              <w:rFonts w:ascii="Times New Roman" w:hAnsi="Times New Roman" w:cs="Times New Roman"/>
            </w:rPr>
            <w:t>]</w:t>
          </w:r>
          <w:r w:rsidR="005A07C8">
            <w:rPr>
              <w:rFonts w:ascii="Times New Roman" w:hAnsi="Times New Roman" w:cs="Times New Roman"/>
            </w:rPr>
            <w:t xml:space="preserve"> </w:t>
          </w:r>
          <w:r w:rsidR="005B51E1">
            <w:rPr>
              <w:rFonts w:ascii="Times New Roman" w:hAnsi="Times New Roman" w:cs="Times New Roman"/>
            </w:rPr>
            <w:t xml:space="preserve">is parametrized by permeability </w:t>
          </w:r>
          <w:r w:rsidR="005B51E1" w:rsidRPr="0046121A">
            <w:rPr>
              <w:rFonts w:ascii="Times New Roman" w:hAnsi="Times New Roman" w:cs="Times New Roman"/>
              <w:i/>
            </w:rPr>
            <w:t>P</w:t>
          </w:r>
          <w:r w:rsidR="00316EE2" w:rsidRPr="0046121A">
            <w:rPr>
              <w:rFonts w:ascii="Times New Roman" w:hAnsi="Times New Roman" w:cs="Times New Roman"/>
              <w:i/>
              <w:vertAlign w:val="subscript"/>
            </w:rPr>
            <w:t>T</w:t>
          </w:r>
          <w:r w:rsidR="005B51E1">
            <w:rPr>
              <w:rFonts w:ascii="Times New Roman" w:hAnsi="Times New Roman" w:cs="Times New Roman"/>
            </w:rPr>
            <w:t xml:space="preserve"> [m</w:t>
          </w:r>
          <w:r w:rsidR="005B51E1" w:rsidRPr="005B51E1">
            <w:rPr>
              <w:rFonts w:ascii="Times New Roman" w:hAnsi="Times New Roman" w:cs="Times New Roman"/>
              <w:vertAlign w:val="superscript"/>
            </w:rPr>
            <w:t>3</w:t>
          </w:r>
          <w:r w:rsidR="005B51E1">
            <w:rPr>
              <w:rFonts w:ascii="Times New Roman" w:hAnsi="Times New Roman" w:cs="Times New Roman"/>
            </w:rPr>
            <w:t>.s</w:t>
          </w:r>
          <w:r w:rsidR="005B51E1" w:rsidRPr="005B51E1">
            <w:rPr>
              <w:rFonts w:ascii="Times New Roman" w:hAnsi="Times New Roman" w:cs="Times New Roman"/>
              <w:vertAlign w:val="superscript"/>
            </w:rPr>
            <w:t>-1</w:t>
          </w:r>
          <w:r w:rsidR="005B51E1">
            <w:rPr>
              <w:rFonts w:ascii="Times New Roman" w:hAnsi="Times New Roman" w:cs="Times New Roman"/>
            </w:rPr>
            <w:t>], which is specific for selected substance and is proportionally dependent on the area of membrane, number of pores</w:t>
          </w:r>
          <w:r w:rsidR="00316EE2">
            <w:rPr>
              <w:rFonts w:ascii="Times New Roman" w:hAnsi="Times New Roman" w:cs="Times New Roman"/>
            </w:rPr>
            <w:t>/opened passive channels</w:t>
          </w:r>
          <w:r w:rsidR="005B51E1">
            <w:rPr>
              <w:rFonts w:ascii="Times New Roman" w:hAnsi="Times New Roman" w:cs="Times New Roman"/>
            </w:rPr>
            <w:t xml:space="preserve"> or reciprocal value of membrane thickness.</w:t>
          </w:r>
          <w:r w:rsidR="004C27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F0826" w:rsidTr="004C27F6">
            <w:trPr>
              <w:trHeight w:val="879"/>
            </w:trPr>
            <w:tc>
              <w:tcPr>
                <w:tcW w:w="7230" w:type="dxa"/>
                <w:vAlign w:val="center"/>
              </w:tcPr>
              <w:p w:rsidR="008F0826" w:rsidRPr="00657906" w:rsidRDefault="004C27F6" w:rsidP="00BE55F4">
                <w:pPr>
                  <w:keepNext/>
                  <w:jc w:val="both"/>
                  <w:rPr>
                    <w:rFonts w:ascii="Times New Roman" w:eastAsia="Times New Roman" w:hAnsi="Times New Roman" w:cs="Times New Roman"/>
                  </w:rPr>
                </w:pPr>
                <m:oMathPara>
                  <m:oMath>
                    <m:r>
                      <w:rPr>
                        <w:rFonts w:ascii="Cambria Math" w:hAnsi="Cambria Math" w:cs="Times New Roman"/>
                      </w:rPr>
                      <m:t>diffusionFlow(t)=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m:t>
                                </m:r>
                              </m:sub>
                            </m:sSub>
                          </m:den>
                        </m:f>
                        <m:r>
                          <w:rPr>
                            <w:rFonts w:ascii="Cambria Math" w:hAnsi="Cambria Math" w:cs="Times New Roman"/>
                          </w:rPr>
                          <m:t>Out</m:t>
                        </m:r>
                        <m:d>
                          <m:dPr>
                            <m:ctrlPr>
                              <w:rPr>
                                <w:rFonts w:ascii="Cambria Math" w:hAnsi="Cambria Math" w:cs="Times New Roman"/>
                                <w:i/>
                              </w:rPr>
                            </m:ctrlPr>
                          </m:dPr>
                          <m:e>
                            <m:r>
                              <w:rPr>
                                <w:rFonts w:ascii="Cambria Math" w:hAnsi="Cambria Math" w:cs="Times New Roman"/>
                              </w:rPr>
                              <m:t>t</m:t>
                            </m:r>
                          </m:e>
                        </m:d>
                      </m:e>
                    </m:d>
                  </m:oMath>
                </m:oMathPara>
              </w:p>
            </w:tc>
            <w:tc>
              <w:tcPr>
                <w:tcW w:w="1165" w:type="dxa"/>
                <w:vAlign w:val="center"/>
              </w:tcPr>
              <w:p w:rsidR="008F0826" w:rsidRDefault="008F0826" w:rsidP="00BE55F4">
                <w:pPr>
                  <w:pStyle w:val="Titulek"/>
                  <w:jc w:val="both"/>
                </w:pPr>
                <w:bookmarkStart w:id="102" w:name="_Ref406969582"/>
                <w:r>
                  <w:t xml:space="preserve">Equation </w:t>
                </w:r>
                <w:r>
                  <w:fldChar w:fldCharType="begin"/>
                </w:r>
                <w:r>
                  <w:instrText xml:space="preserve"> SEQ Equation \* ARABIC </w:instrText>
                </w:r>
                <w:r>
                  <w:fldChar w:fldCharType="separate"/>
                </w:r>
                <w:r w:rsidR="001223B6">
                  <w:rPr>
                    <w:noProof/>
                  </w:rPr>
                  <w:t>10</w:t>
                </w:r>
                <w:r>
                  <w:fldChar w:fldCharType="end"/>
                </w:r>
                <w:bookmarkEnd w:id="102"/>
                <w:r w:rsidR="00FC027A">
                  <w:t>, Diffusion</w:t>
                </w:r>
              </w:p>
            </w:tc>
          </w:tr>
        </w:tbl>
        <w:p w:rsidR="005B51E1" w:rsidRDefault="000F4846" w:rsidP="00BE55F4">
          <w:pPr>
            <w:jc w:val="both"/>
            <w:rPr>
              <w:rFonts w:ascii="Times New Roman" w:hAnsi="Times New Roman" w:cs="Times New Roman"/>
            </w:rPr>
          </w:pPr>
          <w:r>
            <w:rPr>
              <w:rFonts w:ascii="Times New Roman" w:hAnsi="Times New Roman" w:cs="Times New Roman"/>
            </w:rPr>
            <w:t>At typical situation is on both side of the membrane the sam</w:t>
          </w:r>
          <w:r w:rsidR="00316EE2">
            <w:rPr>
              <w:rFonts w:ascii="Times New Roman" w:hAnsi="Times New Roman" w:cs="Times New Roman"/>
            </w:rPr>
            <w:t xml:space="preserve">e solvent with the same </w:t>
          </w:r>
          <w:r w:rsidR="00316EE2" w:rsidRPr="0046121A">
            <w:rPr>
              <w:rFonts w:ascii="Times New Roman" w:hAnsi="Times New Roman" w:cs="Times New Roman"/>
              <w:i/>
            </w:rPr>
            <w:t>kH</w:t>
          </w:r>
          <w:r w:rsidR="00316EE2">
            <w:rPr>
              <w:rFonts w:ascii="Times New Roman" w:hAnsi="Times New Roman" w:cs="Times New Roman"/>
            </w:rPr>
            <w:t xml:space="preserve"> and </w:t>
          </w:r>
          <w:r w:rsidR="00316EE2" w:rsidRPr="0046121A">
            <w:rPr>
              <w:rFonts w:ascii="Times New Roman" w:hAnsi="Times New Roman" w:cs="Times New Roman"/>
              <w:i/>
            </w:rPr>
            <w:t>dH</w:t>
          </w:r>
          <w:r>
            <w:rPr>
              <w:rFonts w:ascii="Times New Roman" w:hAnsi="Times New Roman" w:cs="Times New Roman"/>
            </w:rPr>
            <w:t>, which means zero heat flow and one as Henry’s coefficients ratio at each temperature.</w:t>
          </w:r>
        </w:p>
        <w:p w:rsidR="00CA6AE2" w:rsidRDefault="00765E25" w:rsidP="00BE55F4">
          <w:pPr>
            <w:jc w:val="both"/>
            <w:rPr>
              <w:rFonts w:ascii="Times New Roman" w:hAnsi="Times New Roman" w:cs="Times New Roman"/>
            </w:rPr>
          </w:pPr>
          <w:r>
            <w:rPr>
              <w:rFonts w:ascii="Times New Roman" w:hAnsi="Times New Roman" w:cs="Times New Roman"/>
            </w:rPr>
            <w:tab/>
            <w:t xml:space="preserve">The passive transport </w:t>
          </w:r>
          <w:r w:rsidR="00185E37">
            <w:rPr>
              <w:rFonts w:ascii="Times New Roman" w:hAnsi="Times New Roman" w:cs="Times New Roman"/>
            </w:rPr>
            <w:t xml:space="preserve">on </w:t>
          </w:r>
          <w:r w:rsidR="00185E37" w:rsidRPr="00185E37">
            <w:rPr>
              <w:rFonts w:ascii="Times New Roman" w:hAnsi="Times New Roman" w:cs="Times New Roman"/>
              <w:b/>
            </w:rPr>
            <w:t>membrane</w:t>
          </w:r>
          <w:r>
            <w:rPr>
              <w:rFonts w:ascii="Times New Roman" w:hAnsi="Times New Roman" w:cs="Times New Roman"/>
            </w:rPr>
            <w:t xml:space="preserve"> </w:t>
          </w:r>
          <w:r w:rsidR="00E14C83">
            <w:rPr>
              <w:rFonts w:ascii="Times New Roman" w:hAnsi="Times New Roman" w:cs="Times New Roman"/>
            </w:rPr>
            <w:t>is</w:t>
          </w:r>
          <w:r>
            <w:rPr>
              <w:rFonts w:ascii="Times New Roman" w:hAnsi="Times New Roman" w:cs="Times New Roman"/>
            </w:rPr>
            <w:t xml:space="preserve"> not driven only by </w:t>
          </w:r>
          <w:r w:rsidR="00E14C83">
            <w:rPr>
              <w:rFonts w:ascii="Times New Roman" w:hAnsi="Times New Roman" w:cs="Times New Roman"/>
            </w:rPr>
            <w:t xml:space="preserve">simple </w:t>
          </w:r>
          <w:r>
            <w:rPr>
              <w:rFonts w:ascii="Times New Roman" w:hAnsi="Times New Roman" w:cs="Times New Roman"/>
            </w:rPr>
            <w:t>diffusion. Electrically charge</w:t>
          </w:r>
          <w:r w:rsidR="00CC2258">
            <w:rPr>
              <w:rFonts w:ascii="Times New Roman" w:hAnsi="Times New Roman" w:cs="Times New Roman"/>
            </w:rPr>
            <w:t>d</w:t>
          </w:r>
          <w:r>
            <w:rPr>
              <w:rFonts w:ascii="Times New Roman" w:hAnsi="Times New Roman" w:cs="Times New Roman"/>
            </w:rPr>
            <w:t xml:space="preserve"> particles are transported with much stronger power as Brown’s motion</w:t>
          </w:r>
          <w:r w:rsidR="00E14C83">
            <w:rPr>
              <w:rFonts w:ascii="Times New Roman" w:hAnsi="Times New Roman" w:cs="Times New Roman"/>
            </w:rPr>
            <w:t xml:space="preserve"> do</w:t>
          </w:r>
          <w:r w:rsidR="0046121A">
            <w:rPr>
              <w:rFonts w:ascii="Times New Roman" w:hAnsi="Times New Roman" w:cs="Times New Roman"/>
            </w:rPr>
            <w:t>es</w:t>
          </w:r>
          <w:r>
            <w:rPr>
              <w:rFonts w:ascii="Times New Roman" w:hAnsi="Times New Roman" w:cs="Times New Roman"/>
            </w:rPr>
            <w:t xml:space="preserve">. The power of electricity is so strong, </w:t>
          </w:r>
          <w:r w:rsidR="00E14C83">
            <w:rPr>
              <w:rFonts w:ascii="Times New Roman" w:hAnsi="Times New Roman" w:cs="Times New Roman"/>
            </w:rPr>
            <w:t>that the chemical concentration</w:t>
          </w:r>
          <w:r w:rsidR="00CA6AE2">
            <w:rPr>
              <w:rFonts w:ascii="Times New Roman" w:hAnsi="Times New Roman" w:cs="Times New Roman"/>
            </w:rPr>
            <w:t xml:space="preserve"> [mol.m</w:t>
          </w:r>
          <w:r w:rsidR="00CA6AE2" w:rsidRPr="00CA6AE2">
            <w:rPr>
              <w:rFonts w:ascii="Times New Roman" w:hAnsi="Times New Roman" w:cs="Times New Roman"/>
              <w:vertAlign w:val="superscript"/>
            </w:rPr>
            <w:t>-3</w:t>
          </w:r>
          <w:r w:rsidR="00CA6AE2">
            <w:rPr>
              <w:rFonts w:ascii="Times New Roman" w:hAnsi="Times New Roman" w:cs="Times New Roman"/>
            </w:rPr>
            <w:t>]</w:t>
          </w:r>
          <w:r>
            <w:rPr>
              <w:rFonts w:ascii="Times New Roman" w:hAnsi="Times New Roman" w:cs="Times New Roman"/>
            </w:rPr>
            <w:t xml:space="preserve"> of </w:t>
          </w:r>
          <w:r w:rsidR="00E14C83">
            <w:rPr>
              <w:rFonts w:ascii="Times New Roman" w:hAnsi="Times New Roman" w:cs="Times New Roman"/>
            </w:rPr>
            <w:t xml:space="preserve">all </w:t>
          </w:r>
          <w:r>
            <w:rPr>
              <w:rFonts w:ascii="Times New Roman" w:hAnsi="Times New Roman" w:cs="Times New Roman"/>
            </w:rPr>
            <w:t xml:space="preserve">positive and </w:t>
          </w:r>
          <w:r w:rsidR="00E14C83">
            <w:rPr>
              <w:rFonts w:ascii="Times New Roman" w:hAnsi="Times New Roman" w:cs="Times New Roman"/>
            </w:rPr>
            <w:t>all negative charges is</w:t>
          </w:r>
          <w:r>
            <w:rPr>
              <w:rFonts w:ascii="Times New Roman" w:hAnsi="Times New Roman" w:cs="Times New Roman"/>
            </w:rPr>
            <w:t xml:space="preserve"> </w:t>
          </w:r>
          <w:r w:rsidR="00E14C83">
            <w:rPr>
              <w:rFonts w:ascii="Times New Roman" w:hAnsi="Times New Roman" w:cs="Times New Roman"/>
            </w:rPr>
            <w:t>almost the same</w:t>
          </w:r>
          <w:r w:rsidR="00CC2258">
            <w:rPr>
              <w:rFonts w:ascii="Times New Roman" w:hAnsi="Times New Roman" w:cs="Times New Roman"/>
            </w:rPr>
            <w:t xml:space="preserve">, what give us the rule of electroneutrality. With sufficient precision we can say that at each place at each time in the body is the same number of positive and negative charges. There is also needed to calculate with electroneutral transfers </w:t>
          </w:r>
          <w:r w:rsidR="00241600">
            <w:rPr>
              <w:rFonts w:ascii="Times New Roman" w:hAnsi="Times New Roman" w:cs="Times New Roman"/>
            </w:rPr>
            <w:t>through membrane</w:t>
          </w:r>
          <w:r w:rsidR="00E14C83">
            <w:rPr>
              <w:rFonts w:ascii="Times New Roman" w:hAnsi="Times New Roman" w:cs="Times New Roman"/>
            </w:rPr>
            <w:t>s</w:t>
          </w:r>
          <w:r w:rsidR="0069276E">
            <w:rPr>
              <w:rFonts w:ascii="Times New Roman" w:hAnsi="Times New Roman" w:cs="Times New Roman"/>
            </w:rPr>
            <w:t xml:space="preserve"> using</w:t>
          </w:r>
          <w:r w:rsidR="00262276">
            <w:rPr>
              <w:rFonts w:ascii="Times New Roman" w:hAnsi="Times New Roman" w:cs="Times New Roman"/>
            </w:rPr>
            <w:t xml:space="preserve"> </w:t>
          </w:r>
          <w:r w:rsidR="00262276">
            <w:rPr>
              <w:rFonts w:ascii="Times New Roman" w:hAnsi="Times New Roman" w:cs="Times New Roman"/>
            </w:rPr>
            <w:fldChar w:fldCharType="begin"/>
          </w:r>
          <w:r w:rsidR="00262276">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262276">
            <w:rPr>
              <w:rFonts w:ascii="Times New Roman" w:hAnsi="Times New Roman" w:cs="Times New Roman"/>
            </w:rPr>
          </w:r>
          <w:r w:rsidR="00262276">
            <w:rPr>
              <w:rFonts w:ascii="Times New Roman" w:hAnsi="Times New Roman" w:cs="Times New Roman"/>
            </w:rPr>
            <w:fldChar w:fldCharType="separate"/>
          </w:r>
          <w:r w:rsidR="001223B6">
            <w:t xml:space="preserve">Equation </w:t>
          </w:r>
          <w:r w:rsidR="001223B6">
            <w:rPr>
              <w:noProof/>
            </w:rPr>
            <w:t>11</w:t>
          </w:r>
          <w:r w:rsidR="00262276">
            <w:rPr>
              <w:rFonts w:ascii="Times New Roman" w:hAnsi="Times New Roman" w:cs="Times New Roman"/>
            </w:rPr>
            <w:fldChar w:fldCharType="end"/>
          </w:r>
          <w:r w:rsidR="00185E37">
            <w:rPr>
              <w:rFonts w:ascii="Times New Roman" w:hAnsi="Times New Roman" w:cs="Times New Roman"/>
            </w:rPr>
            <w:t xml:space="preserve">, where </w:t>
          </w:r>
          <w:r w:rsidR="00E14C83">
            <w:rPr>
              <w:rFonts w:ascii="Times New Roman" w:hAnsi="Times New Roman" w:cs="Times New Roman"/>
            </w:rPr>
            <w:t>the sum of all</w:t>
          </w:r>
          <w:r w:rsidR="0072210B">
            <w:rPr>
              <w:rFonts w:ascii="Times New Roman" w:hAnsi="Times New Roman" w:cs="Times New Roman"/>
            </w:rPr>
            <w:t xml:space="preserve"> electrical</w:t>
          </w:r>
          <w:r w:rsidR="00E14C83">
            <w:rPr>
              <w:rFonts w:ascii="Times New Roman" w:hAnsi="Times New Roman" w:cs="Times New Roman"/>
            </w:rPr>
            <w:t xml:space="preserve"> charges</w:t>
          </w:r>
          <w:r w:rsidR="0069276E">
            <w:rPr>
              <w:rStyle w:val="Znakapoznpodarou"/>
              <w:rFonts w:ascii="Times New Roman" w:hAnsi="Times New Roman" w:cs="Times New Roman"/>
            </w:rPr>
            <w:footnoteReference w:id="2"/>
          </w:r>
          <w:r w:rsidR="0069276E">
            <w:rPr>
              <w:rFonts w:ascii="Times New Roman" w:hAnsi="Times New Roman" w:cs="Times New Roman"/>
            </w:rPr>
            <w:t xml:space="preserve"> </w:t>
          </w:r>
          <w:r w:rsidR="00E14C83">
            <w:rPr>
              <w:rFonts w:ascii="Times New Roman" w:hAnsi="Times New Roman" w:cs="Times New Roman"/>
            </w:rPr>
            <w:t>of</w:t>
          </w:r>
          <w:r w:rsidR="00185E37">
            <w:rPr>
              <w:rFonts w:ascii="Times New Roman" w:hAnsi="Times New Roman" w:cs="Times New Roman"/>
            </w:rPr>
            <w:t xml:space="preserve"> transported particles</w:t>
          </w:r>
          <w:r w:rsidR="0069276E">
            <w:rPr>
              <w:rFonts w:ascii="Times New Roman" w:hAnsi="Times New Roman" w:cs="Times New Roman"/>
            </w:rPr>
            <w:t xml:space="preserve"> is taken as zero</w:t>
          </w:r>
          <w:r w:rsidR="00241600">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1430"/>
          </w:tblGrid>
          <w:tr w:rsidR="0069276E" w:rsidTr="00FC027A">
            <w:trPr>
              <w:trHeight w:val="567"/>
            </w:trPr>
            <w:tc>
              <w:tcPr>
                <w:tcW w:w="7230" w:type="dxa"/>
                <w:vAlign w:val="center"/>
              </w:tcPr>
              <w:p w:rsidR="0069276E" w:rsidRDefault="001C1D74" w:rsidP="00767936">
                <w:pPr>
                  <w:keepNext/>
                  <w:jc w:val="center"/>
                  <w:rPr>
                    <w:rFonts w:ascii="Times New Roman" w:hAnsi="Times New Roman" w:cs="Times New Roman"/>
                  </w:rPr>
                </w:pPr>
                <m:oMathPara>
                  <m:oMath>
                    <m:nary>
                      <m:naryPr>
                        <m:chr m:val="∑"/>
                        <m:limLoc m:val="undOvr"/>
                        <m:subHide m:val="1"/>
                        <m:supHide m:val="1"/>
                        <m:ctrlPr>
                          <w:rPr>
                            <w:rFonts w:ascii="Cambria Math" w:hAnsi="Cambria Math" w:cs="Times New Roman"/>
                            <w:i/>
                          </w:rPr>
                        </m:ctrlPr>
                      </m:naryP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Charge</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e>
                        </m:d>
                      </m:e>
                    </m:nary>
                    <m:r>
                      <w:rPr>
                        <w:rFonts w:ascii="Cambria Math" w:hAnsi="Cambria Math" w:cs="Times New Roman"/>
                      </w:rPr>
                      <m:t>=0</m:t>
                    </m:r>
                  </m:oMath>
                </m:oMathPara>
              </w:p>
            </w:tc>
            <w:tc>
              <w:tcPr>
                <w:tcW w:w="1165" w:type="dxa"/>
                <w:vAlign w:val="center"/>
              </w:tcPr>
              <w:p w:rsidR="0069276E" w:rsidRDefault="0069276E" w:rsidP="00FC027A">
                <w:pPr>
                  <w:pStyle w:val="Titulek"/>
                  <w:rPr>
                    <w:rFonts w:ascii="Times New Roman" w:hAnsi="Times New Roman" w:cs="Times New Roman"/>
                  </w:rPr>
                </w:pPr>
                <w:bookmarkStart w:id="103" w:name="_Ref407019810"/>
                <w:r>
                  <w:t xml:space="preserve">Equation </w:t>
                </w:r>
                <w:r>
                  <w:fldChar w:fldCharType="begin"/>
                </w:r>
                <w:r>
                  <w:instrText xml:space="preserve"> SEQ Equation \* ARABIC </w:instrText>
                </w:r>
                <w:r>
                  <w:fldChar w:fldCharType="separate"/>
                </w:r>
                <w:r w:rsidR="001223B6">
                  <w:rPr>
                    <w:noProof/>
                  </w:rPr>
                  <w:t>11</w:t>
                </w:r>
                <w:r>
                  <w:fldChar w:fldCharType="end"/>
                </w:r>
                <w:bookmarkEnd w:id="103"/>
                <w:r w:rsidR="00FC027A">
                  <w:t>, Electroneutrality</w:t>
                </w:r>
              </w:p>
            </w:tc>
          </w:tr>
        </w:tbl>
        <w:p w:rsidR="008F0826" w:rsidRDefault="008F0826" w:rsidP="00BE55F4">
          <w:pPr>
            <w:jc w:val="both"/>
            <w:rPr>
              <w:rFonts w:ascii="Times New Roman" w:hAnsi="Times New Roman" w:cs="Times New Roman"/>
            </w:rPr>
          </w:pPr>
          <w:r>
            <w:rPr>
              <w:rFonts w:ascii="Times New Roman" w:hAnsi="Times New Roman" w:cs="Times New Roman"/>
            </w:rPr>
            <w:t>The membrane steady state is described as Donnan’s equilibrium for passively transported particles</w:t>
          </w:r>
          <w:r w:rsidR="00BC7B72">
            <w:rPr>
              <w:rFonts w:ascii="Times New Roman" w:hAnsi="Times New Roman" w:cs="Times New Roman"/>
            </w:rPr>
            <w:t xml:space="preserve"> {Donnan, 1911 #268}</w:t>
          </w:r>
          <w:r>
            <w:rPr>
              <w:rFonts w:ascii="Times New Roman" w:hAnsi="Times New Roman" w:cs="Times New Roman"/>
            </w:rPr>
            <w:t xml:space="preserve">. The ratio coefficient for each cation is (1+a(t)) and the ratio coefficient for each anion is (1-a(t)). As a result the variable a(t) can be calculated to reach </w:t>
          </w:r>
          <w:r w:rsidR="0069276E">
            <w:rPr>
              <w:rFonts w:ascii="Times New Roman" w:hAnsi="Times New Roman" w:cs="Times New Roman"/>
            </w:rPr>
            <w:fldChar w:fldCharType="begin"/>
          </w:r>
          <w:r w:rsidR="0069276E">
            <w:rPr>
              <w:rFonts w:ascii="Times New Roman" w:hAnsi="Times New Roman" w:cs="Times New Roman"/>
            </w:rPr>
            <w:instrText xml:space="preserve"> REF _Ref407019810 \h </w:instrText>
          </w:r>
          <w:r w:rsidR="00BE55F4">
            <w:rPr>
              <w:rFonts w:ascii="Times New Roman" w:hAnsi="Times New Roman" w:cs="Times New Roman"/>
            </w:rPr>
            <w:instrText xml:space="preserve"> \* MERGEFORMAT </w:instrText>
          </w:r>
          <w:r w:rsidR="0069276E">
            <w:rPr>
              <w:rFonts w:ascii="Times New Roman" w:hAnsi="Times New Roman" w:cs="Times New Roman"/>
            </w:rPr>
          </w:r>
          <w:r w:rsidR="0069276E">
            <w:rPr>
              <w:rFonts w:ascii="Times New Roman" w:hAnsi="Times New Roman" w:cs="Times New Roman"/>
            </w:rPr>
            <w:fldChar w:fldCharType="separate"/>
          </w:r>
          <w:r w:rsidR="001223B6">
            <w:t xml:space="preserve">Equation </w:t>
          </w:r>
          <w:r w:rsidR="001223B6">
            <w:rPr>
              <w:noProof/>
            </w:rPr>
            <w:t>11</w:t>
          </w:r>
          <w:r w:rsidR="0069276E">
            <w:rPr>
              <w:rFonts w:ascii="Times New Roman" w:hAnsi="Times New Roman" w:cs="Times New Roman"/>
            </w:rPr>
            <w:fldChar w:fldCharType="end"/>
          </w:r>
          <w:r w:rsidR="0069276E">
            <w:rPr>
              <w:rFonts w:ascii="Times New Roman" w:hAnsi="Times New Roman" w:cs="Times New Roman"/>
            </w:rPr>
            <w:t xml:space="preserve"> </w:t>
          </w:r>
          <w:r>
            <w:rPr>
              <w:rFonts w:ascii="Times New Roman" w:hAnsi="Times New Roman" w:cs="Times New Roman"/>
            </w:rPr>
            <w:t xml:space="preserve">and </w:t>
          </w:r>
          <w:r>
            <w:rPr>
              <w:rFonts w:ascii="Times New Roman" w:hAnsi="Times New Roman" w:cs="Times New Roman"/>
            </w:rPr>
            <w:fldChar w:fldCharType="begin"/>
          </w:r>
          <w:r>
            <w:rPr>
              <w:rFonts w:ascii="Times New Roman" w:hAnsi="Times New Roman" w:cs="Times New Roman"/>
            </w:rPr>
            <w:instrText xml:space="preserve"> REF _Ref406968198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12</w:t>
          </w:r>
          <w:r>
            <w:rPr>
              <w:rFonts w:ascii="Times New Roman" w:hAnsi="Times New Roman" w:cs="Times New Roman"/>
            </w:rPr>
            <w:fldChar w:fldCharType="end"/>
          </w:r>
          <w:r>
            <w:rPr>
              <w:rFonts w:ascii="Times New Roman" w:hAnsi="Times New Roman" w:cs="Times New Roman"/>
            </w:rPr>
            <w:t xml:space="preserve"> at each time t. Because typically is </w:t>
          </w:r>
          <w:r w:rsidR="008344E5">
            <w:rPr>
              <w:rFonts w:ascii="Times New Roman" w:hAnsi="Times New Roman" w:cs="Times New Roman"/>
            </w:rPr>
            <w:t xml:space="preserve">water </w:t>
          </w:r>
          <w:r>
            <w:rPr>
              <w:rFonts w:ascii="Times New Roman" w:hAnsi="Times New Roman" w:cs="Times New Roman"/>
            </w:rPr>
            <w:t xml:space="preserve">on </w:t>
          </w:r>
          <w:r w:rsidR="008344E5">
            <w:rPr>
              <w:rFonts w:ascii="Times New Roman" w:hAnsi="Times New Roman" w:cs="Times New Roman"/>
            </w:rPr>
            <w:t xml:space="preserve">the </w:t>
          </w:r>
          <w:r>
            <w:rPr>
              <w:rFonts w:ascii="Times New Roman" w:hAnsi="Times New Roman" w:cs="Times New Roman"/>
            </w:rPr>
            <w:t xml:space="preserve">both side of membrane, there can be </w:t>
          </w:r>
          <w:r w:rsidR="008344E5">
            <w:rPr>
              <w:rFonts w:ascii="Times New Roman" w:hAnsi="Times New Roman" w:cs="Times New Roman"/>
            </w:rPr>
            <w:t>each</w:t>
          </w:r>
          <w:r>
            <w:rPr>
              <w:rFonts w:ascii="Times New Roman" w:hAnsi="Times New Roman" w:cs="Times New Roman"/>
            </w:rPr>
            <w:t xml:space="preserve"> Henry’s coefficient</w:t>
          </w:r>
          <w:r w:rsidR="008344E5">
            <w:rPr>
              <w:rFonts w:ascii="Times New Roman" w:hAnsi="Times New Roman" w:cs="Times New Roman"/>
            </w:rPr>
            <w:t>s ratio</w:t>
          </w:r>
          <w:r>
            <w:rPr>
              <w:rFonts w:ascii="Times New Roman" w:hAnsi="Times New Roman" w:cs="Times New Roman"/>
            </w:rPr>
            <w:t xml:space="preserve"> kH</w:t>
          </w:r>
          <w:r w:rsidR="008344E5" w:rsidRPr="008344E5">
            <w:rPr>
              <w:rFonts w:ascii="Times New Roman" w:hAnsi="Times New Roman" w:cs="Times New Roman"/>
              <w:vertAlign w:val="subscript"/>
            </w:rPr>
            <w:t>i</w:t>
          </w:r>
          <w:r>
            <w:rPr>
              <w:rFonts w:ascii="Times New Roman" w:hAnsi="Times New Roman" w:cs="Times New Roman"/>
            </w:rPr>
            <w:t xml:space="preserve"> </w:t>
          </w:r>
          <w:r w:rsidR="008344E5">
            <w:rPr>
              <w:rFonts w:ascii="Times New Roman" w:hAnsi="Times New Roman" w:cs="Times New Roman"/>
            </w:rPr>
            <w:t>set to</w:t>
          </w:r>
          <w:r>
            <w:rPr>
              <w:rFonts w:ascii="Times New Roman" w:hAnsi="Times New Roman" w:cs="Times New Roman"/>
            </w:rPr>
            <w:t xml:space="preserve"> one. This mean the same dissolving properties on both side of m</w:t>
          </w:r>
          <w:r w:rsidR="00E14C83">
            <w:rPr>
              <w:rFonts w:ascii="Times New Roman" w:hAnsi="Times New Roman" w:cs="Times New Roman"/>
            </w:rPr>
            <w:t>embrane. Such as in duffusion, the transport speed</w:t>
          </w:r>
          <w:r>
            <w:rPr>
              <w:rFonts w:ascii="Times New Roman" w:hAnsi="Times New Roman" w:cs="Times New Roman"/>
            </w:rPr>
            <w:t xml:space="preserve"> is driven by membrane permeability parameter P</w:t>
          </w:r>
          <w:r w:rsidRPr="008F0826">
            <w:rPr>
              <w:rFonts w:ascii="Times New Roman" w:hAnsi="Times New Roman" w:cs="Times New Roman"/>
              <w:vertAlign w:val="subscript"/>
            </w:rPr>
            <w:t>i</w:t>
          </w:r>
          <w:r>
            <w:rPr>
              <w:rFonts w:ascii="Times New Roman" w:hAnsi="Times New Roman" w:cs="Times New Roman"/>
            </w:rPr>
            <w:t xml:space="preserve"> [m</w:t>
          </w:r>
          <w:r w:rsidRPr="008F0826">
            <w:rPr>
              <w:rFonts w:ascii="Times New Roman" w:hAnsi="Times New Roman" w:cs="Times New Roman"/>
              <w:vertAlign w:val="superscript"/>
            </w:rPr>
            <w:t>3</w:t>
          </w:r>
          <w:r>
            <w:rPr>
              <w:rFonts w:ascii="Times New Roman" w:hAnsi="Times New Roman" w:cs="Times New Roman"/>
            </w:rPr>
            <w:t>.s] for each substance i, where In</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at first side and Out</w:t>
          </w:r>
          <w:r w:rsidRPr="008F0826">
            <w:rPr>
              <w:rFonts w:ascii="Times New Roman" w:hAnsi="Times New Roman" w:cs="Times New Roman"/>
              <w:vertAlign w:val="subscript"/>
            </w:rPr>
            <w:t>i</w:t>
          </w:r>
          <w:r>
            <w:rPr>
              <w:rFonts w:ascii="Times New Roman" w:hAnsi="Times New Roman" w:cs="Times New Roman"/>
            </w:rPr>
            <w:t xml:space="preserve"> is its concentration [mol.m</w:t>
          </w:r>
          <w:r w:rsidRPr="008F0826">
            <w:rPr>
              <w:rFonts w:ascii="Times New Roman" w:hAnsi="Times New Roman" w:cs="Times New Roman"/>
              <w:vertAlign w:val="superscript"/>
            </w:rPr>
            <w:t>3</w:t>
          </w:r>
          <w:r>
            <w:rPr>
              <w:rFonts w:ascii="Times New Roman" w:hAnsi="Times New Roman" w:cs="Times New Roman"/>
            </w:rPr>
            <w:t xml:space="preserve">] on the other side of </w:t>
          </w:r>
          <w:r w:rsidR="00E14C83">
            <w:rPr>
              <w:rFonts w:ascii="Times New Roman" w:hAnsi="Times New Roman" w:cs="Times New Roman"/>
            </w:rPr>
            <w:t xml:space="preserve">the </w:t>
          </w:r>
          <w:r>
            <w:rPr>
              <w:rFonts w:ascii="Times New Roman" w:hAnsi="Times New Roman" w:cs="Times New Roman"/>
            </w:rPr>
            <w:t>membrane.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85E37" w:rsidTr="001834AB">
            <w:trPr>
              <w:trHeight w:val="1975"/>
            </w:trPr>
            <w:tc>
              <w:tcPr>
                <w:tcW w:w="7230" w:type="dxa"/>
                <w:vAlign w:val="center"/>
              </w:tcPr>
              <w:p w:rsidR="00185E37" w:rsidRPr="00657906" w:rsidRDefault="001C1D74"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membraneFlow</m:t>
                        </m:r>
                      </m:e>
                      <m:sub>
                        <m:r>
                          <w:rPr>
                            <w:rFonts w:ascii="Cambria Math" w:hAnsi="Cambria Math" w:cs="Times New Roman"/>
                          </w:rPr>
                          <m:t>i</m:t>
                        </m:r>
                      </m:sub>
                    </m:sSub>
                    <m:r>
                      <w:rPr>
                        <w:rFonts w:ascii="Cambria Math" w:hAnsi="Cambria Math" w:cs="Times New Roman"/>
                      </w:rPr>
                      <m:t>(t)=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In,T,i</m:t>
                                        </m:r>
                                      </m:sub>
                                    </m:sSub>
                                  </m:num>
                                  <m:den>
                                    <m:sSub>
                                      <m:sSubPr>
                                        <m:ctrlPr>
                                          <w:rPr>
                                            <w:rFonts w:ascii="Cambria Math" w:hAnsi="Cambria Math" w:cs="Times New Roman"/>
                                            <w:i/>
                                          </w:rPr>
                                        </m:ctrlPr>
                                      </m:sSubPr>
                                      <m:e>
                                        <m:r>
                                          <w:rPr>
                                            <w:rFonts w:ascii="Cambria Math" w:hAnsi="Cambria Math" w:cs="Times New Roman"/>
                                          </w:rPr>
                                          <m:t>kH</m:t>
                                        </m:r>
                                      </m:e>
                                      <m:sub>
                                        <m:r>
                                          <w:rPr>
                                            <w:rFonts w:ascii="Cambria Math" w:hAnsi="Cambria Math" w:cs="Times New Roman"/>
                                          </w:rPr>
                                          <m:t>Out,T,i</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uncharged</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cation</m:t>
                            </m:r>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T,i</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In</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1-a</m:t>
                                    </m:r>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Out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anion</m:t>
                            </m:r>
                          </m:e>
                        </m:eqArr>
                      </m:e>
                    </m:d>
                  </m:oMath>
                </m:oMathPara>
              </w:p>
            </w:tc>
            <w:tc>
              <w:tcPr>
                <w:tcW w:w="1165" w:type="dxa"/>
                <w:vAlign w:val="center"/>
              </w:tcPr>
              <w:p w:rsidR="00185E37" w:rsidRDefault="00185E37" w:rsidP="00BE55F4">
                <w:pPr>
                  <w:pStyle w:val="Titulek"/>
                  <w:jc w:val="both"/>
                </w:pPr>
                <w:bookmarkStart w:id="104" w:name="_Ref406968198"/>
                <w:r>
                  <w:t xml:space="preserve">Equation </w:t>
                </w:r>
                <w:r>
                  <w:fldChar w:fldCharType="begin"/>
                </w:r>
                <w:r>
                  <w:instrText xml:space="preserve"> SEQ Equation \* ARABIC </w:instrText>
                </w:r>
                <w:r>
                  <w:fldChar w:fldCharType="separate"/>
                </w:r>
                <w:r w:rsidR="001223B6">
                  <w:rPr>
                    <w:noProof/>
                  </w:rPr>
                  <w:t>12</w:t>
                </w:r>
                <w:r>
                  <w:fldChar w:fldCharType="end"/>
                </w:r>
                <w:bookmarkEnd w:id="104"/>
                <w:r w:rsidR="00FC027A">
                  <w:t>, Membrane</w:t>
                </w:r>
              </w:p>
            </w:tc>
          </w:tr>
        </w:tbl>
        <w:p w:rsidR="00CC2258" w:rsidRDefault="0069276E" w:rsidP="00BE55F4">
          <w:pPr>
            <w:jc w:val="both"/>
            <w:rPr>
              <w:rFonts w:ascii="Times New Roman" w:hAnsi="Times New Roman" w:cs="Times New Roman"/>
            </w:rPr>
          </w:pPr>
          <w:r>
            <w:rPr>
              <w:rFonts w:ascii="Times New Roman" w:hAnsi="Times New Roman" w:cs="Times New Roman"/>
            </w:rPr>
            <w:t>I</w:t>
          </w:r>
          <w:r w:rsidR="000F4846">
            <w:rPr>
              <w:rFonts w:ascii="Times New Roman" w:hAnsi="Times New Roman" w:cs="Times New Roman"/>
            </w:rPr>
            <w:t xml:space="preserve">f there is </w:t>
          </w:r>
          <w:r w:rsidR="002A529A">
            <w:rPr>
              <w:rFonts w:ascii="Times New Roman" w:hAnsi="Times New Roman" w:cs="Times New Roman"/>
            </w:rPr>
            <w:t>water on both side</w:t>
          </w:r>
          <w:r w:rsidR="000F4846">
            <w:rPr>
              <w:rFonts w:ascii="Times New Roman" w:hAnsi="Times New Roman" w:cs="Times New Roman"/>
            </w:rPr>
            <w:t xml:space="preserve"> of the membrane the </w:t>
          </w:r>
          <w:r>
            <w:rPr>
              <w:rFonts w:ascii="Times New Roman" w:hAnsi="Times New Roman" w:cs="Times New Roman"/>
            </w:rPr>
            <w:t xml:space="preserve">ratio of </w:t>
          </w:r>
          <w:r w:rsidR="0072210B">
            <w:rPr>
              <w:rFonts w:ascii="Times New Roman" w:hAnsi="Times New Roman" w:cs="Times New Roman"/>
            </w:rPr>
            <w:t>Henry’s coefficients</w:t>
          </w:r>
          <w:r w:rsidR="000F4846">
            <w:rPr>
              <w:rFonts w:ascii="Times New Roman" w:hAnsi="Times New Roman" w:cs="Times New Roman"/>
            </w:rPr>
            <w:t xml:space="preserve"> </w:t>
          </w:r>
          <w:r>
            <w:rPr>
              <w:rFonts w:ascii="Times New Roman" w:hAnsi="Times New Roman" w:cs="Times New Roman"/>
            </w:rPr>
            <w:t>is</w:t>
          </w:r>
          <w:r w:rsidR="000F4846">
            <w:rPr>
              <w:rFonts w:ascii="Times New Roman" w:hAnsi="Times New Roman" w:cs="Times New Roman"/>
            </w:rPr>
            <w:t xml:space="preserve"> one for each temperature and heat transfer is zero. </w:t>
          </w:r>
        </w:p>
        <w:p w:rsidR="00A91B69" w:rsidRDefault="00A91B69" w:rsidP="00BE55F4">
          <w:pPr>
            <w:jc w:val="both"/>
            <w:rPr>
              <w:rFonts w:ascii="Times New Roman" w:hAnsi="Times New Roman" w:cs="Times New Roman"/>
            </w:rPr>
          </w:pPr>
          <w:r>
            <w:rPr>
              <w:rFonts w:ascii="Times New Roman" w:hAnsi="Times New Roman" w:cs="Times New Roman"/>
            </w:rPr>
            <w:tab/>
          </w:r>
          <w:r w:rsidR="0072210B">
            <w:rPr>
              <w:rFonts w:ascii="Times New Roman" w:hAnsi="Times New Roman" w:cs="Times New Roman"/>
            </w:rPr>
            <w:t xml:space="preserve">The sophisticated calculation should be used for macromolecules, because they can reach many structural and chemical forms. </w:t>
          </w:r>
          <w:r w:rsidR="00283EAD">
            <w:rPr>
              <w:rFonts w:ascii="Times New Roman" w:hAnsi="Times New Roman" w:cs="Times New Roman"/>
            </w:rPr>
            <w:t>For example, e</w:t>
          </w:r>
          <w:r w:rsidR="0072210B">
            <w:rPr>
              <w:rFonts w:ascii="Times New Roman" w:hAnsi="Times New Roman" w:cs="Times New Roman"/>
            </w:rPr>
            <w:t>ach protein is composed by amino acids and some of this acids can occur in protonated or deprotonated forms, which changes the electric charge of whole protein. This average charge relation with pH is called titration curve</w:t>
          </w:r>
          <w:r w:rsidR="00845209">
            <w:rPr>
              <w:rFonts w:ascii="Times New Roman" w:hAnsi="Times New Roman" w:cs="Times New Roman"/>
            </w:rPr>
            <w:t xml:space="preserve">. And there is not only hydrogen ions, which are binding into macromolecule. It is impossible to calculate exactly each form of the molecule and each reactions between them, but using the law of detailed balance it is possible to calculate equilibrium only from the list of defined independent reactions on macromolecule. The principle was for example used by famous </w:t>
          </w:r>
          <w:r w:rsidR="00845209" w:rsidRPr="00D823CA">
            <w:rPr>
              <w:rFonts w:ascii="Times New Roman" w:hAnsi="Times New Roman" w:cs="Times New Roman"/>
            </w:rPr>
            <w:t>Monod-Wyman-Changeux</w:t>
          </w:r>
          <w:r w:rsidR="0072210B" w:rsidRPr="00D823CA">
            <w:rPr>
              <w:rFonts w:ascii="Times New Roman" w:hAnsi="Times New Roman" w:cs="Times New Roman"/>
            </w:rPr>
            <w:t xml:space="preserve"> </w:t>
          </w:r>
          <w:r w:rsidR="00845209" w:rsidRPr="00D823CA">
            <w:rPr>
              <w:rFonts w:ascii="Times New Roman" w:hAnsi="Times New Roman" w:cs="Times New Roman"/>
            </w:rPr>
            <w:t>model</w:t>
          </w:r>
          <w:r w:rsidR="00D823CA">
            <w:rPr>
              <w:rFonts w:ascii="Times New Roman" w:hAnsi="Times New Roman" w:cs="Times New Roman"/>
            </w:rPr>
            <w:t xml:space="preserve"> {Monod, 1965 #74}</w:t>
          </w:r>
          <w:r w:rsidR="00845209">
            <w:rPr>
              <w:rFonts w:ascii="Times New Roman" w:hAnsi="Times New Roman" w:cs="Times New Roman"/>
            </w:rPr>
            <w:t xml:space="preserve"> of allosteric transition. The idea is to select and define the specific form of macromolecule, which </w:t>
          </w:r>
          <w:r w:rsidR="002F13F5">
            <w:rPr>
              <w:rFonts w:ascii="Times New Roman" w:hAnsi="Times New Roman" w:cs="Times New Roman"/>
            </w:rPr>
            <w:t xml:space="preserve">will </w:t>
          </w:r>
          <w:r w:rsidR="00845209">
            <w:rPr>
              <w:rFonts w:ascii="Times New Roman" w:hAnsi="Times New Roman" w:cs="Times New Roman"/>
            </w:rPr>
            <w:t>take</w:t>
          </w:r>
          <w:r w:rsidR="002F13F5">
            <w:rPr>
              <w:rFonts w:ascii="Times New Roman" w:hAnsi="Times New Roman" w:cs="Times New Roman"/>
            </w:rPr>
            <w:t xml:space="preserve"> a role in other processes. For example quaternal structural changes.</w:t>
          </w:r>
          <w:r w:rsidR="0072210B">
            <w:rPr>
              <w:rFonts w:ascii="Times New Roman" w:hAnsi="Times New Roman" w:cs="Times New Roman"/>
            </w:rPr>
            <w:t xml:space="preserve"> </w:t>
          </w:r>
          <w:r w:rsidR="002F13F5">
            <w:rPr>
              <w:rFonts w:ascii="Times New Roman" w:hAnsi="Times New Roman" w:cs="Times New Roman"/>
            </w:rPr>
            <w:t>In case of allostery, the form is selected as unliganted one and there is only a structural change of this form as chemical reaction between deoxygenated relax</w:t>
          </w:r>
          <w:r w:rsidR="00283EAD">
            <w:rPr>
              <w:rFonts w:ascii="Times New Roman" w:hAnsi="Times New Roman" w:cs="Times New Roman"/>
            </w:rPr>
            <w:t>ed</w:t>
          </w:r>
          <w:r w:rsidR="002F13F5">
            <w:rPr>
              <w:rFonts w:ascii="Times New Roman" w:hAnsi="Times New Roman" w:cs="Times New Roman"/>
            </w:rPr>
            <w:t xml:space="preserve"> form of hemoglobin and deoxygenated tense form of hemoglobin. The components called </w:t>
          </w:r>
          <w:r w:rsidR="002F13F5" w:rsidRPr="00BB7DC1">
            <w:rPr>
              <w:rFonts w:ascii="Times New Roman" w:hAnsi="Times New Roman" w:cs="Times New Roman"/>
              <w:b/>
            </w:rPr>
            <w:t>chemical s</w:t>
          </w:r>
          <w:r w:rsidR="002F13F5" w:rsidRPr="002F13F5">
            <w:rPr>
              <w:rFonts w:ascii="Times New Roman" w:hAnsi="Times New Roman" w:cs="Times New Roman"/>
              <w:b/>
            </w:rPr>
            <w:t>peciation</w:t>
          </w:r>
          <w:r w:rsidR="00FC6E87">
            <w:rPr>
              <w:rFonts w:ascii="Times New Roman" w:hAnsi="Times New Roman" w:cs="Times New Roman"/>
            </w:rPr>
            <w:t xml:space="preserve"> does not implicitly defines</w:t>
          </w:r>
          <w:r w:rsidR="002F13F5">
            <w:rPr>
              <w:rFonts w:ascii="Times New Roman" w:hAnsi="Times New Roman" w:cs="Times New Roman"/>
            </w:rPr>
            <w:t xml:space="preserve"> any reaction, but it only calculate the fraction of specific forms from each group. In the case of MWC model is group defined by structural composition, for example all oxygenated or deoxygenated forms in tense state.</w:t>
          </w:r>
        </w:p>
        <w:p w:rsidR="00283EAD" w:rsidRDefault="002F13F5" w:rsidP="00BE55F4">
          <w:pPr>
            <w:jc w:val="both"/>
            <w:rPr>
              <w:rFonts w:ascii="Times New Roman" w:hAnsi="Times New Roman" w:cs="Times New Roman"/>
            </w:rPr>
          </w:pPr>
          <w:r>
            <w:rPr>
              <w:rFonts w:ascii="Times New Roman" w:hAnsi="Times New Roman" w:cs="Times New Roman"/>
            </w:rPr>
            <w:t>The group is modeled as the set of independent reactions, which take place on</w:t>
          </w:r>
          <w:r w:rsidR="00283EAD">
            <w:rPr>
              <w:rFonts w:ascii="Times New Roman" w:hAnsi="Times New Roman" w:cs="Times New Roman"/>
            </w:rPr>
            <w:t xml:space="preserve"> independent sides of</w:t>
          </w:r>
          <w:r>
            <w:rPr>
              <w:rFonts w:ascii="Times New Roman" w:hAnsi="Times New Roman" w:cs="Times New Roman"/>
            </w:rPr>
            <w:t xml:space="preserve"> macromolecule</w:t>
          </w:r>
          <w:r w:rsidR="00283EAD">
            <w:rPr>
              <w:rFonts w:ascii="Times New Roman" w:hAnsi="Times New Roman" w:cs="Times New Roman"/>
            </w:rPr>
            <w:t xml:space="preserve"> of selected state. The results of these reactions are fractions between selected state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xml:space="preserve"> and all possible states of </w:t>
          </w:r>
          <w:r w:rsidR="00BB7DC1">
            <w:rPr>
              <w:rFonts w:ascii="Times New Roman" w:hAnsi="Times New Roman" w:cs="Times New Roman"/>
            </w:rPr>
            <w:t xml:space="preserve">the </w:t>
          </w:r>
          <w:r w:rsidR="00283EAD">
            <w:rPr>
              <w:rFonts w:ascii="Times New Roman" w:hAnsi="Times New Roman" w:cs="Times New Roman"/>
            </w:rPr>
            <w:t>side</w:t>
          </w:r>
          <w:r w:rsidR="00BB7DC1">
            <w:rPr>
              <w:rFonts w:ascii="Times New Roman" w:hAnsi="Times New Roman" w:cs="Times New Roman"/>
            </w:rPr>
            <w:t>s</w:t>
          </w:r>
          <w:r w:rsidR="00283EAD">
            <w:rPr>
              <w:rFonts w:ascii="Times New Roman" w:hAnsi="Times New Roman" w:cs="Times New Roman"/>
            </w:rPr>
            <w:t>. From these fractions can be easily defined the fraction of</w:t>
          </w:r>
          <w:r w:rsidR="00BB7DC1">
            <w:rPr>
              <w:rFonts w:ascii="Times New Roman" w:hAnsi="Times New Roman" w:cs="Times New Roman"/>
            </w:rPr>
            <w:t xml:space="preserve"> the </w:t>
          </w:r>
          <w:r w:rsidR="00283EAD">
            <w:rPr>
              <w:rFonts w:ascii="Times New Roman" w:hAnsi="Times New Roman" w:cs="Times New Roman"/>
            </w:rPr>
            <w:t>specific form</w:t>
          </w:r>
          <w:r w:rsidR="00BB7DC1">
            <w:rPr>
              <w:rFonts w:ascii="Times New Roman" w:hAnsi="Times New Roman" w:cs="Times New Roman"/>
            </w:rPr>
            <w:t xml:space="preserve"> just</w:t>
          </w:r>
          <w:r w:rsidR="00283EAD">
            <w:rPr>
              <w:rFonts w:ascii="Times New Roman" w:hAnsi="Times New Roman" w:cs="Times New Roman"/>
            </w:rPr>
            <w:t xml:space="preserve"> by multiplication them together.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83EAD" w:rsidTr="001462AF">
            <w:trPr>
              <w:trHeight w:val="567"/>
            </w:trPr>
            <w:tc>
              <w:tcPr>
                <w:tcW w:w="7230" w:type="dxa"/>
                <w:vAlign w:val="center"/>
              </w:tcPr>
              <w:p w:rsidR="00283EAD" w:rsidRDefault="00283EAD" w:rsidP="00D20BA4">
                <w:pPr>
                  <w:keepNext/>
                  <w:jc w:val="center"/>
                  <w:rPr>
                    <w:rFonts w:ascii="Times New Roman" w:hAnsi="Times New Roman" w:cs="Times New Roman"/>
                  </w:rPr>
                </w:pPr>
                <m:oMathPara>
                  <m:oMath>
                    <m:r>
                      <w:rPr>
                        <w:rFonts w:ascii="Cambria Math" w:hAnsi="Cambria Math" w:cs="Times New Roman"/>
                      </w:rPr>
                      <m:t>specificFormConc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=groupConc</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fraction</m:t>
                            </m:r>
                          </m:e>
                          <m:sub>
                            <m:r>
                              <w:rPr>
                                <w:rFonts w:ascii="Cambria Math" w:hAnsi="Cambria Math" w:cs="Times New Roman"/>
                              </w:rPr>
                              <m:t>s</m:t>
                            </m:r>
                          </m:sub>
                        </m:sSub>
                        <m:r>
                          <w:rPr>
                            <w:rFonts w:ascii="Cambria Math" w:hAnsi="Cambria Math" w:cs="Times New Roman"/>
                          </w:rPr>
                          <m:t>(t)</m:t>
                        </m:r>
                      </m:e>
                    </m:nary>
                  </m:oMath>
                </m:oMathPara>
              </w:p>
            </w:tc>
            <w:tc>
              <w:tcPr>
                <w:tcW w:w="1165" w:type="dxa"/>
                <w:vAlign w:val="bottom"/>
              </w:tcPr>
              <w:p w:rsidR="00283EAD" w:rsidRDefault="00283EAD" w:rsidP="00BE55F4">
                <w:pPr>
                  <w:pStyle w:val="Titulek"/>
                  <w:jc w:val="both"/>
                  <w:rPr>
                    <w:rFonts w:ascii="Times New Roman" w:hAnsi="Times New Roman" w:cs="Times New Roman"/>
                  </w:rPr>
                </w:pPr>
                <w:r>
                  <w:t xml:space="preserve">Equation </w:t>
                </w:r>
                <w:r>
                  <w:fldChar w:fldCharType="begin"/>
                </w:r>
                <w:r>
                  <w:instrText xml:space="preserve"> SEQ Equation \* ARABIC </w:instrText>
                </w:r>
                <w:r>
                  <w:fldChar w:fldCharType="separate"/>
                </w:r>
                <w:r w:rsidR="001223B6">
                  <w:rPr>
                    <w:noProof/>
                  </w:rPr>
                  <w:t>13</w:t>
                </w:r>
                <w:r>
                  <w:fldChar w:fldCharType="end"/>
                </w:r>
                <w:r w:rsidR="00FC027A">
                  <w:t>, Speciation</w:t>
                </w:r>
              </w:p>
            </w:tc>
          </w:tr>
        </w:tbl>
        <w:p w:rsidR="002F13F5" w:rsidRPr="00E562DD" w:rsidRDefault="00BB7DC1" w:rsidP="00BE55F4">
          <w:pPr>
            <w:jc w:val="both"/>
            <w:rPr>
              <w:rFonts w:ascii="Times New Roman" w:hAnsi="Times New Roman" w:cs="Times New Roman"/>
            </w:rPr>
          </w:pPr>
          <w:r>
            <w:rPr>
              <w:rFonts w:ascii="Times New Roman" w:hAnsi="Times New Roman" w:cs="Times New Roman"/>
            </w:rPr>
            <w:t xml:space="preserve">Concentration of macromolecule specific form </w:t>
          </w:r>
          <w:r w:rsidR="001462AF">
            <w:rPr>
              <w:rFonts w:ascii="Times New Roman" w:hAnsi="Times New Roman" w:cs="Times New Roman"/>
            </w:rPr>
            <w:t xml:space="preserve">named </w:t>
          </w:r>
          <w:r>
            <w:rPr>
              <w:rFonts w:ascii="Times New Roman" w:hAnsi="Times New Roman" w:cs="Times New Roman"/>
            </w:rPr>
            <w:t>as specificForm</w:t>
          </w:r>
          <w:r w:rsidR="00D20BA4">
            <w:rPr>
              <w:rFonts w:ascii="Times New Roman" w:hAnsi="Times New Roman" w:cs="Times New Roman"/>
            </w:rPr>
            <w:t>Conc</w:t>
          </w:r>
          <w:r>
            <w:rPr>
              <w:rFonts w:ascii="Times New Roman" w:hAnsi="Times New Roman" w:cs="Times New Roman"/>
            </w:rPr>
            <w:t>(t) is calculated as a fraction in group with concentration n</w:t>
          </w:r>
          <w:r w:rsidR="001462AF">
            <w:rPr>
              <w:rFonts w:ascii="Times New Roman" w:hAnsi="Times New Roman" w:cs="Times New Roman"/>
            </w:rPr>
            <w:t>amed</w:t>
          </w:r>
          <w:r>
            <w:rPr>
              <w:rFonts w:ascii="Times New Roman" w:hAnsi="Times New Roman" w:cs="Times New Roman"/>
            </w:rPr>
            <w:t xml:space="preserve"> as groupConc(t). These specific form concentrations can be used for specific chemical reactions, which are defining for example the structural changes. Problem of the calculation is that there is condition of equilibrium and </w:t>
          </w:r>
          <w:r w:rsidR="001834AB">
            <w:rPr>
              <w:rFonts w:ascii="Times New Roman" w:hAnsi="Times New Roman" w:cs="Times New Roman"/>
            </w:rPr>
            <w:t>it</w:t>
          </w:r>
          <w:r>
            <w:rPr>
              <w:rFonts w:ascii="Times New Roman" w:hAnsi="Times New Roman" w:cs="Times New Roman"/>
            </w:rPr>
            <w:t xml:space="preserve"> does not reflect the dynamic changes. But for the most of cases are reactions fast enough to reach the defined equilibriums on the macromolecules. Using this calculation of chemical speciation </w:t>
          </w:r>
          <w:r w:rsidR="001834AB">
            <w:rPr>
              <w:rFonts w:ascii="Times New Roman" w:hAnsi="Times New Roman" w:cs="Times New Roman"/>
            </w:rPr>
            <w:t>can</w:t>
          </w:r>
          <w:r w:rsidR="003C61B4">
            <w:rPr>
              <w:rFonts w:ascii="Times New Roman" w:hAnsi="Times New Roman" w:cs="Times New Roman"/>
            </w:rPr>
            <w:t xml:space="preserve"> </w:t>
          </w:r>
          <w:r w:rsidR="002F13F5">
            <w:rPr>
              <w:rFonts w:ascii="Times New Roman" w:hAnsi="Times New Roman" w:cs="Times New Roman"/>
            </w:rPr>
            <w:t xml:space="preserve">extend </w:t>
          </w:r>
          <w:r>
            <w:rPr>
              <w:rFonts w:ascii="Times New Roman" w:hAnsi="Times New Roman" w:cs="Times New Roman"/>
            </w:rPr>
            <w:t xml:space="preserve">the </w:t>
          </w:r>
          <w:r w:rsidRPr="00D823CA">
            <w:rPr>
              <w:rFonts w:ascii="Times New Roman" w:hAnsi="Times New Roman" w:cs="Times New Roman"/>
            </w:rPr>
            <w:t xml:space="preserve">Adair’s </w:t>
          </w:r>
          <w:r w:rsidR="002F13F5" w:rsidRPr="00D823CA">
            <w:rPr>
              <w:rFonts w:ascii="Times New Roman" w:hAnsi="Times New Roman" w:cs="Times New Roman"/>
            </w:rPr>
            <w:t>model</w:t>
          </w:r>
          <w:r w:rsidR="002F13F5">
            <w:rPr>
              <w:rFonts w:ascii="Times New Roman" w:hAnsi="Times New Roman" w:cs="Times New Roman"/>
            </w:rPr>
            <w:t xml:space="preserve"> of hemoglobin binding</w:t>
          </w:r>
          <w:r w:rsidR="003C61B4">
            <w:rPr>
              <w:rFonts w:ascii="Times New Roman" w:hAnsi="Times New Roman" w:cs="Times New Roman"/>
            </w:rPr>
            <w:t xml:space="preserve"> with hydrogen ions and carbon dioxide and calculate not only oxygen saturation, but also the titration shifts and the saturation of carbon dioxide</w:t>
          </w:r>
          <w:r w:rsidR="00D823CA">
            <w:rPr>
              <w:rFonts w:ascii="Times New Roman" w:hAnsi="Times New Roman" w:cs="Times New Roman"/>
            </w:rPr>
            <w:t xml:space="preserve"> {Mateják, 2015 #20}</w:t>
          </w:r>
          <w:r w:rsidR="002F13F5">
            <w:rPr>
              <w:rFonts w:ascii="Times New Roman" w:hAnsi="Times New Roman" w:cs="Times New Roman"/>
            </w:rPr>
            <w:t>.</w:t>
          </w:r>
          <w:r w:rsidR="001834AB">
            <w:rPr>
              <w:rFonts w:ascii="Times New Roman" w:hAnsi="Times New Roman" w:cs="Times New Roman"/>
            </w:rPr>
            <w:t xml:space="preserve"> And</w:t>
          </w:r>
          <w:r w:rsidR="008D7354">
            <w:rPr>
              <w:rFonts w:ascii="Times New Roman" w:hAnsi="Times New Roman" w:cs="Times New Roman"/>
            </w:rPr>
            <w:t xml:space="preserve"> it </w:t>
          </w:r>
          <w:r w:rsidR="001834AB">
            <w:rPr>
              <w:rFonts w:ascii="Times New Roman" w:hAnsi="Times New Roman" w:cs="Times New Roman"/>
            </w:rPr>
            <w:t xml:space="preserve">can </w:t>
          </w:r>
          <w:r w:rsidR="008D7354">
            <w:rPr>
              <w:rFonts w:ascii="Times New Roman" w:hAnsi="Times New Roman" w:cs="Times New Roman"/>
            </w:rPr>
            <w:t xml:space="preserve">be </w:t>
          </w:r>
          <w:r w:rsidR="001834AB">
            <w:rPr>
              <w:rFonts w:ascii="Times New Roman" w:hAnsi="Times New Roman" w:cs="Times New Roman"/>
            </w:rPr>
            <w:t>generally use</w:t>
          </w:r>
          <w:r w:rsidR="008D7354">
            <w:rPr>
              <w:rFonts w:ascii="Times New Roman" w:hAnsi="Times New Roman" w:cs="Times New Roman"/>
            </w:rPr>
            <w:t>d</w:t>
          </w:r>
          <w:r w:rsidR="001834AB">
            <w:rPr>
              <w:rFonts w:ascii="Times New Roman" w:hAnsi="Times New Roman" w:cs="Times New Roman"/>
            </w:rPr>
            <w:t xml:space="preserve"> for any </w:t>
          </w:r>
          <w:r w:rsidR="008D7354">
            <w:rPr>
              <w:rFonts w:ascii="Times New Roman" w:hAnsi="Times New Roman" w:cs="Times New Roman"/>
            </w:rPr>
            <w:t xml:space="preserve">equilibrated </w:t>
          </w:r>
          <w:r w:rsidR="001834AB">
            <w:rPr>
              <w:rFonts w:ascii="Times New Roman" w:hAnsi="Times New Roman" w:cs="Times New Roman"/>
            </w:rPr>
            <w:t>chemical system of macromolecule</w:t>
          </w:r>
          <w:r w:rsidR="008D7354">
            <w:rPr>
              <w:rFonts w:ascii="Times New Roman" w:hAnsi="Times New Roman" w:cs="Times New Roman"/>
            </w:rPr>
            <w:t>s.</w:t>
          </w:r>
        </w:p>
        <w:p w:rsidR="00277754" w:rsidRPr="005554EC" w:rsidRDefault="00277754" w:rsidP="00BE55F4">
          <w:pPr>
            <w:jc w:val="both"/>
            <w:rPr>
              <w:rFonts w:ascii="Times New Roman" w:hAnsi="Times New Roman" w:cs="Times New Roman"/>
              <w:lang w:val="cs-CZ"/>
            </w:rPr>
          </w:pPr>
          <w:r>
            <w:rPr>
              <w:rFonts w:ascii="Times New Roman" w:hAnsi="Times New Roman" w:cs="Times New Roman"/>
            </w:rPr>
            <w:tab/>
            <w:t xml:space="preserve">The chemical substance can be transported together with solution. The component modeling volumetric flow of solution is called </w:t>
          </w:r>
          <w:r w:rsidRPr="00277754">
            <w:rPr>
              <w:rFonts w:ascii="Times New Roman" w:hAnsi="Times New Roman" w:cs="Times New Roman"/>
              <w:b/>
            </w:rPr>
            <w:t>stream</w:t>
          </w:r>
          <w:r>
            <w:rPr>
              <w:rFonts w:ascii="Times New Roman" w:hAnsi="Times New Roman" w:cs="Times New Roman"/>
            </w:rPr>
            <w:t xml:space="preserve">. Typically </w:t>
          </w:r>
          <w:r w:rsidR="001462AF">
            <w:rPr>
              <w:rFonts w:ascii="Times New Roman" w:hAnsi="Times New Roman" w:cs="Times New Roman"/>
            </w:rPr>
            <w:t xml:space="preserve">it </w:t>
          </w:r>
          <w:r>
            <w:rPr>
              <w:rFonts w:ascii="Times New Roman" w:hAnsi="Times New Roman" w:cs="Times New Roman"/>
            </w:rPr>
            <w:t xml:space="preserve">is stream used with air transport of oxygen or carbon dioxide </w:t>
          </w:r>
          <w:r w:rsidR="001462AF">
            <w:rPr>
              <w:rFonts w:ascii="Times New Roman" w:hAnsi="Times New Roman" w:cs="Times New Roman"/>
            </w:rPr>
            <w:t xml:space="preserve">during ventilation </w:t>
          </w:r>
          <w:r>
            <w:rPr>
              <w:rFonts w:ascii="Times New Roman" w:hAnsi="Times New Roman" w:cs="Times New Roman"/>
            </w:rPr>
            <w:t xml:space="preserve">and for transportation of substances </w:t>
          </w:r>
          <w:r w:rsidR="001462AF">
            <w:rPr>
              <w:rFonts w:ascii="Times New Roman" w:hAnsi="Times New Roman" w:cs="Times New Roman"/>
            </w:rPr>
            <w:t>using</w:t>
          </w:r>
          <w:r>
            <w:rPr>
              <w:rFonts w:ascii="Times New Roman" w:hAnsi="Times New Roman" w:cs="Times New Roman"/>
            </w:rPr>
            <w:t xml:space="preserve"> blood</w:t>
          </w:r>
          <w:r w:rsidR="001462AF">
            <w:rPr>
              <w:rFonts w:ascii="Times New Roman" w:hAnsi="Times New Roman" w:cs="Times New Roman"/>
            </w:rPr>
            <w:t xml:space="preserve"> circulation</w:t>
          </w:r>
          <w:r>
            <w:rPr>
              <w:rFonts w:ascii="Times New Roman" w:hAnsi="Times New Roman" w:cs="Times New Roman"/>
            </w:rPr>
            <w:t>.</w:t>
          </w:r>
          <w:r w:rsidR="001462AF">
            <w:rPr>
              <w:rFonts w:ascii="Times New Roman" w:hAnsi="Times New Roman" w:cs="Times New Roman"/>
            </w:rPr>
            <w:t xml:space="preserve"> The calculated molar flow of entrained substance named as </w:t>
          </w:r>
          <w:r w:rsidR="001462AF" w:rsidRPr="001462AF">
            <w:rPr>
              <w:rFonts w:ascii="Times New Roman" w:hAnsi="Times New Roman" w:cs="Times New Roman"/>
              <w:i/>
            </w:rPr>
            <w:t>soluteFlow</w:t>
          </w:r>
          <w:r w:rsidR="001462AF">
            <w:rPr>
              <w:rFonts w:ascii="Times New Roman" w:hAnsi="Times New Roman" w:cs="Times New Roman"/>
            </w:rPr>
            <w:t xml:space="preserve"> </w:t>
          </w:r>
          <w:r w:rsidR="001462AF">
            <w:rPr>
              <w:rFonts w:ascii="Times New Roman" w:hAnsi="Times New Roman" w:cs="Times New Roman"/>
            </w:rPr>
            <w:lastRenderedPageBreak/>
            <w:t xml:space="preserve">is here the volumetric flow of whole solution </w:t>
          </w:r>
          <w:r w:rsidR="001462AF" w:rsidRPr="001462AF">
            <w:rPr>
              <w:rFonts w:ascii="Times New Roman" w:hAnsi="Times New Roman" w:cs="Times New Roman"/>
              <w:i/>
            </w:rPr>
            <w:t>streamFlow</w:t>
          </w:r>
          <w:r w:rsidR="001462AF">
            <w:rPr>
              <w:rFonts w:ascii="Times New Roman" w:hAnsi="Times New Roman" w:cs="Times New Roman"/>
            </w:rPr>
            <w:t xml:space="preserve"> multiplied by </w:t>
          </w:r>
          <w:r w:rsidR="001462AF" w:rsidRPr="001462AF">
            <w:rPr>
              <w:rFonts w:ascii="Times New Roman" w:hAnsi="Times New Roman" w:cs="Times New Roman"/>
              <w:i/>
            </w:rPr>
            <w:t>concentration</w:t>
          </w:r>
          <w:r w:rsidR="001462AF">
            <w:rPr>
              <w:rFonts w:ascii="Times New Roman" w:hAnsi="Times New Roman" w:cs="Times New Roman"/>
            </w:rPr>
            <w:t xml:space="preserve"> in the origin of stream in </w:t>
          </w:r>
          <w:r w:rsidR="001462AF">
            <w:rPr>
              <w:rFonts w:ascii="Times New Roman" w:hAnsi="Times New Roman" w:cs="Times New Roman"/>
            </w:rPr>
            <w:fldChar w:fldCharType="begin"/>
          </w:r>
          <w:r w:rsidR="001462AF">
            <w:rPr>
              <w:rFonts w:ascii="Times New Roman" w:hAnsi="Times New Roman" w:cs="Times New Roman"/>
            </w:rPr>
            <w:instrText xml:space="preserve"> REF _Ref407098764 \h </w:instrText>
          </w:r>
          <w:r w:rsidR="00BE55F4">
            <w:rPr>
              <w:rFonts w:ascii="Times New Roman" w:hAnsi="Times New Roman" w:cs="Times New Roman"/>
            </w:rPr>
            <w:instrText xml:space="preserve"> \* MERGEFORMAT </w:instrText>
          </w:r>
          <w:r w:rsidR="001462AF">
            <w:rPr>
              <w:rFonts w:ascii="Times New Roman" w:hAnsi="Times New Roman" w:cs="Times New Roman"/>
            </w:rPr>
          </w:r>
          <w:r w:rsidR="001462AF">
            <w:rPr>
              <w:rFonts w:ascii="Times New Roman" w:hAnsi="Times New Roman" w:cs="Times New Roman"/>
            </w:rPr>
            <w:fldChar w:fldCharType="separate"/>
          </w:r>
          <w:r w:rsidR="001223B6">
            <w:t xml:space="preserve">Equation </w:t>
          </w:r>
          <w:r w:rsidR="001223B6">
            <w:rPr>
              <w:noProof/>
            </w:rPr>
            <w:t>14</w:t>
          </w:r>
          <w:r w:rsidR="001462AF">
            <w:rPr>
              <w:rFonts w:ascii="Times New Roman" w:hAnsi="Times New Roman" w:cs="Times New Roman"/>
            </w:rPr>
            <w:fldChar w:fldCharType="end"/>
          </w:r>
          <w:r w:rsidR="001462AF">
            <w:rPr>
              <w:rFonts w:ascii="Times New Roman" w:hAnsi="Times New Roman" w:cs="Times New Roman"/>
            </w:rPr>
            <w:t>.</w:t>
          </w:r>
          <w:r w:rsidR="00B044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277754" w:rsidTr="00BE55F4">
            <w:trPr>
              <w:trHeight w:val="567"/>
              <w:jc w:val="center"/>
            </w:trPr>
            <w:tc>
              <w:tcPr>
                <w:tcW w:w="7230" w:type="dxa"/>
                <w:vAlign w:val="center"/>
              </w:tcPr>
              <w:p w:rsidR="00277754" w:rsidRDefault="00936340" w:rsidP="00BE55F4">
                <w:pPr>
                  <w:keepNext/>
                  <w:jc w:val="center"/>
                  <w:rPr>
                    <w:rFonts w:ascii="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∙concentration(t)</m:t>
                    </m:r>
                  </m:oMath>
                </m:oMathPara>
              </w:p>
            </w:tc>
            <w:tc>
              <w:tcPr>
                <w:tcW w:w="1165" w:type="dxa"/>
                <w:vAlign w:val="bottom"/>
              </w:tcPr>
              <w:p w:rsidR="00277754" w:rsidRDefault="00277754" w:rsidP="00BE55F4">
                <w:pPr>
                  <w:pStyle w:val="Titulek"/>
                  <w:jc w:val="both"/>
                  <w:rPr>
                    <w:rFonts w:ascii="Times New Roman" w:hAnsi="Times New Roman" w:cs="Times New Roman"/>
                  </w:rPr>
                </w:pPr>
                <w:bookmarkStart w:id="105" w:name="_Ref407098764"/>
                <w:r>
                  <w:t xml:space="preserve">Equation </w:t>
                </w:r>
                <w:r>
                  <w:fldChar w:fldCharType="begin"/>
                </w:r>
                <w:r>
                  <w:instrText xml:space="preserve"> SEQ Equation \* ARABIC </w:instrText>
                </w:r>
                <w:r>
                  <w:fldChar w:fldCharType="separate"/>
                </w:r>
                <w:r w:rsidR="001223B6">
                  <w:rPr>
                    <w:noProof/>
                  </w:rPr>
                  <w:t>14</w:t>
                </w:r>
                <w:r>
                  <w:fldChar w:fldCharType="end"/>
                </w:r>
                <w:bookmarkEnd w:id="105"/>
                <w:r w:rsidR="00FC027A">
                  <w:t>, Stream</w:t>
                </w:r>
              </w:p>
            </w:tc>
          </w:tr>
          <w:tr w:rsidR="00B0440B" w:rsidTr="00BE55F4">
            <w:trPr>
              <w:trHeight w:val="567"/>
              <w:jc w:val="center"/>
            </w:trPr>
            <w:tc>
              <w:tcPr>
                <w:tcW w:w="7230" w:type="dxa"/>
                <w:vAlign w:val="center"/>
              </w:tcPr>
              <w:p w:rsidR="00B0440B" w:rsidRDefault="00B0440B" w:rsidP="00BE55F4">
                <w:pPr>
                  <w:keepNext/>
                  <w:jc w:val="both"/>
                  <w:rPr>
                    <w:rFonts w:ascii="Times New Roman" w:eastAsia="Times New Roman" w:hAnsi="Times New Roman" w:cs="Times New Roman"/>
                  </w:rPr>
                </w:pPr>
                <m:oMathPara>
                  <m:oMath>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=Clearance∙concentration(t)</m:t>
                    </m:r>
                  </m:oMath>
                </m:oMathPara>
              </w:p>
            </w:tc>
            <w:tc>
              <w:tcPr>
                <w:tcW w:w="1165" w:type="dxa"/>
                <w:vAlign w:val="bottom"/>
              </w:tcPr>
              <w:p w:rsidR="00B0440B" w:rsidRDefault="00B0440B" w:rsidP="00BE55F4">
                <w:pPr>
                  <w:pStyle w:val="Titulek"/>
                  <w:jc w:val="both"/>
                </w:pPr>
                <w:r>
                  <w:t xml:space="preserve">Equation </w:t>
                </w:r>
                <w:r>
                  <w:fldChar w:fldCharType="begin"/>
                </w:r>
                <w:r>
                  <w:instrText xml:space="preserve"> SEQ Equation \* ARABIC </w:instrText>
                </w:r>
                <w:r>
                  <w:fldChar w:fldCharType="separate"/>
                </w:r>
                <w:r w:rsidR="001223B6">
                  <w:rPr>
                    <w:noProof/>
                  </w:rPr>
                  <w:t>15</w:t>
                </w:r>
                <w:r>
                  <w:fldChar w:fldCharType="end"/>
                </w:r>
                <w:r w:rsidR="00FC027A">
                  <w:t>, Clearance</w:t>
                </w:r>
              </w:p>
            </w:tc>
          </w:tr>
        </w:tbl>
        <w:p w:rsidR="00277754" w:rsidRDefault="001462AF" w:rsidP="00BE55F4">
          <w:pPr>
            <w:ind w:firstLine="708"/>
            <w:jc w:val="both"/>
            <w:rPr>
              <w:rFonts w:ascii="Times New Roman" w:hAnsi="Times New Roman" w:cs="Times New Roman"/>
            </w:rPr>
          </w:pPr>
          <w:r>
            <w:rPr>
              <w:rFonts w:ascii="Times New Roman" w:hAnsi="Times New Roman" w:cs="Times New Roman"/>
            </w:rPr>
            <w:t>An</w:t>
          </w:r>
          <w:r w:rsidR="00B0440B">
            <w:rPr>
              <w:rFonts w:ascii="Times New Roman" w:hAnsi="Times New Roman" w:cs="Times New Roman"/>
            </w:rPr>
            <w:t xml:space="preserve"> analogy of stream calculation is in medicine used the </w:t>
          </w:r>
          <w:r w:rsidR="00B0440B" w:rsidRPr="009C1352">
            <w:rPr>
              <w:rFonts w:ascii="Times New Roman" w:hAnsi="Times New Roman" w:cs="Times New Roman"/>
              <w:b/>
            </w:rPr>
            <w:t>clearance</w:t>
          </w:r>
          <w:r w:rsidR="00B0440B">
            <w:rPr>
              <w:rFonts w:ascii="Times New Roman" w:hAnsi="Times New Roman" w:cs="Times New Roman"/>
            </w:rPr>
            <w:t xml:space="preserve"> terminology for extracting substance from the body such as extraction by kidneys, liver, enzymatic processes and so on. For defined substance are measured </w:t>
          </w:r>
          <w:r w:rsidR="00B0440B" w:rsidRPr="009C1352">
            <w:rPr>
              <w:rFonts w:ascii="Times New Roman" w:hAnsi="Times New Roman" w:cs="Times New Roman"/>
              <w:i/>
            </w:rPr>
            <w:t>Clearance</w:t>
          </w:r>
          <w:r w:rsidR="00B0440B">
            <w:rPr>
              <w:rFonts w:ascii="Times New Roman" w:hAnsi="Times New Roman" w:cs="Times New Roman"/>
            </w:rPr>
            <w:t xml:space="preserve"> parameter as amount of solution flow, which is fully cleared from the substance.</w:t>
          </w:r>
          <w:r w:rsidR="009C1352">
            <w:rPr>
              <w:rFonts w:ascii="Times New Roman" w:hAnsi="Times New Roman" w:cs="Times New Roman"/>
            </w:rPr>
            <w:t xml:space="preserve"> In contrast with stream, there is not volumetric loss of solution.</w:t>
          </w:r>
        </w:p>
        <w:p w:rsidR="009C1352" w:rsidRDefault="009C1352" w:rsidP="00BE55F4">
          <w:pPr>
            <w:ind w:firstLine="708"/>
            <w:jc w:val="both"/>
            <w:rPr>
              <w:rFonts w:ascii="Times New Roman" w:hAnsi="Times New Roman" w:cs="Times New Roman"/>
            </w:rPr>
          </w:pPr>
          <w:r>
            <w:rPr>
              <w:rFonts w:ascii="Times New Roman" w:hAnsi="Times New Roman" w:cs="Times New Roman"/>
            </w:rPr>
            <w:t xml:space="preserve">Man must be careful, because clearance is not only one possible way of removing substances from the body. For some cases there is also passive </w:t>
          </w:r>
          <w:r w:rsidRPr="009C1352">
            <w:rPr>
              <w:rFonts w:ascii="Times New Roman" w:hAnsi="Times New Roman" w:cs="Times New Roman"/>
              <w:b/>
            </w:rPr>
            <w:t>degradation</w:t>
          </w:r>
          <w:r>
            <w:rPr>
              <w:rFonts w:ascii="Times New Roman" w:hAnsi="Times New Roman" w:cs="Times New Roman"/>
            </w:rPr>
            <w:t xml:space="preserve"> of molecules in whole solution volume</w:t>
          </w:r>
          <w:r w:rsidR="00F1054C">
            <w:rPr>
              <w:rFonts w:ascii="Times New Roman" w:hAnsi="Times New Roman" w:cs="Times New Roman"/>
            </w:rPr>
            <w:t xml:space="preserve"> (</w:t>
          </w:r>
          <w:r w:rsidR="00F1054C">
            <w:rPr>
              <w:rFonts w:ascii="Times New Roman" w:hAnsi="Times New Roman" w:cs="Times New Roman"/>
            </w:rPr>
            <w:fldChar w:fldCharType="begin"/>
          </w:r>
          <w:r w:rsidR="00F1054C">
            <w:rPr>
              <w:rFonts w:ascii="Times New Roman" w:hAnsi="Times New Roman" w:cs="Times New Roman"/>
            </w:rPr>
            <w:instrText xml:space="preserve"> REF _Ref407100869 \h </w:instrText>
          </w:r>
          <w:r w:rsidR="00BE55F4">
            <w:rPr>
              <w:rFonts w:ascii="Times New Roman" w:hAnsi="Times New Roman" w:cs="Times New Roman"/>
            </w:rPr>
            <w:instrText xml:space="preserve"> \* MERGEFORMAT </w:instrText>
          </w:r>
          <w:r w:rsidR="00F1054C">
            <w:rPr>
              <w:rFonts w:ascii="Times New Roman" w:hAnsi="Times New Roman" w:cs="Times New Roman"/>
            </w:rPr>
          </w:r>
          <w:r w:rsidR="00F1054C">
            <w:rPr>
              <w:rFonts w:ascii="Times New Roman" w:hAnsi="Times New Roman" w:cs="Times New Roman"/>
            </w:rPr>
            <w:fldChar w:fldCharType="separate"/>
          </w:r>
          <w:r w:rsidR="001223B6">
            <w:t xml:space="preserve">Equation </w:t>
          </w:r>
          <w:r w:rsidR="001223B6">
            <w:rPr>
              <w:noProof/>
            </w:rPr>
            <w:t>16</w:t>
          </w:r>
          <w:r w:rsidR="00F1054C">
            <w:rPr>
              <w:rFonts w:ascii="Times New Roman" w:hAnsi="Times New Roman" w:cs="Times New Roman"/>
            </w:rPr>
            <w:fldChar w:fldCharType="end"/>
          </w:r>
          <w:r w:rsidR="00F1054C">
            <w:rPr>
              <w:rFonts w:ascii="Times New Roman" w:hAnsi="Times New Roman" w:cs="Times New Roman"/>
            </w:rPr>
            <w:t>)</w:t>
          </w:r>
          <w:r>
            <w:rPr>
              <w:rFonts w:ascii="Times New Roman" w:hAnsi="Times New Roman" w:cs="Times New Roman"/>
            </w:rPr>
            <w:t xml:space="preserve">. In contrast with clearance, it is dependent of distribution space of substance. </w:t>
          </w:r>
          <w:r w:rsidR="00F1054C">
            <w:rPr>
              <w:rFonts w:ascii="Times New Roman" w:hAnsi="Times New Roman" w:cs="Times New Roman"/>
            </w:rPr>
            <w:t xml:space="preserve">If there is no other change of substance and only degradation in the constant volume is take place, then the concentration fall down to half after time expressed as parameter </w:t>
          </w:r>
          <w:r w:rsidR="00F1054C" w:rsidRPr="00F1054C">
            <w:rPr>
              <w:rFonts w:ascii="Times New Roman" w:hAnsi="Times New Roman" w:cs="Times New Roman"/>
              <w:i/>
            </w:rPr>
            <w:t>HalfTime</w:t>
          </w:r>
          <w:r w:rsidR="00F1054C">
            <w:rPr>
              <w:rFonts w:ascii="Times New Roman" w:hAnsi="Times New Roman" w:cs="Times New Roman"/>
            </w:rPr>
            <w:t>.</w:t>
          </w:r>
          <w:r w:rsidR="00A94FB0">
            <w:rPr>
              <w:rFonts w:ascii="Times New Roman" w:hAnsi="Times New Roman" w:cs="Times New Roman"/>
            </w:rPr>
            <w:t xml:space="preserve"> </w:t>
          </w:r>
          <w:r w:rsidR="00F1054C">
            <w:rPr>
              <w:rFonts w:ascii="Times New Roman" w:hAnsi="Times New Roman" w:cs="Times New Roman"/>
            </w:rPr>
            <w:t>In condition of the constant solution volume it could be rewritten also to clearance calculation as Clearance = volume*ln(2)/HalfTime.</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1462AF" w:rsidTr="0089757F">
            <w:trPr>
              <w:trHeight w:val="1001"/>
            </w:trPr>
            <w:tc>
              <w:tcPr>
                <w:tcW w:w="7230" w:type="dxa"/>
                <w:vAlign w:val="center"/>
              </w:tcPr>
              <w:p w:rsidR="001462AF" w:rsidRDefault="001C1D74" w:rsidP="00BE55F4">
                <w:pPr>
                  <w:keepNext/>
                  <w:jc w:val="both"/>
                  <w:rPr>
                    <w:rFonts w:ascii="Calibri" w:eastAsia="Times New Roman" w:hAnsi="Calibri" w:cs="Times New Roman"/>
                  </w:rPr>
                </w:pPr>
                <m:oMathPara>
                  <m:oMath>
                    <m:f>
                      <m:fPr>
                        <m:ctrlPr>
                          <w:rPr>
                            <w:rFonts w:ascii="Cambria Math" w:hAnsi="Cambria Math" w:cs="Times New Roman"/>
                            <w:i/>
                          </w:rPr>
                        </m:ctrlPr>
                      </m:fPr>
                      <m:num>
                        <m:r>
                          <w:rPr>
                            <w:rFonts w:ascii="Cambria Math" w:hAnsi="Cambria Math" w:cs="Times New Roman"/>
                          </w:rPr>
                          <m:t>soluteFlow</m:t>
                        </m:r>
                        <m:d>
                          <m:dPr>
                            <m:ctrlPr>
                              <w:rPr>
                                <w:rFonts w:ascii="Cambria Math" w:hAnsi="Cambria Math" w:cs="Times New Roman"/>
                                <w:i/>
                              </w:rPr>
                            </m:ctrlPr>
                          </m:dPr>
                          <m:e>
                            <m:r>
                              <w:rPr>
                                <w:rFonts w:ascii="Cambria Math" w:hAnsi="Cambria Math" w:cs="Times New Roman"/>
                              </w:rPr>
                              <m:t>t</m:t>
                            </m:r>
                          </m:e>
                        </m:d>
                      </m:num>
                      <m:den>
                        <m:r>
                          <w:rPr>
                            <w:rFonts w:ascii="Cambria Math" w:hAnsi="Cambria Math" w:cs="Times New Roman"/>
                          </w:rPr>
                          <m:t>volume(t)</m:t>
                        </m:r>
                      </m:den>
                    </m:f>
                    <m:r>
                      <w:rPr>
                        <w:rFonts w:ascii="Cambria Math" w:hAnsi="Cambria Math" w:cs="Times New Roman"/>
                      </w:rPr>
                      <m:t>=</m:t>
                    </m:r>
                    <m:f>
                      <m:fPr>
                        <m:ctrlPr>
                          <w:rPr>
                            <w:rFonts w:ascii="Cambria Math" w:hAnsi="Cambria Math" w:cs="Times New Roman"/>
                            <w:i/>
                          </w:rPr>
                        </m:ctrlPr>
                      </m:fPr>
                      <m:num>
                        <m:func>
                          <m:funcPr>
                            <m:ctrlPr>
                              <w:rPr>
                                <w:rFonts w:ascii="Cambria Math" w:hAnsi="Cambria Math" w:cs="Times New Roman"/>
                                <w:i/>
                              </w:rPr>
                            </m:ctrlPr>
                          </m:funcPr>
                          <m:fName>
                            <m:r>
                              <m:rPr>
                                <m:sty m:val="p"/>
                              </m:rPr>
                              <w:rPr>
                                <w:rFonts w:ascii="Cambria Math" w:hAnsi="Cambria Math" w:cs="Times New Roman"/>
                              </w:rPr>
                              <m:t>ln</m:t>
                            </m:r>
                          </m:fName>
                          <m:e>
                            <m:r>
                              <w:rPr>
                                <w:rFonts w:ascii="Cambria Math" w:hAnsi="Cambria Math" w:cs="Times New Roman"/>
                              </w:rPr>
                              <m:t>2</m:t>
                            </m:r>
                          </m:e>
                        </m:func>
                      </m:num>
                      <m:den>
                        <m:r>
                          <w:rPr>
                            <w:rFonts w:ascii="Cambria Math" w:hAnsi="Cambria Math" w:cs="Times New Roman"/>
                          </w:rPr>
                          <m:t>HalfTime</m:t>
                        </m:r>
                      </m:den>
                    </m:f>
                    <m:r>
                      <w:rPr>
                        <w:rFonts w:ascii="Cambria Math" w:hAnsi="Cambria Math" w:cs="Times New Roman"/>
                      </w:rPr>
                      <m:t>∙concentration(t)</m:t>
                    </m:r>
                  </m:oMath>
                </m:oMathPara>
              </w:p>
            </w:tc>
            <w:tc>
              <w:tcPr>
                <w:tcW w:w="1165" w:type="dxa"/>
                <w:vAlign w:val="center"/>
              </w:tcPr>
              <w:p w:rsidR="001462AF" w:rsidRDefault="001462AF" w:rsidP="00BE55F4">
                <w:pPr>
                  <w:pStyle w:val="Titulek"/>
                  <w:jc w:val="both"/>
                </w:pPr>
                <w:bookmarkStart w:id="106" w:name="_Ref407100869"/>
                <w:r>
                  <w:t xml:space="preserve">Equation </w:t>
                </w:r>
                <w:r>
                  <w:fldChar w:fldCharType="begin"/>
                </w:r>
                <w:r>
                  <w:instrText xml:space="preserve"> SEQ Equation \* ARABIC </w:instrText>
                </w:r>
                <w:r>
                  <w:fldChar w:fldCharType="separate"/>
                </w:r>
                <w:r w:rsidR="001223B6">
                  <w:rPr>
                    <w:noProof/>
                  </w:rPr>
                  <w:t>16</w:t>
                </w:r>
                <w:r>
                  <w:fldChar w:fldCharType="end"/>
                </w:r>
                <w:bookmarkEnd w:id="106"/>
                <w:r w:rsidR="00FC027A">
                  <w:t>, Degradation</w:t>
                </w:r>
              </w:p>
            </w:tc>
          </w:tr>
        </w:tbl>
        <w:p w:rsidR="00F1054C" w:rsidRDefault="00F1054C" w:rsidP="00BE55F4">
          <w:pPr>
            <w:jc w:val="both"/>
            <w:rPr>
              <w:rFonts w:ascii="Times New Roman" w:hAnsi="Times New Roman" w:cs="Times New Roman"/>
            </w:rPr>
          </w:pPr>
        </w:p>
        <w:p w:rsidR="00F1054C" w:rsidRDefault="00F1054C" w:rsidP="00BE55F4">
          <w:pPr>
            <w:jc w:val="both"/>
            <w:rPr>
              <w:rFonts w:ascii="Times New Roman" w:hAnsi="Times New Roman" w:cs="Times New Roman"/>
            </w:rPr>
          </w:pPr>
          <w:r>
            <w:rPr>
              <w:rFonts w:ascii="Times New Roman" w:hAnsi="Times New Roman" w:cs="Times New Roman"/>
            </w:rPr>
            <w:tab/>
            <w:t>The simplest</w:t>
          </w:r>
          <w:r w:rsidR="003A1AC0">
            <w:rPr>
              <w:rFonts w:ascii="Times New Roman" w:hAnsi="Times New Roman" w:cs="Times New Roman"/>
            </w:rPr>
            <w:t xml:space="preserve"> chemical</w:t>
          </w:r>
          <w:r>
            <w:rPr>
              <w:rFonts w:ascii="Times New Roman" w:hAnsi="Times New Roman" w:cs="Times New Roman"/>
            </w:rPr>
            <w:t xml:space="preserve"> components for chemical substances are just </w:t>
          </w:r>
          <w:r w:rsidR="003A1AC0">
            <w:rPr>
              <w:rFonts w:ascii="Times New Roman" w:hAnsi="Times New Roman" w:cs="Times New Roman"/>
            </w:rPr>
            <w:t xml:space="preserve">putting a prescribed number as molar flow of substance, called </w:t>
          </w:r>
          <w:r w:rsidR="003A1AC0" w:rsidRPr="003A1AC0">
            <w:rPr>
              <w:rFonts w:ascii="Times New Roman" w:hAnsi="Times New Roman" w:cs="Times New Roman"/>
              <w:b/>
            </w:rPr>
            <w:t>Pump</w:t>
          </w:r>
          <w:r w:rsidR="003A1AC0">
            <w:rPr>
              <w:rFonts w:ascii="Times New Roman" w:hAnsi="Times New Roman" w:cs="Times New Roman"/>
            </w:rPr>
            <w:t xml:space="preserve">. This molar flow is usually calculated by user defined schemes, for example using normal flow as parameter affected by factors as described in section </w:t>
          </w:r>
          <w:hyperlink w:anchor="_Blocks" w:history="1">
            <w:r w:rsidR="003A1AC0" w:rsidRPr="003A1AC0">
              <w:rPr>
                <w:rStyle w:val="Hypertextovodkaz"/>
                <w:rFonts w:ascii="Times New Roman" w:hAnsi="Times New Roman" w:cs="Times New Roman"/>
              </w:rPr>
              <w:t>Blocks</w:t>
            </w:r>
          </w:hyperlink>
          <w:r w:rsidR="003A1AC0">
            <w:rPr>
              <w:rFonts w:ascii="Times New Roman" w:hAnsi="Times New Roman" w:cs="Times New Roman"/>
            </w:rPr>
            <w:t>.</w:t>
          </w:r>
        </w:p>
        <w:p w:rsidR="00CE5CB9" w:rsidRDefault="00CE5CB9" w:rsidP="00BE55F4">
          <w:pPr>
            <w:jc w:val="both"/>
            <w:rPr>
              <w:rFonts w:ascii="Times New Roman" w:hAnsi="Times New Roman" w:cs="Times New Roman"/>
            </w:rPr>
          </w:pPr>
          <w:r>
            <w:rPr>
              <w:rFonts w:ascii="Times New Roman" w:hAnsi="Times New Roman" w:cs="Times New Roman"/>
            </w:rPr>
            <w:tab/>
          </w:r>
          <w:r w:rsidR="00557A00">
            <w:rPr>
              <w:rFonts w:ascii="Times New Roman" w:hAnsi="Times New Roman" w:cs="Times New Roman"/>
            </w:rPr>
            <w:t xml:space="preserve">The chemical elements in nephron tubules can be reabsorbed from the primary urine back to the body. This complex processes can be approximated by </w:t>
          </w:r>
          <w:r w:rsidR="00557A00">
            <w:rPr>
              <w:rFonts w:ascii="Times New Roman" w:hAnsi="Times New Roman" w:cs="Times New Roman"/>
            </w:rPr>
            <w:fldChar w:fldCharType="begin"/>
          </w:r>
          <w:r w:rsidR="00557A00">
            <w:rPr>
              <w:rFonts w:ascii="Times New Roman" w:hAnsi="Times New Roman" w:cs="Times New Roman"/>
            </w:rPr>
            <w:instrText xml:space="preserve"> REF _Ref408168808 \h </w:instrText>
          </w:r>
          <w:r w:rsidR="00557A00">
            <w:rPr>
              <w:rFonts w:ascii="Times New Roman" w:hAnsi="Times New Roman" w:cs="Times New Roman"/>
            </w:rPr>
          </w:r>
          <w:r w:rsidR="00557A00">
            <w:rPr>
              <w:rFonts w:ascii="Times New Roman" w:hAnsi="Times New Roman" w:cs="Times New Roman"/>
            </w:rPr>
            <w:fldChar w:fldCharType="separate"/>
          </w:r>
          <w:r w:rsidR="001223B6">
            <w:t xml:space="preserve">Equation </w:t>
          </w:r>
          <w:r w:rsidR="001223B6">
            <w:rPr>
              <w:noProof/>
            </w:rPr>
            <w:t>17</w:t>
          </w:r>
          <w:r w:rsidR="00557A00">
            <w:rPr>
              <w:rFonts w:ascii="Times New Roman" w:hAnsi="Times New Roman" w:cs="Times New Roman"/>
            </w:rPr>
            <w:fldChar w:fldCharType="end"/>
          </w:r>
          <w:r w:rsidR="00557A00">
            <w:rPr>
              <w:rFonts w:ascii="Times New Roman" w:hAnsi="Times New Roman" w:cs="Times New Roman"/>
            </w:rPr>
            <w:t>, where the molar flow of reabsorbed substance</w:t>
          </w:r>
          <w:r w:rsidR="001D2D6B">
            <w:rPr>
              <w:rFonts w:ascii="Times New Roman" w:hAnsi="Times New Roman" w:cs="Times New Roman"/>
            </w:rPr>
            <w:t xml:space="preserve"> is expressed with threshold called MaxReab. This maximal reabsorption is typically caused by saturation and busyness of membrane channels, which does not allow higher reabsorption than MaxReab.</w:t>
          </w:r>
          <w:r w:rsidR="00EB5541">
            <w:rPr>
              <w:rFonts w:ascii="Times New Roman" w:hAnsi="Times New Roman" w:cs="Times New Roman"/>
            </w:rPr>
            <w:t xml:space="preserve"> For example the glucose is fully reabsorbed by kidney nephrons (Base=1) when the input flow to tubule</w:t>
          </w:r>
          <w:r w:rsidR="00B26A96">
            <w:rPr>
              <w:rFonts w:ascii="Times New Roman" w:hAnsi="Times New Roman" w:cs="Times New Roman"/>
            </w:rPr>
            <w:t>s</w:t>
          </w:r>
          <w:r w:rsidR="00EB5541">
            <w:rPr>
              <w:rFonts w:ascii="Times New Roman" w:hAnsi="Times New Roman" w:cs="Times New Roman"/>
            </w:rPr>
            <w:t xml:space="preserve"> does not reach the threshold (MaxReab).  </w:t>
          </w:r>
          <w:r w:rsidR="001D2D6B">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CE5CB9" w:rsidTr="0001204F">
            <w:trPr>
              <w:trHeight w:val="1001"/>
            </w:trPr>
            <w:tc>
              <w:tcPr>
                <w:tcW w:w="7230" w:type="dxa"/>
                <w:vAlign w:val="center"/>
              </w:tcPr>
              <w:p w:rsidR="00CE5CB9" w:rsidRDefault="00B26A96" w:rsidP="00557A00">
                <w:pPr>
                  <w:keepNext/>
                  <w:jc w:val="both"/>
                  <w:rPr>
                    <w:rFonts w:ascii="Calibri" w:eastAsia="Times New Roman" w:hAnsi="Calibri" w:cs="Times New Roman"/>
                  </w:rPr>
                </w:pPr>
                <m:oMathPara>
                  <m:oMath>
                    <m:r>
                      <w:rPr>
                        <w:rFonts w:ascii="Cambria Math" w:hAnsi="Cambria Math" w:cs="Times New Roman"/>
                      </w:rPr>
                      <m:t>reabMolarFlow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min</m:t>
                    </m:r>
                    <m:d>
                      <m:dPr>
                        <m:ctrlPr>
                          <w:rPr>
                            <w:rFonts w:ascii="Cambria Math" w:hAnsi="Cambria Math" w:cs="Times New Roman"/>
                            <w:i/>
                          </w:rPr>
                        </m:ctrlPr>
                      </m:dPr>
                      <m:e>
                        <m:r>
                          <w:rPr>
                            <w:rFonts w:ascii="Cambria Math" w:hAnsi="Cambria Math" w:cs="Times New Roman"/>
                          </w:rPr>
                          <m:t>MaxReab,</m:t>
                        </m:r>
                        <m:sSup>
                          <m:sSupPr>
                            <m:ctrlPr>
                              <w:rPr>
                                <w:rFonts w:ascii="Cambria Math" w:hAnsi="Cambria Math" w:cs="Times New Roman"/>
                                <w:i/>
                              </w:rPr>
                            </m:ctrlPr>
                          </m:sSupPr>
                          <m:e>
                            <m:r>
                              <w:rPr>
                                <w:rFonts w:ascii="Cambria Math" w:hAnsi="Cambria Math" w:cs="Times New Roman"/>
                              </w:rPr>
                              <m:t>Base</m:t>
                            </m:r>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Effectiveness</m:t>
                                </m:r>
                              </m:den>
                            </m:f>
                          </m:sup>
                        </m:sSup>
                        <m:r>
                          <w:rPr>
                            <w:rFonts w:ascii="Cambria Math" w:hAnsi="Cambria Math" w:cs="Times New Roman"/>
                          </w:rPr>
                          <m:t>∙inflow(t)</m:t>
                        </m:r>
                      </m:e>
                    </m:d>
                  </m:oMath>
                </m:oMathPara>
              </w:p>
            </w:tc>
            <w:tc>
              <w:tcPr>
                <w:tcW w:w="1165" w:type="dxa"/>
                <w:vAlign w:val="center"/>
              </w:tcPr>
              <w:p w:rsidR="00CE5CB9" w:rsidRDefault="00CE5CB9" w:rsidP="0001204F">
                <w:pPr>
                  <w:pStyle w:val="Titulek"/>
                  <w:jc w:val="both"/>
                </w:pPr>
                <w:bookmarkStart w:id="107" w:name="_Ref408168808"/>
                <w:r>
                  <w:t xml:space="preserve">Equation </w:t>
                </w:r>
                <w:r>
                  <w:fldChar w:fldCharType="begin"/>
                </w:r>
                <w:r>
                  <w:instrText xml:space="preserve"> SEQ Equation \* ARABIC </w:instrText>
                </w:r>
                <w:r>
                  <w:fldChar w:fldCharType="separate"/>
                </w:r>
                <w:r w:rsidR="001223B6">
                  <w:rPr>
                    <w:noProof/>
                  </w:rPr>
                  <w:t>17</w:t>
                </w:r>
                <w:r>
                  <w:fldChar w:fldCharType="end"/>
                </w:r>
                <w:bookmarkEnd w:id="107"/>
                <w:r w:rsidR="00FC027A">
                  <w:t>, Reabsorption</w:t>
                </w:r>
              </w:p>
            </w:tc>
          </w:tr>
        </w:tbl>
        <w:p w:rsidR="00CE5CB9" w:rsidRDefault="00EB5541" w:rsidP="00BE55F4">
          <w:pPr>
            <w:jc w:val="both"/>
            <w:rPr>
              <w:rFonts w:ascii="Times New Roman" w:hAnsi="Times New Roman" w:cs="Times New Roman"/>
            </w:rPr>
          </w:pPr>
          <w:r>
            <w:rPr>
              <w:rFonts w:ascii="Times New Roman" w:hAnsi="Times New Roman" w:cs="Times New Roman"/>
            </w:rPr>
            <w:t xml:space="preserve">If the speed of reabsorption is not fast enough to continuously reabsorb all inflowing molar flow of substance, then it is necessary to set Base parameter to other value as one and calculates with effectiveness of reabsorption processes. </w:t>
          </w:r>
        </w:p>
        <w:p w:rsidR="003362FC" w:rsidRPr="00E562DD" w:rsidRDefault="003362FC" w:rsidP="00BE55F4">
          <w:pPr>
            <w:pStyle w:val="Nadpis2"/>
            <w:jc w:val="both"/>
            <w:rPr>
              <w:rFonts w:ascii="Times New Roman" w:hAnsi="Times New Roman" w:cs="Times New Roman"/>
            </w:rPr>
          </w:pPr>
          <w:bookmarkStart w:id="108" w:name="_Toc408707138"/>
          <w:bookmarkStart w:id="109" w:name="_Toc408842123"/>
          <w:bookmarkStart w:id="110" w:name="_Toc408844072"/>
          <w:bookmarkStart w:id="111" w:name="_Toc408845905"/>
          <w:bookmarkStart w:id="112" w:name="_Toc409289287"/>
          <w:r w:rsidRPr="00E562DD">
            <w:rPr>
              <w:rFonts w:ascii="Times New Roman" w:hAnsi="Times New Roman" w:cs="Times New Roman"/>
            </w:rPr>
            <w:t>Osmotic domain</w:t>
          </w:r>
          <w:bookmarkEnd w:id="108"/>
          <w:bookmarkEnd w:id="109"/>
          <w:bookmarkEnd w:id="110"/>
          <w:bookmarkEnd w:id="111"/>
          <w:bookmarkEnd w:id="112"/>
        </w:p>
        <w:p w:rsidR="004870DF" w:rsidRDefault="00AA2F9A" w:rsidP="00BE55F4">
          <w:pPr>
            <w:ind w:firstLine="576"/>
            <w:jc w:val="both"/>
            <w:rPr>
              <w:rFonts w:ascii="Times New Roman" w:hAnsi="Times New Roman" w:cs="Times New Roman"/>
            </w:rPr>
          </w:pPr>
          <w:r>
            <w:rPr>
              <w:rFonts w:ascii="Times New Roman" w:hAnsi="Times New Roman" w:cs="Times New Roman"/>
            </w:rPr>
            <w:t>In the osmotic domain is accumulated a volume, i</w:t>
          </w:r>
          <w:r w:rsidR="00DB272E">
            <w:rPr>
              <w:rFonts w:ascii="Times New Roman" w:hAnsi="Times New Roman" w:cs="Times New Roman"/>
            </w:rPr>
            <w:t>n contrast with chemical domain, where is</w:t>
          </w:r>
          <w:r w:rsidR="003263CB">
            <w:rPr>
              <w:rFonts w:ascii="Times New Roman" w:hAnsi="Times New Roman" w:cs="Times New Roman"/>
            </w:rPr>
            <w:t xml:space="preserve"> </w:t>
          </w:r>
          <w:r w:rsidR="00DB272E">
            <w:rPr>
              <w:rFonts w:ascii="Times New Roman" w:hAnsi="Times New Roman" w:cs="Times New Roman"/>
            </w:rPr>
            <w:t>accumulated molar amount of s</w:t>
          </w:r>
          <w:r w:rsidR="006D3D39">
            <w:rPr>
              <w:rFonts w:ascii="Times New Roman" w:hAnsi="Times New Roman" w:cs="Times New Roman"/>
            </w:rPr>
            <w:t>ubstance</w:t>
          </w:r>
          <w:r w:rsidR="00DB272E">
            <w:rPr>
              <w:rFonts w:ascii="Times New Roman" w:hAnsi="Times New Roman" w:cs="Times New Roman"/>
            </w:rPr>
            <w:t xml:space="preserve">. </w:t>
          </w:r>
          <w:r w:rsidR="006D3D39">
            <w:rPr>
              <w:rFonts w:ascii="Times New Roman" w:hAnsi="Times New Roman" w:cs="Times New Roman"/>
            </w:rPr>
            <w:t xml:space="preserve">So the flow variable inside the osmotic connector is </w:t>
          </w:r>
          <w:r w:rsidR="006D3D39">
            <w:rPr>
              <w:rFonts w:ascii="Times New Roman" w:hAnsi="Times New Roman" w:cs="Times New Roman"/>
            </w:rPr>
            <w:lastRenderedPageBreak/>
            <w:t>volumetric flow of solution, not molar flow of solute.</w:t>
          </w:r>
          <w:r w:rsidR="004870DF">
            <w:rPr>
              <w:rFonts w:ascii="Times New Roman" w:hAnsi="Times New Roman" w:cs="Times New Roman"/>
            </w:rPr>
            <w:t xml:space="preserve"> The non-flow variable is osmolarity, which has physical units as molar concentration. B</w:t>
          </w:r>
          <w:r w:rsidR="0010757F">
            <w:rPr>
              <w:rFonts w:ascii="Times New Roman" w:hAnsi="Times New Roman" w:cs="Times New Roman"/>
            </w:rPr>
            <w:t>ecause there can be connected more type</w:t>
          </w:r>
          <w:r w:rsidR="00631C79">
            <w:rPr>
              <w:rFonts w:ascii="Times New Roman" w:hAnsi="Times New Roman" w:cs="Times New Roman"/>
            </w:rPr>
            <w:t>s</w:t>
          </w:r>
          <w:r w:rsidR="0010757F">
            <w:rPr>
              <w:rFonts w:ascii="Times New Roman" w:hAnsi="Times New Roman" w:cs="Times New Roman"/>
            </w:rPr>
            <w:t xml:space="preserve"> of semipermeable membranes</w:t>
          </w:r>
          <w:r w:rsidR="004870DF">
            <w:rPr>
              <w:rFonts w:ascii="Times New Roman" w:hAnsi="Times New Roman" w:cs="Times New Roman"/>
            </w:rPr>
            <w:t xml:space="preserve"> with one accumulated volume</w:t>
          </w:r>
          <w:r w:rsidR="0010757F">
            <w:rPr>
              <w:rFonts w:ascii="Times New Roman" w:hAnsi="Times New Roman" w:cs="Times New Roman"/>
            </w:rPr>
            <w:t xml:space="preserve">, </w:t>
          </w:r>
          <w:r w:rsidR="00631C79">
            <w:rPr>
              <w:rFonts w:ascii="Times New Roman" w:hAnsi="Times New Roman" w:cs="Times New Roman"/>
            </w:rPr>
            <w:t xml:space="preserve">different </w:t>
          </w:r>
          <w:r w:rsidR="0010757F">
            <w:rPr>
              <w:rFonts w:ascii="Times New Roman" w:hAnsi="Times New Roman" w:cs="Times New Roman"/>
            </w:rPr>
            <w:t>osmola</w:t>
          </w:r>
          <w:r w:rsidR="002C7457">
            <w:rPr>
              <w:rFonts w:ascii="Times New Roman" w:hAnsi="Times New Roman" w:cs="Times New Roman"/>
            </w:rPr>
            <w:t>r</w:t>
          </w:r>
          <w:r w:rsidR="0010757F">
            <w:rPr>
              <w:rFonts w:ascii="Times New Roman" w:hAnsi="Times New Roman" w:cs="Times New Roman"/>
            </w:rPr>
            <w:t xml:space="preserve">ity must be expressed for each </w:t>
          </w:r>
          <w:r w:rsidR="004870DF">
            <w:rPr>
              <w:rFonts w:ascii="Times New Roman" w:hAnsi="Times New Roman" w:cs="Times New Roman"/>
            </w:rPr>
            <w:t xml:space="preserve">of these </w:t>
          </w:r>
          <w:r w:rsidR="0010757F">
            <w:rPr>
              <w:rFonts w:ascii="Times New Roman" w:hAnsi="Times New Roman" w:cs="Times New Roman"/>
            </w:rPr>
            <w:t>membrane</w:t>
          </w:r>
          <w:r w:rsidR="004870DF">
            <w:rPr>
              <w:rFonts w:ascii="Times New Roman" w:hAnsi="Times New Roman" w:cs="Times New Roman"/>
            </w:rPr>
            <w:t>s</w:t>
          </w:r>
          <w:r w:rsidR="0010757F">
            <w:rPr>
              <w:rFonts w:ascii="Times New Roman" w:hAnsi="Times New Roman" w:cs="Times New Roman"/>
            </w:rPr>
            <w:t>. For example the blood plasma is directly connected with</w:t>
          </w:r>
          <w:r w:rsidR="004870DF">
            <w:rPr>
              <w:rFonts w:ascii="Times New Roman" w:hAnsi="Times New Roman" w:cs="Times New Roman"/>
            </w:rPr>
            <w:t xml:space="preserve">: </w:t>
          </w:r>
        </w:p>
        <w:p w:rsidR="004870DF" w:rsidRDefault="0010757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capillary membrane</w:t>
          </w:r>
          <w:r w:rsidR="00631C79" w:rsidRPr="004870DF">
            <w:rPr>
              <w:rFonts w:ascii="Times New Roman" w:hAnsi="Times New Roman" w:cs="Times New Roman"/>
            </w:rPr>
            <w:t>,</w:t>
          </w:r>
          <w:r w:rsidRPr="004870DF">
            <w:rPr>
              <w:rFonts w:ascii="Times New Roman" w:hAnsi="Times New Roman" w:cs="Times New Roman"/>
            </w:rPr>
            <w:t xml:space="preserve"> where </w:t>
          </w:r>
          <w:r w:rsidR="004870DF">
            <w:rPr>
              <w:rFonts w:ascii="Times New Roman" w:hAnsi="Times New Roman" w:cs="Times New Roman"/>
            </w:rPr>
            <w:t xml:space="preserve">the </w:t>
          </w:r>
          <w:r w:rsidRPr="004870DF">
            <w:rPr>
              <w:rFonts w:ascii="Times New Roman" w:hAnsi="Times New Roman" w:cs="Times New Roman"/>
            </w:rPr>
            <w:t>colloid osmo</w:t>
          </w:r>
          <w:r w:rsidR="003263CB" w:rsidRPr="004870DF">
            <w:rPr>
              <w:rFonts w:ascii="Times New Roman" w:hAnsi="Times New Roman" w:cs="Times New Roman"/>
            </w:rPr>
            <w:t>larity</w:t>
          </w:r>
          <w:r w:rsidR="002C7457" w:rsidRPr="004870DF">
            <w:rPr>
              <w:rFonts w:ascii="Times New Roman" w:hAnsi="Times New Roman" w:cs="Times New Roman"/>
            </w:rPr>
            <w:t xml:space="preserve"> </w:t>
          </w:r>
          <w:r w:rsidR="004870DF">
            <w:rPr>
              <w:rFonts w:ascii="Times New Roman" w:hAnsi="Times New Roman" w:cs="Times New Roman"/>
            </w:rPr>
            <w:t xml:space="preserve">is </w:t>
          </w:r>
          <w:r w:rsidR="003263CB" w:rsidRPr="004870DF">
            <w:rPr>
              <w:rFonts w:ascii="Times New Roman" w:hAnsi="Times New Roman" w:cs="Times New Roman"/>
            </w:rPr>
            <w:t xml:space="preserve">expressed as </w:t>
          </w:r>
          <w:r w:rsidR="002C7457" w:rsidRPr="004870DF">
            <w:rPr>
              <w:rFonts w:ascii="Times New Roman" w:hAnsi="Times New Roman" w:cs="Times New Roman"/>
            </w:rPr>
            <w:t>the concentration of plasmatic proteins</w:t>
          </w:r>
        </w:p>
        <w:p w:rsidR="004870DF" w:rsidRDefault="004870DF" w:rsidP="00BE55F4">
          <w:pPr>
            <w:pStyle w:val="Odstavecseseznamem"/>
            <w:numPr>
              <w:ilvl w:val="0"/>
              <w:numId w:val="11"/>
            </w:numPr>
            <w:jc w:val="both"/>
            <w:rPr>
              <w:rFonts w:ascii="Times New Roman" w:hAnsi="Times New Roman" w:cs="Times New Roman"/>
            </w:rPr>
          </w:pPr>
          <w:r w:rsidRPr="004870DF">
            <w:rPr>
              <w:rFonts w:ascii="Times New Roman" w:hAnsi="Times New Roman" w:cs="Times New Roman"/>
            </w:rPr>
            <w:t>cellular membrane, where the osmolarity is calculated also from all impermeable substances which can freely cross capillary membrane</w:t>
          </w:r>
        </w:p>
        <w:p w:rsidR="00FB4072" w:rsidRPr="004870DF" w:rsidRDefault="002C7457" w:rsidP="00BE55F4">
          <w:pPr>
            <w:jc w:val="both"/>
            <w:rPr>
              <w:rFonts w:ascii="Times New Roman" w:hAnsi="Times New Roman" w:cs="Times New Roman"/>
            </w:rPr>
          </w:pPr>
          <w:r w:rsidRPr="004870DF">
            <w:rPr>
              <w:rFonts w:ascii="Times New Roman" w:hAnsi="Times New Roman" w:cs="Times New Roman"/>
            </w:rPr>
            <w:t>As a reason the</w:t>
          </w:r>
          <w:r w:rsidR="004870DF">
            <w:rPr>
              <w:rFonts w:ascii="Times New Roman" w:hAnsi="Times New Roman" w:cs="Times New Roman"/>
            </w:rPr>
            <w:t xml:space="preserve"> </w:t>
          </w:r>
          <w:r w:rsidR="004870DF" w:rsidRPr="008407C4">
            <w:rPr>
              <w:rFonts w:ascii="Times New Roman" w:hAnsi="Times New Roman" w:cs="Times New Roman"/>
              <w:b/>
            </w:rPr>
            <w:t>accumulation</w:t>
          </w:r>
          <w:r w:rsidR="004870DF">
            <w:rPr>
              <w:rFonts w:ascii="Times New Roman" w:hAnsi="Times New Roman" w:cs="Times New Roman"/>
            </w:rPr>
            <w:t xml:space="preserve"> component called</w:t>
          </w:r>
          <w:r w:rsidRPr="004870DF">
            <w:rPr>
              <w:rFonts w:ascii="Times New Roman" w:hAnsi="Times New Roman" w:cs="Times New Roman"/>
            </w:rPr>
            <w:t xml:space="preserve"> </w:t>
          </w:r>
          <w:r w:rsidRPr="004870DF">
            <w:rPr>
              <w:rFonts w:ascii="Times New Roman" w:hAnsi="Times New Roman" w:cs="Times New Roman"/>
              <w:i/>
            </w:rPr>
            <w:t>OsmoticCell</w:t>
          </w:r>
          <w:r w:rsidRPr="004870DF">
            <w:rPr>
              <w:rFonts w:ascii="Times New Roman" w:hAnsi="Times New Roman" w:cs="Times New Roman"/>
            </w:rPr>
            <w:t xml:space="preserve"> has the array of osmotic connectors specified by semipermeable </w:t>
          </w:r>
          <w:r w:rsidR="00631C79" w:rsidRPr="004870DF">
            <w:rPr>
              <w:rFonts w:ascii="Times New Roman" w:hAnsi="Times New Roman" w:cs="Times New Roman"/>
            </w:rPr>
            <w:t>membranes</w:t>
          </w:r>
          <w:r w:rsidRPr="004870DF">
            <w:rPr>
              <w:rFonts w:ascii="Times New Roman" w:hAnsi="Times New Roman" w:cs="Times New Roman"/>
            </w:rPr>
            <w:t>. The volumetric flows</w:t>
          </w:r>
          <w:r w:rsidR="00AA2F9A" w:rsidRPr="004870DF">
            <w:rPr>
              <w:rFonts w:ascii="Times New Roman" w:hAnsi="Times New Roman" w:cs="Times New Roman"/>
            </w:rPr>
            <w:t xml:space="preserve"> called</w:t>
          </w:r>
          <w:r w:rsidRPr="004870DF">
            <w:rPr>
              <w:rFonts w:ascii="Times New Roman" w:hAnsi="Times New Roman" w:cs="Times New Roman"/>
            </w:rPr>
            <w:t xml:space="preserve"> </w:t>
          </w:r>
          <w:r w:rsidR="00AA2F9A" w:rsidRPr="004870DF">
            <w:rPr>
              <w:rFonts w:ascii="Times New Roman" w:hAnsi="Times New Roman" w:cs="Times New Roman"/>
              <w:i/>
            </w:rPr>
            <w:t>volumeFlow</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from each connector </w:t>
          </w:r>
          <w:r w:rsidR="00631C79" w:rsidRPr="004870DF">
            <w:rPr>
              <w:rFonts w:ascii="Times New Roman" w:hAnsi="Times New Roman" w:cs="Times New Roman"/>
            </w:rPr>
            <w:t>are</w:t>
          </w:r>
          <w:r w:rsidRPr="004870DF">
            <w:rPr>
              <w:rFonts w:ascii="Times New Roman" w:hAnsi="Times New Roman" w:cs="Times New Roman"/>
            </w:rPr>
            <w:t xml:space="preserve"> integrated into</w:t>
          </w:r>
          <w:r w:rsidR="00C271D4">
            <w:rPr>
              <w:rFonts w:ascii="Times New Roman" w:hAnsi="Times New Roman" w:cs="Times New Roman"/>
            </w:rPr>
            <w:t xml:space="preserve"> one</w:t>
          </w:r>
          <w:r w:rsidRPr="004870DF">
            <w:rPr>
              <w:rFonts w:ascii="Times New Roman" w:hAnsi="Times New Roman" w:cs="Times New Roman"/>
            </w:rPr>
            <w:t xml:space="preserve"> </w:t>
          </w:r>
          <w:r w:rsidR="00AA2F9A" w:rsidRPr="004870DF">
            <w:rPr>
              <w:rFonts w:ascii="Times New Roman" w:hAnsi="Times New Roman" w:cs="Times New Roman"/>
              <w:i/>
            </w:rPr>
            <w:t>volume</w:t>
          </w:r>
          <w:r w:rsidR="00AA2F9A" w:rsidRPr="004870DF">
            <w:rPr>
              <w:rFonts w:ascii="Times New Roman" w:hAnsi="Times New Roman" w:cs="Times New Roman"/>
            </w:rPr>
            <w:t xml:space="preserve"> </w:t>
          </w:r>
          <w:r w:rsidR="003263CB" w:rsidRPr="004870DF">
            <w:rPr>
              <w:rFonts w:ascii="Times New Roman" w:hAnsi="Times New Roman" w:cs="Times New Roman"/>
            </w:rPr>
            <w:t xml:space="preserve">as </w:t>
          </w:r>
          <w:r w:rsidR="00AA2F9A" w:rsidRPr="004870DF">
            <w:rPr>
              <w:rFonts w:ascii="Times New Roman" w:hAnsi="Times New Roman" w:cs="Times New Roman"/>
            </w:rPr>
            <w:t xml:space="preserve">in </w:t>
          </w:r>
          <w:r w:rsidR="00AA2F9A" w:rsidRPr="004870DF">
            <w:rPr>
              <w:rFonts w:ascii="Times New Roman" w:hAnsi="Times New Roman" w:cs="Times New Roman"/>
            </w:rPr>
            <w:fldChar w:fldCharType="begin"/>
          </w:r>
          <w:r w:rsidR="00AA2F9A" w:rsidRPr="004870DF">
            <w:rPr>
              <w:rFonts w:ascii="Times New Roman" w:hAnsi="Times New Roman" w:cs="Times New Roman"/>
            </w:rPr>
            <w:instrText xml:space="preserve"> REF _Ref407638501 \h </w:instrText>
          </w:r>
          <w:r w:rsidR="00BE55F4">
            <w:rPr>
              <w:rFonts w:ascii="Times New Roman" w:hAnsi="Times New Roman" w:cs="Times New Roman"/>
            </w:rPr>
            <w:instrText xml:space="preserve"> \* MERGEFORMAT </w:instrText>
          </w:r>
          <w:r w:rsidR="00AA2F9A" w:rsidRPr="004870DF">
            <w:rPr>
              <w:rFonts w:ascii="Times New Roman" w:hAnsi="Times New Roman" w:cs="Times New Roman"/>
            </w:rPr>
          </w:r>
          <w:r w:rsidR="00AA2F9A" w:rsidRPr="004870DF">
            <w:rPr>
              <w:rFonts w:ascii="Times New Roman" w:hAnsi="Times New Roman" w:cs="Times New Roman"/>
            </w:rPr>
            <w:fldChar w:fldCharType="separate"/>
          </w:r>
          <w:r w:rsidR="001223B6">
            <w:t xml:space="preserve">Equation </w:t>
          </w:r>
          <w:r w:rsidR="001223B6">
            <w:rPr>
              <w:noProof/>
            </w:rPr>
            <w:t>18</w:t>
          </w:r>
          <w:r w:rsidR="00AA2F9A" w:rsidRPr="004870DF">
            <w:rPr>
              <w:rFonts w:ascii="Times New Roman" w:hAnsi="Times New Roman" w:cs="Times New Roman"/>
            </w:rPr>
            <w:fldChar w:fldCharType="end"/>
          </w:r>
          <w:r w:rsidRPr="004870DF">
            <w:rPr>
              <w:rFonts w:ascii="Times New Roman" w:hAnsi="Times New Roman" w:cs="Times New Roman"/>
            </w:rPr>
            <w:t>. And the specific osmolarity for each membrane</w:t>
          </w:r>
          <w:r w:rsidR="00AA2F9A" w:rsidRPr="004870DF">
            <w:rPr>
              <w:rFonts w:ascii="Times New Roman" w:hAnsi="Times New Roman" w:cs="Times New Roman"/>
            </w:rPr>
            <w:t xml:space="preserve"> </w:t>
          </w:r>
          <w:r w:rsidR="00AA2F9A" w:rsidRPr="004870DF">
            <w:rPr>
              <w:rFonts w:ascii="Times New Roman" w:hAnsi="Times New Roman" w:cs="Times New Roman"/>
              <w:i/>
            </w:rPr>
            <w:t>m</w:t>
          </w:r>
          <w:r w:rsidRPr="004870DF">
            <w:rPr>
              <w:rFonts w:ascii="Times New Roman" w:hAnsi="Times New Roman" w:cs="Times New Roman"/>
            </w:rPr>
            <w:t xml:space="preserve"> is expressed </w:t>
          </w:r>
          <w:r w:rsidR="00631C79" w:rsidRPr="004870DF">
            <w:rPr>
              <w:rFonts w:ascii="Times New Roman" w:hAnsi="Times New Roman" w:cs="Times New Roman"/>
            </w:rPr>
            <w:t xml:space="preserve">in </w:t>
          </w:r>
          <w:r w:rsidR="00631C79" w:rsidRPr="004870DF">
            <w:rPr>
              <w:rFonts w:ascii="Times New Roman" w:hAnsi="Times New Roman" w:cs="Times New Roman"/>
            </w:rPr>
            <w:fldChar w:fldCharType="begin"/>
          </w:r>
          <w:r w:rsidR="00631C79" w:rsidRPr="004870DF">
            <w:rPr>
              <w:rFonts w:ascii="Times New Roman" w:hAnsi="Times New Roman" w:cs="Times New Roman"/>
            </w:rPr>
            <w:instrText xml:space="preserve"> REF _Ref407638502 \h </w:instrText>
          </w:r>
          <w:r w:rsidR="00BE55F4">
            <w:rPr>
              <w:rFonts w:ascii="Times New Roman" w:hAnsi="Times New Roman" w:cs="Times New Roman"/>
            </w:rPr>
            <w:instrText xml:space="preserve"> \* MERGEFORMAT </w:instrText>
          </w:r>
          <w:r w:rsidR="00631C79" w:rsidRPr="004870DF">
            <w:rPr>
              <w:rFonts w:ascii="Times New Roman" w:hAnsi="Times New Roman" w:cs="Times New Roman"/>
            </w:rPr>
          </w:r>
          <w:r w:rsidR="00631C79" w:rsidRPr="004870DF">
            <w:rPr>
              <w:rFonts w:ascii="Times New Roman" w:hAnsi="Times New Roman" w:cs="Times New Roman"/>
            </w:rPr>
            <w:fldChar w:fldCharType="separate"/>
          </w:r>
          <w:r w:rsidR="001223B6">
            <w:t xml:space="preserve">Equation </w:t>
          </w:r>
          <w:r w:rsidR="001223B6">
            <w:rPr>
              <w:noProof/>
            </w:rPr>
            <w:t>19</w:t>
          </w:r>
          <w:r w:rsidR="00631C79" w:rsidRPr="004870DF">
            <w:rPr>
              <w:rFonts w:ascii="Times New Roman" w:hAnsi="Times New Roman" w:cs="Times New Roman"/>
            </w:rPr>
            <w:fldChar w:fldCharType="end"/>
          </w:r>
          <w:r w:rsidR="00631C79" w:rsidRPr="004870DF">
            <w:rPr>
              <w:rFonts w:ascii="Times New Roman" w:hAnsi="Times New Roman" w:cs="Times New Roman"/>
            </w:rPr>
            <w:t xml:space="preserve"> </w:t>
          </w:r>
          <w:r w:rsidRPr="004870DF">
            <w:rPr>
              <w:rFonts w:ascii="Times New Roman" w:hAnsi="Times New Roman" w:cs="Times New Roman"/>
            </w:rPr>
            <w:t xml:space="preserve">as the concentration </w:t>
          </w:r>
          <w:r w:rsidR="00AA2F9A" w:rsidRPr="004870DF">
            <w:rPr>
              <w:rFonts w:ascii="Times New Roman" w:hAnsi="Times New Roman" w:cs="Times New Roman"/>
            </w:rPr>
            <w:t>(</w:t>
          </w:r>
          <w:r w:rsidR="00AA2F9A" w:rsidRPr="004870DF">
            <w:rPr>
              <w:rFonts w:ascii="Times New Roman" w:hAnsi="Times New Roman" w:cs="Times New Roman"/>
              <w:i/>
            </w:rPr>
            <w:t>osmolarity</w:t>
          </w:r>
          <w:r w:rsidR="00AA2F9A" w:rsidRPr="004870DF">
            <w:rPr>
              <w:rFonts w:ascii="Times New Roman" w:hAnsi="Times New Roman" w:cs="Times New Roman"/>
              <w:i/>
              <w:vertAlign w:val="subscript"/>
            </w:rPr>
            <w:t>m</w:t>
          </w:r>
          <w:r w:rsidR="00AA2F9A" w:rsidRPr="004870DF">
            <w:rPr>
              <w:rFonts w:ascii="Times New Roman" w:hAnsi="Times New Roman" w:cs="Times New Roman"/>
            </w:rPr>
            <w:t xml:space="preserve">) </w:t>
          </w:r>
          <w:r w:rsidRPr="004870DF">
            <w:rPr>
              <w:rFonts w:ascii="Times New Roman" w:hAnsi="Times New Roman" w:cs="Times New Roman"/>
            </w:rPr>
            <w:t xml:space="preserve">of all substances, which can’t cross </w:t>
          </w:r>
          <w:r w:rsidR="002963B9" w:rsidRPr="004870DF">
            <w:rPr>
              <w:rFonts w:ascii="Times New Roman" w:hAnsi="Times New Roman" w:cs="Times New Roman"/>
            </w:rPr>
            <w:t xml:space="preserve">this membrane </w:t>
          </w:r>
          <w:r w:rsidR="002963B9" w:rsidRPr="004870DF">
            <w:rPr>
              <w:rFonts w:ascii="Times New Roman" w:hAnsi="Times New Roman" w:cs="Times New Roman"/>
              <w:i/>
            </w:rPr>
            <w:t>m</w:t>
          </w:r>
          <w:r w:rsidR="002963B9" w:rsidRPr="004870DF">
            <w:rPr>
              <w:rFonts w:ascii="Times New Roman" w:hAnsi="Times New Roman" w:cs="Times New Roman"/>
            </w:rPr>
            <w:t xml:space="preserve"> in the same speed as </w:t>
          </w:r>
          <w:r w:rsidR="003263CB" w:rsidRPr="004870DF">
            <w:rPr>
              <w:rFonts w:ascii="Times New Roman" w:hAnsi="Times New Roman" w:cs="Times New Roman"/>
            </w:rPr>
            <w:t xml:space="preserve">in </w:t>
          </w:r>
          <w:r w:rsidR="002963B9" w:rsidRPr="004870DF">
            <w:rPr>
              <w:rFonts w:ascii="Times New Roman" w:hAnsi="Times New Roman" w:cs="Times New Roman"/>
            </w:rPr>
            <w:t>the sol</w:t>
          </w:r>
          <w:r w:rsidR="003263CB" w:rsidRPr="004870DF">
            <w:rPr>
              <w:rFonts w:ascii="Times New Roman" w:hAnsi="Times New Roman" w:cs="Times New Roman"/>
            </w:rPr>
            <w:t>ution</w:t>
          </w:r>
          <w:r w:rsidR="004870DF">
            <w:rPr>
              <w:rFonts w:ascii="Times New Roman" w:hAnsi="Times New Roman" w:cs="Times New Roman"/>
            </w:rPr>
            <w:t xml:space="preserve"> does</w:t>
          </w:r>
          <w:r w:rsidR="002963B9" w:rsidRPr="004870DF">
            <w:rPr>
              <w:rFonts w:ascii="Times New Roman" w:hAnsi="Times New Roman" w:cs="Times New Roman"/>
            </w:rPr>
            <w:t>.</w:t>
          </w:r>
          <w:r w:rsidRPr="004870DF">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FB4072" w:rsidTr="00FB4072">
            <w:tc>
              <w:tcPr>
                <w:tcW w:w="7230" w:type="dxa"/>
                <w:vAlign w:val="center"/>
              </w:tcPr>
              <w:p w:rsidR="00FB4072" w:rsidRDefault="00FB4072" w:rsidP="00BE55F4">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d>
                          <m:dPr>
                            <m:ctrlPr>
                              <w:rPr>
                                <w:rFonts w:ascii="Cambria Math" w:hAnsi="Cambria Math" w:cs="Times New Roman"/>
                                <w:i/>
                              </w:rPr>
                            </m:ctrlPr>
                          </m:dPr>
                          <m:e>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e>
                            </m:nary>
                          </m:e>
                        </m:d>
                        <m:r>
                          <w:rPr>
                            <w:rFonts w:ascii="Cambria Math" w:hAnsi="Cambria Math" w:cs="Times New Roman"/>
                          </w:rPr>
                          <m:t xml:space="preserve"> dt</m:t>
                        </m:r>
                      </m:e>
                    </m:nary>
                  </m:oMath>
                </m:oMathPara>
              </w:p>
            </w:tc>
            <w:tc>
              <w:tcPr>
                <w:tcW w:w="1165" w:type="dxa"/>
                <w:vAlign w:val="center"/>
              </w:tcPr>
              <w:p w:rsidR="00FB4072" w:rsidRDefault="00FB4072" w:rsidP="00BE55F4">
                <w:pPr>
                  <w:pStyle w:val="Titulek"/>
                  <w:jc w:val="both"/>
                  <w:rPr>
                    <w:rFonts w:ascii="Times New Roman" w:hAnsi="Times New Roman" w:cs="Times New Roman"/>
                  </w:rPr>
                </w:pPr>
                <w:bookmarkStart w:id="113" w:name="_Ref407638501"/>
                <w:r>
                  <w:t xml:space="preserve">Equation </w:t>
                </w:r>
                <w:r>
                  <w:fldChar w:fldCharType="begin"/>
                </w:r>
                <w:r>
                  <w:instrText xml:space="preserve"> SEQ Equation \* ARABIC </w:instrText>
                </w:r>
                <w:r>
                  <w:fldChar w:fldCharType="separate"/>
                </w:r>
                <w:r w:rsidR="001223B6">
                  <w:rPr>
                    <w:noProof/>
                  </w:rPr>
                  <w:t>18</w:t>
                </w:r>
                <w:r>
                  <w:fldChar w:fldCharType="end"/>
                </w:r>
                <w:bookmarkEnd w:id="113"/>
                <w:r w:rsidR="00FC027A">
                  <w:t>, Osmotic Cell</w:t>
                </w:r>
              </w:p>
            </w:tc>
          </w:tr>
          <w:tr w:rsidR="00FB4072" w:rsidTr="00FB4072">
            <w:trPr>
              <w:trHeight w:val="594"/>
            </w:trPr>
            <w:tc>
              <w:tcPr>
                <w:tcW w:w="7230" w:type="dxa"/>
                <w:vAlign w:val="center"/>
              </w:tcPr>
              <w:p w:rsidR="00FB4072" w:rsidRDefault="001C1D74"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impermeableSolutes</m:t>
                        </m:r>
                      </m:e>
                      <m:sub>
                        <m:r>
                          <w:rPr>
                            <w:rFonts w:ascii="Cambria Math" w:hAnsi="Cambria Math" w:cs="Times New Roman"/>
                          </w:rPr>
                          <m:t>m</m:t>
                        </m:r>
                      </m:sub>
                    </m:sSub>
                    <m:r>
                      <w:rPr>
                        <w:rFonts w:ascii="Cambria Math" w:hAnsi="Cambria Math" w:cs="Times New Roman"/>
                      </w:rPr>
                      <m:t>(t)/volume(t)</m:t>
                    </m:r>
                  </m:oMath>
                </m:oMathPara>
              </w:p>
            </w:tc>
            <w:tc>
              <w:tcPr>
                <w:tcW w:w="1165" w:type="dxa"/>
                <w:vAlign w:val="center"/>
              </w:tcPr>
              <w:p w:rsidR="00FB4072" w:rsidRDefault="00FB4072" w:rsidP="00BE55F4">
                <w:pPr>
                  <w:pStyle w:val="Titulek"/>
                  <w:jc w:val="both"/>
                </w:pPr>
                <w:bookmarkStart w:id="114" w:name="_Ref407638502"/>
                <w:r>
                  <w:t xml:space="preserve">Equation </w:t>
                </w:r>
                <w:r>
                  <w:fldChar w:fldCharType="begin"/>
                </w:r>
                <w:r>
                  <w:instrText xml:space="preserve"> SEQ Equation \* ARABIC </w:instrText>
                </w:r>
                <w:r>
                  <w:fldChar w:fldCharType="separate"/>
                </w:r>
                <w:r w:rsidR="001223B6">
                  <w:rPr>
                    <w:noProof/>
                  </w:rPr>
                  <w:t>19</w:t>
                </w:r>
                <w:r>
                  <w:fldChar w:fldCharType="end"/>
                </w:r>
                <w:bookmarkEnd w:id="114"/>
                <w:r w:rsidR="00FC027A">
                  <w:t>, Osmolarity</w:t>
                </w:r>
              </w:p>
            </w:tc>
          </w:tr>
        </w:tbl>
        <w:p w:rsidR="008407C4" w:rsidRDefault="003263CB" w:rsidP="00BE55F4">
          <w:pPr>
            <w:jc w:val="both"/>
            <w:rPr>
              <w:rFonts w:ascii="Times New Roman" w:hAnsi="Times New Roman" w:cs="Times New Roman"/>
            </w:rPr>
          </w:pPr>
          <w:r>
            <w:rPr>
              <w:rFonts w:ascii="Times New Roman" w:hAnsi="Times New Roman" w:cs="Times New Roman"/>
            </w:rPr>
            <w:t>If a user does not specify the number of membranes, then only one will be used (</w:t>
          </w:r>
          <w:r w:rsidRPr="003263CB">
            <w:rPr>
              <w:rFonts w:ascii="Times New Roman" w:hAnsi="Times New Roman" w:cs="Times New Roman"/>
              <w:i/>
            </w:rPr>
            <w:t>m=1</w:t>
          </w:r>
          <w:r>
            <w:rPr>
              <w:rFonts w:ascii="Times New Roman" w:hAnsi="Times New Roman" w:cs="Times New Roman"/>
            </w:rPr>
            <w:t>). This setting gene</w:t>
          </w:r>
          <w:r w:rsidR="00AC0BD4">
            <w:rPr>
              <w:rFonts w:ascii="Times New Roman" w:hAnsi="Times New Roman" w:cs="Times New Roman"/>
            </w:rPr>
            <w:t>rate only one connector with one</w:t>
          </w:r>
          <w:r>
            <w:rPr>
              <w:rFonts w:ascii="Times New Roman" w:hAnsi="Times New Roman" w:cs="Times New Roman"/>
            </w:rPr>
            <w:t xml:space="preserve"> osmolarity and the volumetric flow</w:t>
          </w:r>
          <w:r w:rsidR="006D3D39">
            <w:rPr>
              <w:rFonts w:ascii="Times New Roman" w:hAnsi="Times New Roman" w:cs="Times New Roman"/>
            </w:rPr>
            <w:t xml:space="preserve">. </w:t>
          </w:r>
        </w:p>
        <w:p w:rsidR="00FB4072" w:rsidRDefault="006D3D39" w:rsidP="00BE55F4">
          <w:pPr>
            <w:jc w:val="both"/>
            <w:rPr>
              <w:rFonts w:ascii="Times New Roman" w:hAnsi="Times New Roman" w:cs="Times New Roman"/>
            </w:rPr>
          </w:pPr>
          <w:r>
            <w:rPr>
              <w:rFonts w:ascii="Times New Roman" w:hAnsi="Times New Roman" w:cs="Times New Roman"/>
            </w:rPr>
            <w:t>Calculation of amount of impermeable substances inside is not part of the OsmoticCell. Usually it can be implemented using chemical Substance components</w:t>
          </w:r>
          <w:r w:rsidR="00AC0BD4">
            <w:rPr>
              <w:rFonts w:ascii="Times New Roman" w:hAnsi="Times New Roman" w:cs="Times New Roman"/>
            </w:rPr>
            <w:t xml:space="preserve"> as accumulation of chemical substance</w:t>
          </w:r>
          <w:r>
            <w:rPr>
              <w:rFonts w:ascii="Times New Roman" w:hAnsi="Times New Roman" w:cs="Times New Roman"/>
            </w:rPr>
            <w:t>.</w:t>
          </w:r>
        </w:p>
        <w:p w:rsidR="003362FC" w:rsidRPr="00C90A1C" w:rsidRDefault="00D067BD" w:rsidP="00BE55F4">
          <w:pPr>
            <w:jc w:val="both"/>
            <w:rPr>
              <w:rFonts w:ascii="Times New Roman" w:hAnsi="Times New Roman" w:cs="Times New Roman"/>
            </w:rPr>
          </w:pPr>
          <w:r>
            <w:rPr>
              <w:rFonts w:ascii="Times New Roman" w:hAnsi="Times New Roman" w:cs="Times New Roman"/>
            </w:rPr>
            <w:tab/>
          </w:r>
          <w:r w:rsidR="00C90A1C">
            <w:rPr>
              <w:rFonts w:ascii="Times New Roman" w:hAnsi="Times New Roman" w:cs="Times New Roman"/>
            </w:rPr>
            <w:t xml:space="preserve">The transport through the </w:t>
          </w:r>
          <w:r w:rsidR="00C90A1C" w:rsidRPr="00C90A1C">
            <w:rPr>
              <w:rFonts w:ascii="Times New Roman" w:hAnsi="Times New Roman" w:cs="Times New Roman"/>
              <w:b/>
            </w:rPr>
            <w:t>semipermeable membrane</w:t>
          </w:r>
          <w:r w:rsidR="00C90A1C">
            <w:rPr>
              <w:rFonts w:ascii="Times New Roman" w:hAnsi="Times New Roman" w:cs="Times New Roman"/>
            </w:rPr>
            <w:t xml:space="preserve"> is driven by pressure gradient</w:t>
          </w:r>
          <w:r w:rsidR="005C2649">
            <w:rPr>
              <w:rFonts w:ascii="Times New Roman" w:hAnsi="Times New Roman" w:cs="Times New Roman"/>
            </w:rPr>
            <w:t xml:space="preserve"> as in </w:t>
          </w:r>
          <w:r w:rsidR="005C2649">
            <w:rPr>
              <w:rFonts w:ascii="Times New Roman" w:hAnsi="Times New Roman" w:cs="Times New Roman"/>
            </w:rPr>
            <w:fldChar w:fldCharType="begin"/>
          </w:r>
          <w:r w:rsidR="005C2649">
            <w:rPr>
              <w:rFonts w:ascii="Times New Roman" w:hAnsi="Times New Roman" w:cs="Times New Roman"/>
            </w:rPr>
            <w:instrText xml:space="preserve"> REF _Ref407706467 \h </w:instrText>
          </w:r>
          <w:r w:rsidR="00BE55F4">
            <w:rPr>
              <w:rFonts w:ascii="Times New Roman" w:hAnsi="Times New Roman" w:cs="Times New Roman"/>
            </w:rPr>
            <w:instrText xml:space="preserve"> \* MERGEFORMAT </w:instrText>
          </w:r>
          <w:r w:rsidR="005C2649">
            <w:rPr>
              <w:rFonts w:ascii="Times New Roman" w:hAnsi="Times New Roman" w:cs="Times New Roman"/>
            </w:rPr>
          </w:r>
          <w:r w:rsidR="005C2649">
            <w:rPr>
              <w:rFonts w:ascii="Times New Roman" w:hAnsi="Times New Roman" w:cs="Times New Roman"/>
            </w:rPr>
            <w:fldChar w:fldCharType="separate"/>
          </w:r>
          <w:r w:rsidR="001223B6">
            <w:t xml:space="preserve">Equation </w:t>
          </w:r>
          <w:r w:rsidR="001223B6">
            <w:rPr>
              <w:noProof/>
            </w:rPr>
            <w:t>20</w:t>
          </w:r>
          <w:r w:rsidR="005C2649">
            <w:rPr>
              <w:rFonts w:ascii="Times New Roman" w:hAnsi="Times New Roman" w:cs="Times New Roman"/>
            </w:rPr>
            <w:fldChar w:fldCharType="end"/>
          </w:r>
          <w:r w:rsidR="005C2649">
            <w:rPr>
              <w:rFonts w:ascii="Times New Roman" w:hAnsi="Times New Roman" w:cs="Times New Roman"/>
            </w:rPr>
            <w:t xml:space="preserve">. At steady state are pressures equilibrated for example by diluting of impermeable solutes or by volume-generated hydraulic pressure inside elastic membrane. Dynamically is the speed of equilibration determined by parameter permeability </w:t>
          </w:r>
          <w:r w:rsidR="005C2649" w:rsidRPr="005C2649">
            <w:rPr>
              <w:rFonts w:ascii="Times New Roman" w:hAnsi="Times New Roman" w:cs="Times New Roman"/>
              <w:i/>
            </w:rPr>
            <w:t>Perm</w:t>
          </w:r>
          <w:r w:rsidR="005C2649">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4"/>
            <w:gridCol w:w="1591"/>
          </w:tblGrid>
          <w:tr w:rsidR="006D3D39" w:rsidTr="00FC027A">
            <w:trPr>
              <w:trHeight w:val="567"/>
            </w:trPr>
            <w:tc>
              <w:tcPr>
                <w:tcW w:w="6804" w:type="dxa"/>
                <w:vAlign w:val="center"/>
              </w:tcPr>
              <w:p w:rsidR="006D3D39" w:rsidRDefault="008407C4" w:rsidP="00BE55F4">
                <w:pPr>
                  <w:keepNext/>
                  <w:jc w:val="both"/>
                  <w:rPr>
                    <w:rFonts w:ascii="Calibri" w:eastAsia="Times New Roman" w:hAnsi="Calibri" w:cs="Times New Roman"/>
                  </w:rPr>
                </w:pPr>
                <m:oMathPara>
                  <m:oMath>
                    <m:r>
                      <w:rPr>
                        <w:rFonts w:ascii="Cambria Math" w:hAnsi="Cambria Math" w:cs="Times New Roman"/>
                      </w:rPr>
                      <m:t>volumeOutFlow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=Perm∙</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oMath>
                </m:oMathPara>
              </w:p>
            </w:tc>
            <w:tc>
              <w:tcPr>
                <w:tcW w:w="1591" w:type="dxa"/>
                <w:vAlign w:val="center"/>
              </w:tcPr>
              <w:p w:rsidR="006D3D39" w:rsidRDefault="006D3D39" w:rsidP="00FC027A">
                <w:pPr>
                  <w:pStyle w:val="Titulek"/>
                </w:pPr>
                <w:bookmarkStart w:id="115" w:name="_Ref407706467"/>
                <w:bookmarkStart w:id="116" w:name="_Ref410142401"/>
                <w:r>
                  <w:t xml:space="preserve">Equation </w:t>
                </w:r>
                <w:r>
                  <w:fldChar w:fldCharType="begin"/>
                </w:r>
                <w:r>
                  <w:instrText xml:space="preserve"> SEQ Equation \* ARABIC </w:instrText>
                </w:r>
                <w:r>
                  <w:fldChar w:fldCharType="separate"/>
                </w:r>
                <w:r w:rsidR="001223B6">
                  <w:rPr>
                    <w:noProof/>
                  </w:rPr>
                  <w:t>20</w:t>
                </w:r>
                <w:r>
                  <w:fldChar w:fldCharType="end"/>
                </w:r>
                <w:bookmarkEnd w:id="115"/>
                <w:r w:rsidR="00FC027A">
                  <w:t>, Permeability</w:t>
                </w:r>
                <w:bookmarkEnd w:id="116"/>
              </w:p>
            </w:tc>
          </w:tr>
          <w:tr w:rsidR="008407C4" w:rsidTr="00FC027A">
            <w:trPr>
              <w:trHeight w:val="567"/>
            </w:trPr>
            <w:tc>
              <w:tcPr>
                <w:tcW w:w="6804" w:type="dxa"/>
                <w:vAlign w:val="center"/>
              </w:tcPr>
              <w:p w:rsidR="008407C4" w:rsidRDefault="001C1D74" w:rsidP="00BE55F4">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X</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hydraulicPressure</m:t>
                        </m:r>
                      </m:e>
                      <m:sub>
                        <m:r>
                          <w:rPr>
                            <w:rFonts w:ascii="Cambria Math" w:hAnsi="Cambria Math" w:cs="Times New Roman"/>
                          </w:rPr>
                          <m:t>X</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X</m:t>
                        </m:r>
                      </m:sub>
                    </m:sSub>
                    <m:r>
                      <w:rPr>
                        <w:rFonts w:ascii="Cambria Math" w:hAnsi="Cambria Math" w:cs="Times New Roman"/>
                      </w:rPr>
                      <m:t>(t)∙R∙</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X</m:t>
                        </m:r>
                      </m:sub>
                    </m:sSub>
                    <m:r>
                      <w:rPr>
                        <w:rFonts w:ascii="Cambria Math" w:hAnsi="Cambria Math" w:cs="Times New Roman"/>
                      </w:rPr>
                      <m:t>(t)</m:t>
                    </m:r>
                  </m:oMath>
                </m:oMathPara>
              </w:p>
            </w:tc>
            <w:tc>
              <w:tcPr>
                <w:tcW w:w="1591" w:type="dxa"/>
                <w:vAlign w:val="center"/>
              </w:tcPr>
              <w:p w:rsidR="008407C4" w:rsidRDefault="00C90A1C" w:rsidP="00FC027A">
                <w:pPr>
                  <w:pStyle w:val="Titulek"/>
                </w:pPr>
                <w:bookmarkStart w:id="117" w:name="_Ref407706897"/>
                <w:bookmarkStart w:id="118" w:name="_Ref410142366"/>
                <w:r>
                  <w:t xml:space="preserve">Equation </w:t>
                </w:r>
                <w:r>
                  <w:fldChar w:fldCharType="begin"/>
                </w:r>
                <w:r>
                  <w:instrText xml:space="preserve"> SEQ Equation \* ARABIC </w:instrText>
                </w:r>
                <w:r>
                  <w:fldChar w:fldCharType="separate"/>
                </w:r>
                <w:r w:rsidR="001223B6">
                  <w:rPr>
                    <w:noProof/>
                  </w:rPr>
                  <w:t>21</w:t>
                </w:r>
                <w:r>
                  <w:fldChar w:fldCharType="end"/>
                </w:r>
                <w:bookmarkEnd w:id="117"/>
                <w:r w:rsidR="00FC027A">
                  <w:t>, Osmotic Pressure</w:t>
                </w:r>
                <w:bookmarkEnd w:id="118"/>
              </w:p>
            </w:tc>
          </w:tr>
        </w:tbl>
        <w:p w:rsidR="003362FC" w:rsidRDefault="005C2649" w:rsidP="00BE55F4">
          <w:pPr>
            <w:jc w:val="both"/>
            <w:rPr>
              <w:rFonts w:ascii="Times New Roman" w:hAnsi="Times New Roman" w:cs="Times New Roman"/>
            </w:rPr>
          </w:pPr>
          <w:r>
            <w:rPr>
              <w:rFonts w:ascii="Times New Roman" w:hAnsi="Times New Roman" w:cs="Times New Roman"/>
            </w:rPr>
            <w:t xml:space="preserve">The pressure on both sides is composed with hydraulic and osmotic part, </w:t>
          </w:r>
          <w:r>
            <w:rPr>
              <w:rFonts w:ascii="Times New Roman" w:hAnsi="Times New Roman" w:cs="Times New Roman"/>
            </w:rPr>
            <w:fldChar w:fldCharType="begin"/>
          </w:r>
          <w:r>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21</w:t>
          </w:r>
          <w:r>
            <w:rPr>
              <w:rFonts w:ascii="Times New Roman" w:hAnsi="Times New Roman" w:cs="Times New Roman"/>
            </w:rPr>
            <w:fldChar w:fldCharType="end"/>
          </w:r>
          <w:r>
            <w:rPr>
              <w:rFonts w:ascii="Times New Roman" w:hAnsi="Times New Roman" w:cs="Times New Roman"/>
            </w:rPr>
            <w:t xml:space="preserve">. While the hydraulic pressure push the </w:t>
          </w:r>
          <w:r w:rsidR="00E56034">
            <w:rPr>
              <w:rFonts w:ascii="Times New Roman" w:hAnsi="Times New Roman" w:cs="Times New Roman"/>
            </w:rPr>
            <w:t>flux</w:t>
          </w:r>
          <w:r>
            <w:rPr>
              <w:rFonts w:ascii="Times New Roman" w:hAnsi="Times New Roman" w:cs="Times New Roman"/>
            </w:rPr>
            <w:t xml:space="preserve"> </w:t>
          </w:r>
          <w:r w:rsidR="00E56034">
            <w:rPr>
              <w:rFonts w:ascii="Times New Roman" w:hAnsi="Times New Roman" w:cs="Times New Roman"/>
            </w:rPr>
            <w:t>to the other side of</w:t>
          </w:r>
          <w:r>
            <w:rPr>
              <w:rFonts w:ascii="Times New Roman" w:hAnsi="Times New Roman" w:cs="Times New Roman"/>
            </w:rPr>
            <w:t xml:space="preserve"> the membrane</w:t>
          </w:r>
          <w:r w:rsidR="00E56034">
            <w:rPr>
              <w:rFonts w:ascii="Times New Roman" w:hAnsi="Times New Roman" w:cs="Times New Roman"/>
            </w:rPr>
            <w:t xml:space="preserve">, the osmotic pressure suck the flux from the opposite side of the membrane. As a reason the osmotic part must have negative sign in the equation. The recalculation of osmotic pressure from osmolarity is approximated by </w:t>
          </w:r>
          <w:r w:rsidR="00E56034" w:rsidRPr="00BC7B72">
            <w:rPr>
              <w:rFonts w:ascii="Times New Roman" w:hAnsi="Times New Roman" w:cs="Times New Roman"/>
            </w:rPr>
            <w:t>Mortinner</w:t>
          </w:r>
          <w:r w:rsidR="00BC7B72">
            <w:rPr>
              <w:rFonts w:ascii="Times New Roman" w:hAnsi="Times New Roman" w:cs="Times New Roman"/>
            </w:rPr>
            <w:t xml:space="preserve"> </w:t>
          </w:r>
          <w:r w:rsidR="00E56034">
            <w:rPr>
              <w:rFonts w:ascii="Times New Roman" w:hAnsi="Times New Roman" w:cs="Times New Roman"/>
            </w:rPr>
            <w:t xml:space="preserve"> using temperature </w:t>
          </w:r>
          <w:r w:rsidR="007D5694" w:rsidRPr="007D5694">
            <w:rPr>
              <w:rFonts w:ascii="Times New Roman" w:hAnsi="Times New Roman" w:cs="Times New Roman"/>
              <w:i/>
            </w:rPr>
            <w:t>T</w:t>
          </w:r>
          <w:r w:rsidR="007D5694">
            <w:rPr>
              <w:rFonts w:ascii="Times New Roman" w:hAnsi="Times New Roman" w:cs="Times New Roman"/>
            </w:rPr>
            <w:t xml:space="preserve"> </w:t>
          </w:r>
          <w:r w:rsidR="00E56034">
            <w:rPr>
              <w:rFonts w:ascii="Times New Roman" w:hAnsi="Times New Roman" w:cs="Times New Roman"/>
            </w:rPr>
            <w:t xml:space="preserve">[K] and gas constants </w:t>
          </w:r>
          <w:r w:rsidR="007D5694">
            <w:rPr>
              <w:rFonts w:ascii="Times New Roman" w:hAnsi="Times New Roman" w:cs="Times New Roman"/>
            </w:rPr>
            <w:t>R ≈ 8.314 m</w:t>
          </w:r>
          <w:r w:rsidR="007D5694">
            <w:rPr>
              <w:rFonts w:ascii="Times New Roman" w:hAnsi="Times New Roman" w:cs="Times New Roman"/>
              <w:vertAlign w:val="superscript"/>
            </w:rPr>
            <w:t>3</w:t>
          </w:r>
          <w:r w:rsidR="007D5694">
            <w:rPr>
              <w:rFonts w:ascii="Times New Roman" w:hAnsi="Times New Roman" w:cs="Times New Roman"/>
            </w:rPr>
            <w:t>.Pa</w:t>
          </w:r>
          <w:r w:rsidR="00E56034">
            <w:rPr>
              <w:rFonts w:ascii="Times New Roman" w:hAnsi="Times New Roman" w:cs="Times New Roman"/>
            </w:rPr>
            <w:t>.K</w:t>
          </w:r>
          <w:r w:rsidR="007D5694">
            <w:rPr>
              <w:rFonts w:ascii="Times New Roman" w:hAnsi="Times New Roman" w:cs="Times New Roman"/>
              <w:vertAlign w:val="superscript"/>
            </w:rPr>
            <w:noBreakHyphen/>
          </w:r>
          <w:r w:rsidR="007D5694" w:rsidRPr="005221A6">
            <w:rPr>
              <w:rFonts w:ascii="Times New Roman" w:hAnsi="Times New Roman" w:cs="Times New Roman"/>
              <w:vertAlign w:val="superscript"/>
            </w:rPr>
            <w:t>1</w:t>
          </w:r>
          <w:r w:rsidR="00E56034">
            <w:rPr>
              <w:rFonts w:ascii="Times New Roman" w:hAnsi="Times New Roman" w:cs="Times New Roman"/>
            </w:rPr>
            <w:t>.mol</w:t>
          </w:r>
          <w:r w:rsidR="007D5694">
            <w:rPr>
              <w:rFonts w:ascii="Times New Roman" w:hAnsi="Times New Roman" w:cs="Times New Roman"/>
              <w:vertAlign w:val="superscript"/>
            </w:rPr>
            <w:noBreakHyphen/>
          </w:r>
          <w:r w:rsidR="00E56034" w:rsidRPr="005221A6">
            <w:rPr>
              <w:rFonts w:ascii="Times New Roman" w:hAnsi="Times New Roman" w:cs="Times New Roman"/>
              <w:vertAlign w:val="superscript"/>
            </w:rPr>
            <w:t>1</w:t>
          </w:r>
          <w:r w:rsidR="007D5694">
            <w:rPr>
              <w:rFonts w:ascii="Times New Roman" w:hAnsi="Times New Roman" w:cs="Times New Roman"/>
            </w:rPr>
            <w:t>.</w:t>
          </w:r>
        </w:p>
        <w:p w:rsidR="00826296" w:rsidRDefault="00826296" w:rsidP="00BE55F4">
          <w:pPr>
            <w:jc w:val="both"/>
            <w:rPr>
              <w:rFonts w:ascii="Times New Roman" w:hAnsi="Times New Roman" w:cs="Times New Roman"/>
            </w:rPr>
          </w:pPr>
          <w:r>
            <w:rPr>
              <w:rFonts w:ascii="Times New Roman" w:hAnsi="Times New Roman" w:cs="Times New Roman"/>
            </w:rPr>
            <w:tab/>
          </w:r>
          <w:r w:rsidR="00600F08">
            <w:rPr>
              <w:rFonts w:ascii="Times New Roman" w:hAnsi="Times New Roman" w:cs="Times New Roman"/>
            </w:rPr>
            <w:t xml:space="preserve">Because of the properties of capillary microcirculation, the outflowing blood pressure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o</w:t>
          </w:r>
          <w:r w:rsidR="0064061B">
            <w:rPr>
              <w:rFonts w:ascii="Times New Roman" w:hAnsi="Times New Roman" w:cs="Times New Roman"/>
            </w:rPr>
            <w:t xml:space="preserve"> </w:t>
          </w:r>
          <w:r w:rsidR="00600F08">
            <w:rPr>
              <w:rFonts w:ascii="Times New Roman" w:hAnsi="Times New Roman" w:cs="Times New Roman"/>
            </w:rPr>
            <w:t>are almost equilibrated with interstitial pressure</w:t>
          </w:r>
          <w:r w:rsidR="0064061B">
            <w:rPr>
              <w:rFonts w:ascii="Times New Roman" w:hAnsi="Times New Roman" w:cs="Times New Roman"/>
            </w:rPr>
            <w:t xml:space="preserve"> called </w:t>
          </w:r>
          <w:r w:rsidR="0064061B" w:rsidRPr="0064061B">
            <w:rPr>
              <w:rFonts w:ascii="Times New Roman" w:hAnsi="Times New Roman" w:cs="Times New Roman"/>
              <w:i/>
            </w:rPr>
            <w:t>pressure</w:t>
          </w:r>
          <w:r w:rsidR="0064061B" w:rsidRPr="0064061B">
            <w:rPr>
              <w:rFonts w:ascii="Times New Roman" w:hAnsi="Times New Roman" w:cs="Times New Roman"/>
              <w:i/>
              <w:vertAlign w:val="subscript"/>
            </w:rPr>
            <w:t>filtrate</w:t>
          </w:r>
          <w:r w:rsidR="0064061B">
            <w:rPr>
              <w:rFonts w:ascii="Times New Roman" w:hAnsi="Times New Roman" w:cs="Times New Roman"/>
            </w:rPr>
            <w:t xml:space="preserve"> in </w:t>
          </w:r>
          <w:r w:rsidR="0064061B">
            <w:rPr>
              <w:rFonts w:ascii="Times New Roman" w:hAnsi="Times New Roman" w:cs="Times New Roman"/>
            </w:rPr>
            <w:fldChar w:fldCharType="begin"/>
          </w:r>
          <w:r w:rsidR="0064061B">
            <w:rPr>
              <w:rFonts w:ascii="Times New Roman" w:hAnsi="Times New Roman" w:cs="Times New Roman"/>
            </w:rPr>
            <w:instrText xml:space="preserve"> REF _Ref407721329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22</w:t>
          </w:r>
          <w:r w:rsidR="0064061B">
            <w:rPr>
              <w:rFonts w:ascii="Times New Roman" w:hAnsi="Times New Roman" w:cs="Times New Roman"/>
            </w:rPr>
            <w:fldChar w:fldCharType="end"/>
          </w:r>
          <w:r w:rsidR="00600F08">
            <w:rPr>
              <w:rFonts w:ascii="Times New Roman" w:hAnsi="Times New Roman" w:cs="Times New Roman"/>
            </w:rPr>
            <w:t xml:space="preserve">. </w:t>
          </w:r>
          <w:r w:rsidR="0064061B">
            <w:rPr>
              <w:rFonts w:ascii="Times New Roman" w:hAnsi="Times New Roman" w:cs="Times New Roman"/>
            </w:rPr>
            <w:t xml:space="preserve">Both pressures are in the meaning of </w:t>
          </w:r>
          <w:r w:rsidR="0064061B">
            <w:rPr>
              <w:rFonts w:ascii="Times New Roman" w:hAnsi="Times New Roman" w:cs="Times New Roman"/>
            </w:rPr>
            <w:fldChar w:fldCharType="begin"/>
          </w:r>
          <w:r w:rsidR="0064061B">
            <w:rPr>
              <w:rFonts w:ascii="Times New Roman" w:hAnsi="Times New Roman" w:cs="Times New Roman"/>
            </w:rPr>
            <w:instrText xml:space="preserve"> REF _Ref407706897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21</w:t>
          </w:r>
          <w:r w:rsidR="0064061B">
            <w:rPr>
              <w:rFonts w:ascii="Times New Roman" w:hAnsi="Times New Roman" w:cs="Times New Roman"/>
            </w:rPr>
            <w:fldChar w:fldCharType="end"/>
          </w:r>
          <w:r w:rsidR="0064061B">
            <w:rPr>
              <w:rFonts w:ascii="Times New Roman" w:hAnsi="Times New Roman" w:cs="Times New Roman"/>
            </w:rPr>
            <w:t xml:space="preserve">. </w:t>
          </w:r>
          <w:r w:rsidR="00600F08">
            <w:rPr>
              <w:rFonts w:ascii="Times New Roman" w:hAnsi="Times New Roman" w:cs="Times New Roman"/>
            </w:rPr>
            <w:t xml:space="preserve">This ideal situation of equilibrium leads to simplified calculation of </w:t>
          </w:r>
          <w:r w:rsidR="00600F08" w:rsidRPr="00600F08">
            <w:rPr>
              <w:rFonts w:ascii="Times New Roman" w:hAnsi="Times New Roman" w:cs="Times New Roman"/>
              <w:b/>
            </w:rPr>
            <w:t>ideal filtration</w:t>
          </w:r>
          <w:r w:rsidR="00600F08">
            <w:rPr>
              <w:rFonts w:ascii="Times New Roman" w:hAnsi="Times New Roman" w:cs="Times New Roman"/>
            </w:rPr>
            <w:t xml:space="preserve"> on capillary membrane</w:t>
          </w:r>
          <w:r w:rsidR="006B5221">
            <w:rPr>
              <w:rFonts w:ascii="Times New Roman" w:hAnsi="Times New Roman" w:cs="Times New Roman"/>
            </w:rPr>
            <w:t>. The molar</w:t>
          </w:r>
          <w:r w:rsidR="0064061B">
            <w:rPr>
              <w:rFonts w:ascii="Times New Roman" w:hAnsi="Times New Roman" w:cs="Times New Roman"/>
            </w:rPr>
            <w:t xml:space="preserve"> overflow </w:t>
          </w:r>
          <w:r w:rsidR="006B5221">
            <w:rPr>
              <w:rFonts w:ascii="Times New Roman" w:hAnsi="Times New Roman" w:cs="Times New Roman"/>
            </w:rPr>
            <w:t>[mol.s</w:t>
          </w:r>
          <w:r w:rsidR="006B5221" w:rsidRPr="006B5221">
            <w:rPr>
              <w:rFonts w:ascii="Times New Roman" w:hAnsi="Times New Roman" w:cs="Times New Roman"/>
              <w:vertAlign w:val="superscript"/>
            </w:rPr>
            <w:t>-1</w:t>
          </w:r>
          <w:r w:rsidR="006B5221">
            <w:rPr>
              <w:rFonts w:ascii="Times New Roman" w:hAnsi="Times New Roman" w:cs="Times New Roman"/>
            </w:rPr>
            <w:t xml:space="preserve">] </w:t>
          </w:r>
          <w:r w:rsidR="0064061B">
            <w:rPr>
              <w:rFonts w:ascii="Times New Roman" w:hAnsi="Times New Roman" w:cs="Times New Roman"/>
            </w:rPr>
            <w:t>of impermeable substances is the same in the inflow</w:t>
          </w:r>
          <w:r w:rsidR="006B5221">
            <w:rPr>
              <w:rFonts w:ascii="Times New Roman" w:hAnsi="Times New Roman" w:cs="Times New Roman"/>
            </w:rPr>
            <w:t xml:space="preserve"> (subscript </w:t>
          </w:r>
          <w:r w:rsidR="006B5221" w:rsidRPr="006B5221">
            <w:rPr>
              <w:rFonts w:ascii="Times New Roman" w:hAnsi="Times New Roman" w:cs="Times New Roman"/>
              <w:i/>
            </w:rPr>
            <w:t>i</w:t>
          </w:r>
          <w:r w:rsidR="006B5221">
            <w:rPr>
              <w:rFonts w:ascii="Times New Roman" w:hAnsi="Times New Roman" w:cs="Times New Roman"/>
            </w:rPr>
            <w:t>)</w:t>
          </w:r>
          <w:r w:rsidR="0064061B">
            <w:rPr>
              <w:rFonts w:ascii="Times New Roman" w:hAnsi="Times New Roman" w:cs="Times New Roman"/>
            </w:rPr>
            <w:t xml:space="preserve"> and in the outflow</w:t>
          </w:r>
          <w:r w:rsidR="006B5221">
            <w:rPr>
              <w:rFonts w:ascii="Times New Roman" w:hAnsi="Times New Roman" w:cs="Times New Roman"/>
            </w:rPr>
            <w:t xml:space="preserve"> (subscript </w:t>
          </w:r>
          <w:r w:rsidR="006B5221" w:rsidRPr="006B5221">
            <w:rPr>
              <w:rFonts w:ascii="Times New Roman" w:hAnsi="Times New Roman" w:cs="Times New Roman"/>
              <w:i/>
            </w:rPr>
            <w:t>o</w:t>
          </w:r>
          <w:r w:rsidR="006B5221">
            <w:rPr>
              <w:rFonts w:ascii="Times New Roman" w:hAnsi="Times New Roman" w:cs="Times New Roman"/>
            </w:rPr>
            <w:t>)</w:t>
          </w:r>
          <w:r w:rsidR="0064061B">
            <w:rPr>
              <w:rFonts w:ascii="Times New Roman" w:hAnsi="Times New Roman" w:cs="Times New Roman"/>
            </w:rPr>
            <w:t xml:space="preserve"> of the capillary net as expressed by </w:t>
          </w:r>
          <w:r w:rsidR="0064061B">
            <w:rPr>
              <w:rFonts w:ascii="Times New Roman" w:hAnsi="Times New Roman" w:cs="Times New Roman"/>
            </w:rPr>
            <w:fldChar w:fldCharType="begin"/>
          </w:r>
          <w:r w:rsidR="0064061B">
            <w:rPr>
              <w:rFonts w:ascii="Times New Roman" w:hAnsi="Times New Roman" w:cs="Times New Roman"/>
            </w:rPr>
            <w:instrText xml:space="preserve"> REF _Ref407721546 \h </w:instrText>
          </w:r>
          <w:r w:rsidR="00BE55F4">
            <w:rPr>
              <w:rFonts w:ascii="Times New Roman" w:hAnsi="Times New Roman" w:cs="Times New Roman"/>
            </w:rPr>
            <w:instrText xml:space="preserve"> \* MERGEFORMAT </w:instrText>
          </w:r>
          <w:r w:rsidR="0064061B">
            <w:rPr>
              <w:rFonts w:ascii="Times New Roman" w:hAnsi="Times New Roman" w:cs="Times New Roman"/>
            </w:rPr>
          </w:r>
          <w:r w:rsidR="0064061B">
            <w:rPr>
              <w:rFonts w:ascii="Times New Roman" w:hAnsi="Times New Roman" w:cs="Times New Roman"/>
            </w:rPr>
            <w:fldChar w:fldCharType="separate"/>
          </w:r>
          <w:r w:rsidR="001223B6">
            <w:t xml:space="preserve">Equation </w:t>
          </w:r>
          <w:r w:rsidR="001223B6">
            <w:rPr>
              <w:noProof/>
            </w:rPr>
            <w:t>23</w:t>
          </w:r>
          <w:r w:rsidR="0064061B">
            <w:rPr>
              <w:rFonts w:ascii="Times New Roman" w:hAnsi="Times New Roman" w:cs="Times New Roman"/>
            </w:rPr>
            <w:fldChar w:fldCharType="end"/>
          </w:r>
          <w:r w:rsidR="00600F08">
            <w:rPr>
              <w:rFonts w:ascii="Times New Roman" w:hAnsi="Times New Roman" w:cs="Times New Roman"/>
            </w:rPr>
            <w:t xml:space="preserve">. </w:t>
          </w:r>
          <w:r w:rsidR="006B5221">
            <w:rPr>
              <w:rFonts w:ascii="Times New Roman" w:hAnsi="Times New Roman" w:cs="Times New Roman"/>
            </w:rPr>
            <w:t xml:space="preserve">And finally the volumetric flux </w:t>
          </w:r>
          <w:r w:rsidR="00744154">
            <w:rPr>
              <w:rFonts w:ascii="Times New Roman" w:hAnsi="Times New Roman" w:cs="Times New Roman"/>
            </w:rPr>
            <w:lastRenderedPageBreak/>
            <w:t>(</w:t>
          </w:r>
          <w:r w:rsidR="00744154" w:rsidRPr="00744154">
            <w:rPr>
              <w:rFonts w:ascii="Times New Roman" w:hAnsi="Times New Roman" w:cs="Times New Roman"/>
              <w:i/>
            </w:rPr>
            <w:t>filtration</w:t>
          </w:r>
          <w:r w:rsidR="00744154">
            <w:rPr>
              <w:rFonts w:ascii="Times New Roman" w:hAnsi="Times New Roman" w:cs="Times New Roman"/>
              <w:i/>
            </w:rPr>
            <w:t>Flow</w:t>
          </w:r>
          <w:r w:rsidR="00744154">
            <w:rPr>
              <w:rFonts w:ascii="Times New Roman" w:hAnsi="Times New Roman" w:cs="Times New Roman"/>
            </w:rPr>
            <w:t xml:space="preserve"> [m</w:t>
          </w:r>
          <w:r w:rsidR="00744154" w:rsidRPr="00744154">
            <w:rPr>
              <w:rFonts w:ascii="Times New Roman" w:hAnsi="Times New Roman" w:cs="Times New Roman"/>
              <w:vertAlign w:val="superscript"/>
            </w:rPr>
            <w:t>3</w:t>
          </w:r>
          <w:r w:rsidR="00744154">
            <w:rPr>
              <w:rFonts w:ascii="Times New Roman" w:hAnsi="Times New Roman" w:cs="Times New Roman"/>
            </w:rPr>
            <w:t>.s</w:t>
          </w:r>
          <w:r w:rsidR="00744154" w:rsidRPr="006B5221">
            <w:rPr>
              <w:rFonts w:ascii="Times New Roman" w:hAnsi="Times New Roman" w:cs="Times New Roman"/>
              <w:vertAlign w:val="superscript"/>
            </w:rPr>
            <w:t>-1</w:t>
          </w:r>
          <w:r w:rsidR="00744154">
            <w:rPr>
              <w:rFonts w:ascii="Times New Roman" w:hAnsi="Times New Roman" w:cs="Times New Roman"/>
            </w:rPr>
            <w:t xml:space="preserve">]) </w:t>
          </w:r>
          <w:r w:rsidR="006B5221">
            <w:rPr>
              <w:rFonts w:ascii="Times New Roman" w:hAnsi="Times New Roman" w:cs="Times New Roman"/>
            </w:rPr>
            <w:t xml:space="preserve">of filtrate through capillary membrane </w:t>
          </w:r>
          <w:r w:rsidR="00381277">
            <w:rPr>
              <w:rFonts w:ascii="Times New Roman" w:hAnsi="Times New Roman" w:cs="Times New Roman"/>
            </w:rPr>
            <w:t>is the same as</w:t>
          </w:r>
          <w:r w:rsidR="006B5221">
            <w:rPr>
              <w:rFonts w:ascii="Times New Roman" w:hAnsi="Times New Roman" w:cs="Times New Roman"/>
            </w:rPr>
            <w:t xml:space="preserve"> the difference between the volumetric flows inflowing and outflowing from capillary net (</w:t>
          </w:r>
          <w:r w:rsidR="006B5221">
            <w:rPr>
              <w:rFonts w:ascii="Times New Roman" w:hAnsi="Times New Roman" w:cs="Times New Roman"/>
            </w:rPr>
            <w:fldChar w:fldCharType="begin"/>
          </w:r>
          <w:r w:rsidR="006B5221">
            <w:rPr>
              <w:rFonts w:ascii="Times New Roman" w:hAnsi="Times New Roman" w:cs="Times New Roman"/>
            </w:rPr>
            <w:instrText xml:space="preserve"> REF _Ref407721879 \h </w:instrText>
          </w:r>
          <w:r w:rsidR="00BE55F4">
            <w:rPr>
              <w:rFonts w:ascii="Times New Roman" w:hAnsi="Times New Roman" w:cs="Times New Roman"/>
            </w:rPr>
            <w:instrText xml:space="preserve"> \* MERGEFORMAT </w:instrText>
          </w:r>
          <w:r w:rsidR="006B5221">
            <w:rPr>
              <w:rFonts w:ascii="Times New Roman" w:hAnsi="Times New Roman" w:cs="Times New Roman"/>
            </w:rPr>
          </w:r>
          <w:r w:rsidR="006B5221">
            <w:rPr>
              <w:rFonts w:ascii="Times New Roman" w:hAnsi="Times New Roman" w:cs="Times New Roman"/>
            </w:rPr>
            <w:fldChar w:fldCharType="separate"/>
          </w:r>
          <w:r w:rsidR="001223B6">
            <w:t xml:space="preserve">Equation </w:t>
          </w:r>
          <w:r w:rsidR="001223B6">
            <w:rPr>
              <w:noProof/>
            </w:rPr>
            <w:t>24</w:t>
          </w:r>
          <w:r w:rsidR="006B5221">
            <w:rPr>
              <w:rFonts w:ascii="Times New Roman" w:hAnsi="Times New Roman" w:cs="Times New Roman"/>
            </w:rPr>
            <w:fldChar w:fldCharType="end"/>
          </w:r>
          <w:r w:rsidR="006B5221">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14"/>
          </w:tblGrid>
          <w:tr w:rsidR="0064061B" w:rsidTr="00FC027A">
            <w:trPr>
              <w:trHeight w:val="723"/>
            </w:trPr>
            <w:tc>
              <w:tcPr>
                <w:tcW w:w="7088" w:type="dxa"/>
                <w:vAlign w:val="center"/>
              </w:tcPr>
              <w:p w:rsidR="0064061B" w:rsidRDefault="001C1D74"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filtrate</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4061B" w:rsidRDefault="0064061B" w:rsidP="00FC027A">
                <w:pPr>
                  <w:pStyle w:val="Titulek"/>
                </w:pPr>
                <w:bookmarkStart w:id="119" w:name="_Ref407721329"/>
                <w:r>
                  <w:t xml:space="preserve">Equation </w:t>
                </w:r>
                <w:r>
                  <w:fldChar w:fldCharType="begin"/>
                </w:r>
                <w:r>
                  <w:instrText xml:space="preserve"> SEQ Equation \* ARABIC </w:instrText>
                </w:r>
                <w:r>
                  <w:fldChar w:fldCharType="separate"/>
                </w:r>
                <w:r w:rsidR="001223B6">
                  <w:rPr>
                    <w:noProof/>
                  </w:rPr>
                  <w:t>22</w:t>
                </w:r>
                <w:r>
                  <w:fldChar w:fldCharType="end"/>
                </w:r>
                <w:bookmarkEnd w:id="119"/>
                <w:r w:rsidR="00FC027A">
                  <w:t>, Ideal Filtration</w:t>
                </w:r>
              </w:p>
            </w:tc>
          </w:tr>
          <w:tr w:rsidR="006B5221" w:rsidTr="00FC027A">
            <w:trPr>
              <w:trHeight w:val="723"/>
            </w:trPr>
            <w:tc>
              <w:tcPr>
                <w:tcW w:w="7088" w:type="dxa"/>
                <w:vAlign w:val="center"/>
              </w:tcPr>
              <w:p w:rsidR="006B5221" w:rsidRDefault="001C1D74" w:rsidP="00BE55F4">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osmolarity</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oMath>
                </m:oMathPara>
              </w:p>
            </w:tc>
            <w:tc>
              <w:tcPr>
                <w:tcW w:w="1314" w:type="dxa"/>
                <w:vAlign w:val="center"/>
              </w:tcPr>
              <w:p w:rsidR="006B5221" w:rsidRDefault="006B5221" w:rsidP="00FC027A">
                <w:pPr>
                  <w:pStyle w:val="Titulek"/>
                </w:pPr>
                <w:bookmarkStart w:id="120" w:name="_Ref407721546"/>
                <w:r>
                  <w:t xml:space="preserve">Equation </w:t>
                </w:r>
                <w:r>
                  <w:fldChar w:fldCharType="begin"/>
                </w:r>
                <w:r>
                  <w:instrText xml:space="preserve"> SEQ Equation \* ARABIC </w:instrText>
                </w:r>
                <w:r>
                  <w:fldChar w:fldCharType="separate"/>
                </w:r>
                <w:r w:rsidR="001223B6">
                  <w:rPr>
                    <w:noProof/>
                  </w:rPr>
                  <w:t>23</w:t>
                </w:r>
                <w:r>
                  <w:fldChar w:fldCharType="end"/>
                </w:r>
                <w:bookmarkEnd w:id="120"/>
                <w:r w:rsidR="00FC027A">
                  <w:t>, Molar Flow</w:t>
                </w:r>
              </w:p>
            </w:tc>
          </w:tr>
          <w:tr w:rsidR="006B5221" w:rsidTr="00FC027A">
            <w:trPr>
              <w:trHeight w:val="723"/>
            </w:trPr>
            <w:tc>
              <w:tcPr>
                <w:tcW w:w="7088" w:type="dxa"/>
                <w:vAlign w:val="center"/>
              </w:tcPr>
              <w:p w:rsidR="006B5221" w:rsidRDefault="006B5221" w:rsidP="00BE55F4">
                <w:pPr>
                  <w:keepNext/>
                  <w:jc w:val="both"/>
                  <w:rPr>
                    <w:rFonts w:ascii="Calibri" w:eastAsia="Times New Roman" w:hAnsi="Calibri" w:cs="Times New Roman"/>
                  </w:rPr>
                </w:pPr>
                <m:oMathPara>
                  <m:oMath>
                    <m:r>
                      <w:rPr>
                        <w:rFonts w:ascii="Cambria Math" w:hAnsi="Cambria Math" w:cs="Times New Roman"/>
                      </w:rPr>
                      <m:t>filtrationFlow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volumeFlow</m:t>
                        </m:r>
                      </m:e>
                      <m:sub>
                        <m:r>
                          <w:rPr>
                            <w:rFonts w:ascii="Cambria Math" w:hAnsi="Cambria Math" w:cs="Times New Roman"/>
                          </w:rPr>
                          <m:t>o</m:t>
                        </m:r>
                      </m:sub>
                    </m:sSub>
                    <m:r>
                      <w:rPr>
                        <w:rFonts w:ascii="Cambria Math" w:hAnsi="Cambria Math" w:cs="Times New Roman"/>
                      </w:rPr>
                      <m:t>(t)</m:t>
                    </m:r>
                  </m:oMath>
                </m:oMathPara>
              </w:p>
            </w:tc>
            <w:tc>
              <w:tcPr>
                <w:tcW w:w="1314" w:type="dxa"/>
                <w:vAlign w:val="center"/>
              </w:tcPr>
              <w:p w:rsidR="006B5221" w:rsidRDefault="006B5221" w:rsidP="00FC027A">
                <w:pPr>
                  <w:pStyle w:val="Titulek"/>
                </w:pPr>
                <w:bookmarkStart w:id="121" w:name="_Ref407721879"/>
                <w:r>
                  <w:t xml:space="preserve">Equation </w:t>
                </w:r>
                <w:r>
                  <w:fldChar w:fldCharType="begin"/>
                </w:r>
                <w:r>
                  <w:instrText xml:space="preserve"> SEQ Equation \* ARABIC </w:instrText>
                </w:r>
                <w:r>
                  <w:fldChar w:fldCharType="separate"/>
                </w:r>
                <w:r w:rsidR="001223B6">
                  <w:rPr>
                    <w:noProof/>
                  </w:rPr>
                  <w:t>24</w:t>
                </w:r>
                <w:r>
                  <w:fldChar w:fldCharType="end"/>
                </w:r>
                <w:bookmarkEnd w:id="121"/>
                <w:r w:rsidR="00FC027A">
                  <w:t>, Volume Flow</w:t>
                </w:r>
              </w:p>
            </w:tc>
          </w:tr>
        </w:tbl>
        <w:p w:rsidR="00957196" w:rsidRDefault="00205EC3" w:rsidP="00BE55F4">
          <w:pPr>
            <w:jc w:val="both"/>
            <w:rPr>
              <w:rFonts w:ascii="Times New Roman" w:hAnsi="Times New Roman" w:cs="Times New Roman"/>
            </w:rPr>
          </w:pPr>
          <w:r>
            <w:rPr>
              <w:rFonts w:ascii="Times New Roman" w:hAnsi="Times New Roman" w:cs="Times New Roman"/>
            </w:rPr>
            <w:t xml:space="preserve">The component </w:t>
          </w:r>
          <w:r w:rsidRPr="00205EC3">
            <w:rPr>
              <w:rFonts w:ascii="Times New Roman" w:hAnsi="Times New Roman" w:cs="Times New Roman"/>
              <w:i/>
            </w:rPr>
            <w:t>IdealOverflowFiltration</w:t>
          </w:r>
          <w:r>
            <w:rPr>
              <w:rFonts w:ascii="Times New Roman" w:hAnsi="Times New Roman" w:cs="Times New Roman"/>
            </w:rPr>
            <w:t xml:space="preserve"> has two osmotic connectors. Typical usage is to connect first connector to circulated liquid inside and second to the environment around the circulation segment. For example, in capillary microcirculation of tissue the first connector is connected to blood osmolarity in input </w:t>
          </w:r>
          <w:r w:rsidR="00381277">
            <w:rPr>
              <w:rFonts w:ascii="Times New Roman" w:hAnsi="Times New Roman" w:cs="Times New Roman"/>
            </w:rPr>
            <w:t>of</w:t>
          </w:r>
          <w:r>
            <w:rPr>
              <w:rFonts w:ascii="Times New Roman" w:hAnsi="Times New Roman" w:cs="Times New Roman"/>
            </w:rPr>
            <w:t xml:space="preserve"> the capillary net and the second connector is connected to tissue interstitial osmolarity. The absolute value of flow in both connectors is the volume flux through capillary membrane. </w:t>
          </w:r>
          <w:r w:rsidR="009D4DBB">
            <w:rPr>
              <w:rFonts w:ascii="Times New Roman" w:hAnsi="Times New Roman" w:cs="Times New Roman"/>
            </w:rPr>
            <w:t>B</w:t>
          </w:r>
          <w:r>
            <w:rPr>
              <w:rFonts w:ascii="Times New Roman" w:hAnsi="Times New Roman" w:cs="Times New Roman"/>
            </w:rPr>
            <w:t xml:space="preserve">lood flow through capillaries </w:t>
          </w:r>
          <w:r w:rsidR="009D4DBB">
            <w:rPr>
              <w:rFonts w:ascii="Times New Roman" w:hAnsi="Times New Roman" w:cs="Times New Roman"/>
            </w:rPr>
            <w:t>is</w:t>
          </w:r>
          <w:r>
            <w:rPr>
              <w:rFonts w:ascii="Times New Roman" w:hAnsi="Times New Roman" w:cs="Times New Roman"/>
            </w:rPr>
            <w:t xml:space="preserve"> a parameter or input signal</w:t>
          </w:r>
          <w:r w:rsidR="009D4DBB">
            <w:rPr>
              <w:rFonts w:ascii="Times New Roman" w:hAnsi="Times New Roman" w:cs="Times New Roman"/>
            </w:rPr>
            <w:t xml:space="preserve"> to this component such as temperature or hydraulic pressures on both sides of capillary membrane</w:t>
          </w:r>
          <w:r>
            <w:rPr>
              <w:rFonts w:ascii="Times New Roman" w:hAnsi="Times New Roman" w:cs="Times New Roman"/>
            </w:rPr>
            <w:t xml:space="preserve">. </w:t>
          </w:r>
        </w:p>
        <w:p w:rsidR="00EB5541" w:rsidRDefault="00EB5541" w:rsidP="00BE55F4">
          <w:pPr>
            <w:jc w:val="both"/>
            <w:rPr>
              <w:rFonts w:ascii="Times New Roman" w:hAnsi="Times New Roman" w:cs="Times New Roman"/>
            </w:rPr>
          </w:pPr>
          <w:r>
            <w:rPr>
              <w:rFonts w:ascii="Times New Roman" w:hAnsi="Times New Roman" w:cs="Times New Roman"/>
            </w:rPr>
            <w:tab/>
          </w:r>
          <w:r w:rsidR="00B26A96">
            <w:rPr>
              <w:rFonts w:ascii="Times New Roman" w:hAnsi="Times New Roman" w:cs="Times New Roman"/>
            </w:rPr>
            <w:t xml:space="preserve">Not always is the filtration ideal. Especially in kidney it is not possible to </w:t>
          </w:r>
          <w:r w:rsidR="0025174A">
            <w:rPr>
              <w:rFonts w:ascii="Times New Roman" w:hAnsi="Times New Roman" w:cs="Times New Roman"/>
            </w:rPr>
            <w:t xml:space="preserve">have the final urine in the same osmolarity as the kidney medulla is. </w:t>
          </w:r>
          <w:r w:rsidR="00B26A96">
            <w:rPr>
              <w:rFonts w:ascii="Times New Roman" w:hAnsi="Times New Roman" w:cs="Times New Roman"/>
            </w:rPr>
            <w:t xml:space="preserve">The glomerular filtration is much higher than the inflowing urine to the bladder. The difference of this volumetric flows is the total reabsorbed flow by </w:t>
          </w:r>
          <w:r w:rsidR="0025174A">
            <w:rPr>
              <w:rFonts w:ascii="Times New Roman" w:hAnsi="Times New Roman" w:cs="Times New Roman"/>
            </w:rPr>
            <w:t xml:space="preserve">the </w:t>
          </w:r>
          <w:r w:rsidR="00B26A96">
            <w:rPr>
              <w:rFonts w:ascii="Times New Roman" w:hAnsi="Times New Roman" w:cs="Times New Roman"/>
            </w:rPr>
            <w:t xml:space="preserve">kidneys. This total flow can be divided into </w:t>
          </w:r>
          <w:r w:rsidR="0025174A">
            <w:rPr>
              <w:rFonts w:ascii="Times New Roman" w:hAnsi="Times New Roman" w:cs="Times New Roman"/>
            </w:rPr>
            <w:t xml:space="preserve">parts of nephrons, where </w:t>
          </w:r>
          <w:r w:rsidR="0025174A">
            <w:rPr>
              <w:rFonts w:ascii="Times New Roman" w:hAnsi="Times New Roman" w:cs="Times New Roman"/>
            </w:rPr>
            <w:fldChar w:fldCharType="begin"/>
          </w:r>
          <w:r w:rsidR="0025174A">
            <w:rPr>
              <w:rFonts w:ascii="Times New Roman" w:hAnsi="Times New Roman" w:cs="Times New Roman"/>
            </w:rPr>
            <w:instrText xml:space="preserve"> REF _Ref408171126 \h </w:instrText>
          </w:r>
          <w:r w:rsidR="0025174A">
            <w:rPr>
              <w:rFonts w:ascii="Times New Roman" w:hAnsi="Times New Roman" w:cs="Times New Roman"/>
            </w:rPr>
          </w:r>
          <w:r w:rsidR="0025174A">
            <w:rPr>
              <w:rFonts w:ascii="Times New Roman" w:hAnsi="Times New Roman" w:cs="Times New Roman"/>
            </w:rPr>
            <w:fldChar w:fldCharType="separate"/>
          </w:r>
          <w:r w:rsidR="001223B6">
            <w:t xml:space="preserve">Equation </w:t>
          </w:r>
          <w:r w:rsidR="001223B6">
            <w:rPr>
              <w:noProof/>
            </w:rPr>
            <w:t>25</w:t>
          </w:r>
          <w:r w:rsidR="0025174A">
            <w:rPr>
              <w:rFonts w:ascii="Times New Roman" w:hAnsi="Times New Roman" w:cs="Times New Roman"/>
            </w:rPr>
            <w:fldChar w:fldCharType="end"/>
          </w:r>
          <w:r w:rsidR="0025174A">
            <w:rPr>
              <w:rFonts w:ascii="Times New Roman" w:hAnsi="Times New Roman" w:cs="Times New Roman"/>
            </w:rPr>
            <w:t xml:space="preserve"> can be used. If the minimal flow through tubule (</w:t>
          </w:r>
          <w:r w:rsidR="0025174A" w:rsidRPr="0025174A">
            <w:rPr>
              <w:rFonts w:ascii="Times New Roman" w:hAnsi="Times New Roman" w:cs="Times New Roman"/>
              <w:i/>
            </w:rPr>
            <w:t>OutflowMin</w:t>
          </w:r>
          <w:r w:rsidR="0025174A">
            <w:rPr>
              <w:rFonts w:ascii="Times New Roman" w:hAnsi="Times New Roman" w:cs="Times New Roman"/>
            </w:rPr>
            <w:t>) is not set, then the reabsorption is the fraction (</w:t>
          </w:r>
          <w:r w:rsidR="0025174A" w:rsidRPr="0025174A">
            <w:rPr>
              <w:rFonts w:ascii="Times New Roman" w:hAnsi="Times New Roman" w:cs="Times New Roman"/>
              <w:i/>
            </w:rPr>
            <w:t>fract</w:t>
          </w:r>
          <w:r w:rsidR="0025174A">
            <w:rPr>
              <w:rFonts w:ascii="Times New Roman" w:hAnsi="Times New Roman" w:cs="Times New Roman"/>
            </w:rPr>
            <w:t xml:space="preserve">) of inflowing volume to the tubule called as </w:t>
          </w:r>
          <w:r w:rsidR="0025174A" w:rsidRPr="0025174A">
            <w:rPr>
              <w:rFonts w:ascii="Times New Roman" w:hAnsi="Times New Roman" w:cs="Times New Roman"/>
              <w:i/>
            </w:rPr>
            <w:t>inflow</w:t>
          </w:r>
          <w:r w:rsidR="0025174A">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7"/>
            <w:gridCol w:w="1188"/>
          </w:tblGrid>
          <w:tr w:rsidR="00EB5541" w:rsidTr="00FC027A">
            <w:trPr>
              <w:trHeight w:val="1001"/>
            </w:trPr>
            <w:tc>
              <w:tcPr>
                <w:tcW w:w="7230" w:type="dxa"/>
                <w:vAlign w:val="center"/>
              </w:tcPr>
              <w:p w:rsidR="00EB5541" w:rsidRDefault="00B26A96" w:rsidP="0025174A">
                <w:pPr>
                  <w:keepNext/>
                  <w:jc w:val="both"/>
                  <w:rPr>
                    <w:rFonts w:ascii="Calibri" w:eastAsia="Times New Roman" w:hAnsi="Calibri" w:cs="Times New Roman"/>
                  </w:rPr>
                </w:pPr>
                <m:oMathPara>
                  <m:oMath>
                    <m:r>
                      <w:rPr>
                        <w:rFonts w:ascii="Cambria Math" w:hAnsi="Cambria Math" w:cs="Times New Roman"/>
                      </w:rPr>
                      <m:t>reabVolumeFlow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r>
                      <m:rPr>
                        <m:sty m:val="p"/>
                      </m:rPr>
                      <w:rPr>
                        <w:rFonts w:ascii="Cambria Math" w:hAnsi="Cambria Math" w:cs="Times New Roman"/>
                      </w:rPr>
                      <m:t>max</m:t>
                    </m:r>
                    <m:d>
                      <m:dPr>
                        <m:ctrlPr>
                          <w:rPr>
                            <w:rFonts w:ascii="Cambria Math" w:hAnsi="Cambria Math" w:cs="Times New Roman"/>
                            <w:i/>
                          </w:rPr>
                        </m:ctrlPr>
                      </m:dPr>
                      <m:e>
                        <m:r>
                          <w:rPr>
                            <w:rFonts w:ascii="Cambria Math" w:hAnsi="Cambria Math" w:cs="Times New Roman"/>
                          </w:rPr>
                          <m:t>0,fract(t)∙</m:t>
                        </m:r>
                        <m:d>
                          <m:dPr>
                            <m:ctrlPr>
                              <w:rPr>
                                <w:rFonts w:ascii="Cambria Math" w:hAnsi="Cambria Math" w:cs="Times New Roman"/>
                                <w:i/>
                              </w:rPr>
                            </m:ctrlPr>
                          </m:dPr>
                          <m:e>
                            <m:r>
                              <w:rPr>
                                <w:rFonts w:ascii="Cambria Math" w:hAnsi="Cambria Math" w:cs="Times New Roman"/>
                              </w:rPr>
                              <m:t>inflow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-OutflowMin</m:t>
                            </m:r>
                          </m:e>
                        </m:d>
                      </m:e>
                    </m:d>
                  </m:oMath>
                </m:oMathPara>
              </w:p>
            </w:tc>
            <w:tc>
              <w:tcPr>
                <w:tcW w:w="1165" w:type="dxa"/>
                <w:vAlign w:val="center"/>
              </w:tcPr>
              <w:p w:rsidR="00EB5541" w:rsidRDefault="00EB5541" w:rsidP="00FC027A">
                <w:pPr>
                  <w:pStyle w:val="Titulek"/>
                </w:pPr>
                <w:bookmarkStart w:id="122" w:name="_Ref408171126"/>
                <w:r>
                  <w:t xml:space="preserve">Equation </w:t>
                </w:r>
                <w:r>
                  <w:fldChar w:fldCharType="begin"/>
                </w:r>
                <w:r>
                  <w:instrText xml:space="preserve"> SEQ Equation \* ARABIC </w:instrText>
                </w:r>
                <w:r>
                  <w:fldChar w:fldCharType="separate"/>
                </w:r>
                <w:r w:rsidR="001223B6">
                  <w:rPr>
                    <w:noProof/>
                  </w:rPr>
                  <w:t>25</w:t>
                </w:r>
                <w:r>
                  <w:fldChar w:fldCharType="end"/>
                </w:r>
                <w:bookmarkEnd w:id="122"/>
                <w:r w:rsidR="00FC027A">
                  <w:t>, Reabsorption</w:t>
                </w:r>
              </w:p>
            </w:tc>
          </w:tr>
        </w:tbl>
        <w:p w:rsidR="00EB5541" w:rsidRPr="00205EC3" w:rsidRDefault="00427146" w:rsidP="00BE55F4">
          <w:pPr>
            <w:jc w:val="both"/>
            <w:rPr>
              <w:rFonts w:ascii="Times New Roman" w:hAnsi="Times New Roman" w:cs="Times New Roman"/>
            </w:rPr>
          </w:pPr>
          <w:r>
            <w:rPr>
              <w:rFonts w:ascii="Times New Roman" w:hAnsi="Times New Roman" w:cs="Times New Roman"/>
            </w:rPr>
            <w:t xml:space="preserve">Typically is the fraction </w:t>
          </w:r>
          <w:r w:rsidRPr="00427146">
            <w:rPr>
              <w:rFonts w:ascii="Times New Roman" w:hAnsi="Times New Roman" w:cs="Times New Roman"/>
              <w:i/>
            </w:rPr>
            <w:t>fract</w:t>
          </w:r>
          <w:r>
            <w:rPr>
              <w:rFonts w:ascii="Times New Roman" w:hAnsi="Times New Roman" w:cs="Times New Roman"/>
            </w:rPr>
            <w:t xml:space="preserve"> approximated from flows of osmoles through membrane and/or from number of opened water channels.</w:t>
          </w:r>
        </w:p>
        <w:p w:rsidR="003362FC" w:rsidRPr="00E562DD" w:rsidRDefault="003362FC" w:rsidP="00BE55F4">
          <w:pPr>
            <w:pStyle w:val="Nadpis2"/>
            <w:jc w:val="both"/>
            <w:rPr>
              <w:rFonts w:ascii="Times New Roman" w:hAnsi="Times New Roman" w:cs="Times New Roman"/>
            </w:rPr>
          </w:pPr>
          <w:bookmarkStart w:id="123" w:name="_Toc408707139"/>
          <w:bookmarkStart w:id="124" w:name="_Toc408842124"/>
          <w:bookmarkStart w:id="125" w:name="_Toc408844073"/>
          <w:bookmarkStart w:id="126" w:name="_Toc408845906"/>
          <w:bookmarkStart w:id="127" w:name="_Toc409289288"/>
          <w:r w:rsidRPr="00E562DD">
            <w:rPr>
              <w:rFonts w:ascii="Times New Roman" w:hAnsi="Times New Roman" w:cs="Times New Roman"/>
            </w:rPr>
            <w:t>Thermal domain</w:t>
          </w:r>
          <w:bookmarkEnd w:id="123"/>
          <w:bookmarkEnd w:id="124"/>
          <w:bookmarkEnd w:id="125"/>
          <w:bookmarkEnd w:id="126"/>
          <w:bookmarkEnd w:id="127"/>
        </w:p>
        <w:p w:rsidR="002769F3" w:rsidRDefault="0001204F" w:rsidP="001C0377">
          <w:pPr>
            <w:ind w:firstLine="576"/>
            <w:jc w:val="both"/>
            <w:rPr>
              <w:rFonts w:ascii="Times New Roman" w:hAnsi="Times New Roman" w:cs="Times New Roman"/>
            </w:rPr>
          </w:pPr>
          <w:r>
            <w:rPr>
              <w:rFonts w:ascii="Times New Roman" w:hAnsi="Times New Roman" w:cs="Times New Roman"/>
            </w:rPr>
            <w:t xml:space="preserve">It is not surprise that in thermal domain is accumulated the heat energy as in </w:t>
          </w:r>
          <w:r>
            <w:rPr>
              <w:rFonts w:ascii="Times New Roman" w:hAnsi="Times New Roman" w:cs="Times New Roman"/>
            </w:rPr>
            <w:fldChar w:fldCharType="begin"/>
          </w:r>
          <w:r>
            <w:rPr>
              <w:rFonts w:ascii="Times New Roman" w:hAnsi="Times New Roman" w:cs="Times New Roman"/>
            </w:rPr>
            <w:instrText xml:space="preserve"> REF _Ref408220051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26</w:t>
          </w:r>
          <w:r>
            <w:rPr>
              <w:rFonts w:ascii="Times New Roman" w:hAnsi="Times New Roman" w:cs="Times New Roman"/>
            </w:rPr>
            <w:fldChar w:fldCharType="end"/>
          </w:r>
          <w:r>
            <w:rPr>
              <w:rFonts w:ascii="Times New Roman" w:hAnsi="Times New Roman" w:cs="Times New Roman"/>
            </w:rPr>
            <w:t xml:space="preserve">. From </w:t>
          </w:r>
          <w:r w:rsidRPr="001C0377">
            <w:rPr>
              <w:rFonts w:ascii="Times New Roman" w:hAnsi="Times New Roman" w:cs="Times New Roman"/>
              <w:b/>
            </w:rPr>
            <w:t>accumulated heat</w:t>
          </w:r>
          <w:r>
            <w:rPr>
              <w:rFonts w:ascii="Times New Roman" w:hAnsi="Times New Roman" w:cs="Times New Roman"/>
            </w:rPr>
            <w:t xml:space="preserve"> can be calculated temperature </w:t>
          </w:r>
          <w:r w:rsidR="00713D0B">
            <w:rPr>
              <w:rFonts w:ascii="Times New Roman" w:hAnsi="Times New Roman" w:cs="Times New Roman"/>
            </w:rPr>
            <w:t xml:space="preserve">[K] </w:t>
          </w:r>
          <w:r>
            <w:rPr>
              <w:rFonts w:ascii="Times New Roman" w:hAnsi="Times New Roman" w:cs="Times New Roman"/>
            </w:rPr>
            <w:t xml:space="preserve">using properties of materials such as their specific heat </w:t>
          </w:r>
          <w:r w:rsidR="00713D0B">
            <w:rPr>
              <w:rFonts w:ascii="Times New Roman" w:hAnsi="Times New Roman" w:cs="Times New Roman"/>
            </w:rPr>
            <w:t>[J.kg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r>
            <w:rPr>
              <w:rFonts w:ascii="Times New Roman" w:hAnsi="Times New Roman" w:cs="Times New Roman"/>
            </w:rPr>
            <w:t>and mass</w:t>
          </w:r>
          <w:r w:rsidR="00713D0B">
            <w:rPr>
              <w:rFonts w:ascii="Times New Roman" w:hAnsi="Times New Roman" w:cs="Times New Roman"/>
            </w:rPr>
            <w:t xml:space="preserve"> [kg]</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REF _Ref408220132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27</w:t>
          </w:r>
          <w:r>
            <w:rPr>
              <w:rFonts w:ascii="Times New Roman" w:hAnsi="Times New Roman" w:cs="Times New Roman"/>
            </w:rPr>
            <w:fldChar w:fldCharType="end"/>
          </w:r>
          <w:r>
            <w:rPr>
              <w:rFonts w:ascii="Times New Roman" w:hAnsi="Times New Roman" w:cs="Times New Roman"/>
            </w:rPr>
            <w:t>). Because in human physiology is temperature regulated to 37</w:t>
          </w:r>
          <w:r>
            <w:rPr>
              <w:rFonts w:ascii="Times New Roman" w:hAnsi="Times New Roman" w:cs="Times New Roman"/>
              <w:lang w:val="cs-CZ"/>
            </w:rPr>
            <w:t>°C (=</w:t>
          </w:r>
          <w:r>
            <w:rPr>
              <w:rFonts w:ascii="Times New Roman" w:hAnsi="Times New Roman" w:cs="Times New Roman"/>
            </w:rPr>
            <w:t>310.15 K), the relative heat is shifted to this value. The negative value of heat has the meaning of missing heat to 37</w:t>
          </w:r>
          <w:r>
            <w:rPr>
              <w:rFonts w:ascii="Times New Roman" w:hAnsi="Times New Roman" w:cs="Times New Roman"/>
              <w:lang w:val="cs-CZ"/>
            </w:rPr>
            <w:t xml:space="preserve">°C </w:t>
          </w:r>
          <w:r>
            <w:rPr>
              <w:rFonts w:ascii="Times New Roman" w:hAnsi="Times New Roman" w:cs="Times New Roman"/>
            </w:rPr>
            <w:t>and the positive va</w:t>
          </w:r>
          <w:r w:rsidRPr="0001204F">
            <w:rPr>
              <w:rFonts w:ascii="Times New Roman" w:hAnsi="Times New Roman" w:cs="Times New Roman"/>
            </w:rPr>
            <w:t xml:space="preserve">lue of relative heat </w:t>
          </w:r>
          <w:r>
            <w:rPr>
              <w:rFonts w:ascii="Times New Roman" w:hAnsi="Times New Roman" w:cs="Times New Roman"/>
            </w:rPr>
            <w:t xml:space="preserve">means </w:t>
          </w:r>
          <w:r w:rsidR="001C0377">
            <w:rPr>
              <w:rFonts w:ascii="Times New Roman" w:hAnsi="Times New Roman" w:cs="Times New Roman"/>
            </w:rPr>
            <w:t xml:space="preserve">heat excess and higher temperature.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6"/>
          </w:tblGrid>
          <w:tr w:rsidR="009D4DBB" w:rsidTr="00FC027A">
            <w:tc>
              <w:tcPr>
                <w:tcW w:w="7230" w:type="dxa"/>
                <w:vAlign w:val="center"/>
              </w:tcPr>
              <w:p w:rsidR="009D4DBB" w:rsidRDefault="009D4DBB" w:rsidP="00BE55F4">
                <w:pPr>
                  <w:keepNext/>
                  <w:jc w:val="both"/>
                  <w:rPr>
                    <w:rFonts w:ascii="Times New Roman" w:hAnsi="Times New Roman" w:cs="Times New Roman"/>
                  </w:rPr>
                </w:pPr>
                <m:oMathPara>
                  <m:oMath>
                    <m:r>
                      <w:rPr>
                        <w:rFonts w:ascii="Cambria Math" w:hAnsi="Cambria Math" w:cs="Times New Roman"/>
                      </w:rPr>
                      <m:t>relativeHeat(t)=</m:t>
                    </m:r>
                    <m:nary>
                      <m:naryPr>
                        <m:limLoc m:val="undOvr"/>
                        <m:subHide m:val="1"/>
                        <m:supHide m:val="1"/>
                        <m:ctrlPr>
                          <w:rPr>
                            <w:rFonts w:ascii="Cambria Math" w:hAnsi="Cambria Math" w:cs="Times New Roman"/>
                            <w:i/>
                          </w:rPr>
                        </m:ctrlPr>
                      </m:naryPr>
                      <m:sub/>
                      <m:sup/>
                      <m:e>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9D4DBB" w:rsidRDefault="009D4DBB" w:rsidP="00FC027A">
                <w:pPr>
                  <w:pStyle w:val="Titulek"/>
                  <w:rPr>
                    <w:rFonts w:ascii="Times New Roman" w:hAnsi="Times New Roman" w:cs="Times New Roman"/>
                  </w:rPr>
                </w:pPr>
                <w:bookmarkStart w:id="128" w:name="_Ref408220051"/>
                <w:r>
                  <w:t xml:space="preserve">Equation </w:t>
                </w:r>
                <w:r>
                  <w:fldChar w:fldCharType="begin"/>
                </w:r>
                <w:r>
                  <w:instrText xml:space="preserve"> SEQ Equation \* ARABIC </w:instrText>
                </w:r>
                <w:r>
                  <w:fldChar w:fldCharType="separate"/>
                </w:r>
                <w:r w:rsidR="001223B6">
                  <w:rPr>
                    <w:noProof/>
                  </w:rPr>
                  <w:t>26</w:t>
                </w:r>
                <w:r>
                  <w:fldChar w:fldCharType="end"/>
                </w:r>
                <w:bookmarkEnd w:id="128"/>
                <w:r w:rsidR="00FC027A">
                  <w:t>, Heat</w:t>
                </w:r>
              </w:p>
            </w:tc>
          </w:tr>
          <w:tr w:rsidR="009D4DBB" w:rsidTr="00FC027A">
            <w:trPr>
              <w:trHeight w:val="823"/>
            </w:trPr>
            <w:tc>
              <w:tcPr>
                <w:tcW w:w="7230" w:type="dxa"/>
                <w:vAlign w:val="center"/>
              </w:tcPr>
              <w:p w:rsidR="009D4DBB" w:rsidRDefault="009D4DBB" w:rsidP="00BE55F4">
                <w:pPr>
                  <w:keepNext/>
                  <w:jc w:val="both"/>
                  <w:rPr>
                    <w:rFonts w:ascii="Times New Roman" w:eastAsia="Times New Roman" w:hAnsi="Times New Roman" w:cs="Times New Roman"/>
                  </w:rPr>
                </w:pPr>
                <m:oMathPara>
                  <m:oMath>
                    <m:r>
                      <w:rPr>
                        <w:rFonts w:ascii="Cambria Math" w:hAnsi="Cambria Math" w:cs="Times New Roman"/>
                      </w:rPr>
                      <m:t>temperature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=310.15+</m:t>
                    </m:r>
                    <m:f>
                      <m:fPr>
                        <m:ctrlPr>
                          <w:rPr>
                            <w:rFonts w:ascii="Cambria Math" w:hAnsi="Cambria Math" w:cs="Times New Roman"/>
                            <w:i/>
                          </w:rPr>
                        </m:ctrlPr>
                      </m:fPr>
                      <m:num>
                        <m:r>
                          <w:rPr>
                            <w:rFonts w:ascii="Cambria Math" w:hAnsi="Cambria Math" w:cs="Times New Roman"/>
                          </w:rPr>
                          <m:t>relativeHeat(t)</m:t>
                        </m:r>
                      </m:num>
                      <m:den>
                        <m:r>
                          <w:rPr>
                            <w:rFonts w:ascii="Cambria Math" w:hAnsi="Cambria Math" w:cs="Times New Roman"/>
                          </w:rPr>
                          <m:t>mass(t)∙SpecificHeat</m:t>
                        </m:r>
                      </m:den>
                    </m:f>
                  </m:oMath>
                </m:oMathPara>
              </w:p>
            </w:tc>
            <w:tc>
              <w:tcPr>
                <w:tcW w:w="1165" w:type="dxa"/>
                <w:vAlign w:val="center"/>
              </w:tcPr>
              <w:p w:rsidR="009D4DBB" w:rsidRDefault="009D4DBB" w:rsidP="00FC027A">
                <w:pPr>
                  <w:pStyle w:val="Titulek"/>
                </w:pPr>
                <w:bookmarkStart w:id="129" w:name="_Ref408220132"/>
                <w:r>
                  <w:t xml:space="preserve">Equation </w:t>
                </w:r>
                <w:r>
                  <w:fldChar w:fldCharType="begin"/>
                </w:r>
                <w:r>
                  <w:instrText xml:space="preserve"> SEQ Equation \* ARABIC </w:instrText>
                </w:r>
                <w:r>
                  <w:fldChar w:fldCharType="separate"/>
                </w:r>
                <w:r w:rsidR="001223B6">
                  <w:rPr>
                    <w:noProof/>
                  </w:rPr>
                  <w:t>27</w:t>
                </w:r>
                <w:r>
                  <w:fldChar w:fldCharType="end"/>
                </w:r>
                <w:bookmarkEnd w:id="129"/>
                <w:r w:rsidR="00FC027A">
                  <w:t>, Temperature</w:t>
                </w:r>
              </w:p>
            </w:tc>
          </w:tr>
        </w:tbl>
        <w:p w:rsidR="009D4DBB" w:rsidRPr="00E562DD" w:rsidRDefault="001C0377" w:rsidP="00BE55F4">
          <w:pPr>
            <w:jc w:val="both"/>
            <w:rPr>
              <w:rFonts w:ascii="Times New Roman" w:hAnsi="Times New Roman" w:cs="Times New Roman"/>
            </w:rPr>
          </w:pPr>
          <w:r>
            <w:rPr>
              <w:rFonts w:ascii="Times New Roman" w:hAnsi="Times New Roman" w:cs="Times New Roman"/>
            </w:rPr>
            <w:t>The connectors in heat domains use temperature</w:t>
          </w:r>
          <w:r w:rsidR="0076130A">
            <w:rPr>
              <w:rFonts w:ascii="Times New Roman" w:hAnsi="Times New Roman" w:cs="Times New Roman"/>
            </w:rPr>
            <w:t xml:space="preserve"> [K]</w:t>
          </w:r>
          <w:r>
            <w:rPr>
              <w:rFonts w:ascii="Times New Roman" w:hAnsi="Times New Roman" w:cs="Times New Roman"/>
            </w:rPr>
            <w:t xml:space="preserve"> as non-flow and heat flow [J.s</w:t>
          </w:r>
          <w:r w:rsidRPr="001C0377">
            <w:rPr>
              <w:rFonts w:ascii="Times New Roman" w:hAnsi="Times New Roman" w:cs="Times New Roman"/>
              <w:vertAlign w:val="superscript"/>
            </w:rPr>
            <w:t>-1</w:t>
          </w:r>
          <w:r>
            <w:rPr>
              <w:rFonts w:ascii="Times New Roman" w:hAnsi="Times New Roman" w:cs="Times New Roman"/>
            </w:rPr>
            <w:t>] in the meaning of change of heat energy. These variables are compatible also with Van’t Hoff’s equations (</w:t>
          </w:r>
          <w:r>
            <w:rPr>
              <w:rFonts w:ascii="Times New Roman" w:hAnsi="Times New Roman" w:cs="Times New Roman"/>
            </w:rPr>
            <w:fldChar w:fldCharType="begin"/>
          </w:r>
          <w:r>
            <w:rPr>
              <w:rFonts w:ascii="Times New Roman" w:hAnsi="Times New Roman" w:cs="Times New Roman"/>
            </w:rPr>
            <w:instrText xml:space="preserve"> REF _Ref407015537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5</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_Ref407015552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6</w:t>
          </w:r>
          <w:r>
            <w:rPr>
              <w:rFonts w:ascii="Times New Roman" w:hAnsi="Times New Roman" w:cs="Times New Roman"/>
            </w:rPr>
            <w:fldChar w:fldCharType="end"/>
          </w:r>
          <w:r>
            <w:rPr>
              <w:rFonts w:ascii="Times New Roman" w:hAnsi="Times New Roman" w:cs="Times New Roman"/>
            </w:rPr>
            <w:t xml:space="preserve">). As a reason the same thermal connector can be used for endothermic or exothermic chemical reaction, </w:t>
          </w:r>
          <w:r w:rsidR="0076130A">
            <w:rPr>
              <w:rFonts w:ascii="Times New Roman" w:hAnsi="Times New Roman" w:cs="Times New Roman"/>
            </w:rPr>
            <w:t xml:space="preserve">for </w:t>
          </w:r>
          <w:r>
            <w:rPr>
              <w:rFonts w:ascii="Times New Roman" w:hAnsi="Times New Roman" w:cs="Times New Roman"/>
            </w:rPr>
            <w:t xml:space="preserve">changing environments with different </w:t>
          </w:r>
          <w:r>
            <w:rPr>
              <w:rFonts w:ascii="Times New Roman" w:hAnsi="Times New Roman" w:cs="Times New Roman"/>
            </w:rPr>
            <w:lastRenderedPageBreak/>
            <w:t>solubilities (components for gas dissolution and for membrane)</w:t>
          </w:r>
          <w:r w:rsidR="0076130A">
            <w:rPr>
              <w:rFonts w:ascii="Times New Roman" w:hAnsi="Times New Roman" w:cs="Times New Roman"/>
            </w:rPr>
            <w:t xml:space="preserve"> or for partial pressure recalculation using ideal gas equation. Even more, the connector is designed to be compatible with all standard Modelica library Thermal.HeatTransfer components.</w:t>
          </w:r>
        </w:p>
        <w:p w:rsidR="002769F3" w:rsidRPr="00E562DD" w:rsidRDefault="00460D26" w:rsidP="00CB722E">
          <w:pPr>
            <w:ind w:firstLine="708"/>
            <w:jc w:val="both"/>
            <w:rPr>
              <w:rFonts w:ascii="Times New Roman" w:hAnsi="Times New Roman" w:cs="Times New Roman"/>
            </w:rPr>
          </w:pPr>
          <w:r w:rsidRPr="00460D26">
            <w:rPr>
              <w:rFonts w:ascii="Times New Roman" w:hAnsi="Times New Roman" w:cs="Times New Roman"/>
              <w:b/>
            </w:rPr>
            <w:t>Heat conduction</w:t>
          </w:r>
          <w:r>
            <w:rPr>
              <w:rFonts w:ascii="Times New Roman" w:hAnsi="Times New Roman" w:cs="Times New Roman"/>
            </w:rPr>
            <w:t xml:space="preserve"> is driven by temperature gradient as shown in </w:t>
          </w:r>
          <w:r>
            <w:rPr>
              <w:rFonts w:ascii="Times New Roman" w:hAnsi="Times New Roman" w:cs="Times New Roman"/>
            </w:rPr>
            <w:fldChar w:fldCharType="begin"/>
          </w:r>
          <w:r>
            <w:rPr>
              <w:rFonts w:ascii="Times New Roman" w:hAnsi="Times New Roman" w:cs="Times New Roman"/>
            </w:rPr>
            <w:instrText xml:space="preserve"> REF _Ref408222346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28</w:t>
          </w:r>
          <w:r>
            <w:rPr>
              <w:rFonts w:ascii="Times New Roman" w:hAnsi="Times New Roman" w:cs="Times New Roman"/>
            </w:rPr>
            <w:fldChar w:fldCharType="end"/>
          </w:r>
          <w:r>
            <w:rPr>
              <w:rFonts w:ascii="Times New Roman" w:hAnsi="Times New Roman" w:cs="Times New Roman"/>
            </w:rPr>
            <w:t>. Heat is transferred from warmer to colder environment until the temperature is equilibrated. The speed of conduction is determined by parameter Cond, which can be expressed also as reciprocal value of heat resistance.</w:t>
          </w:r>
          <w:r w:rsidR="00CB722E">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BF74D1" w:rsidTr="002E666E">
            <w:trPr>
              <w:trHeight w:val="823"/>
            </w:trPr>
            <w:tc>
              <w:tcPr>
                <w:tcW w:w="7230" w:type="dxa"/>
                <w:vAlign w:val="center"/>
              </w:tcPr>
              <w:p w:rsidR="00BF74D1" w:rsidRDefault="00BF74D1" w:rsidP="00BF74D1">
                <w:pPr>
                  <w:keepNext/>
                  <w:jc w:val="both"/>
                  <w:rPr>
                    <w:rFonts w:ascii="Times New Roman" w:eastAsia="Times New Roman" w:hAnsi="Times New Roman" w:cs="Times New Roman"/>
                  </w:rPr>
                </w:pPr>
                <m:oMathPara>
                  <m:oMath>
                    <m:r>
                      <w:rPr>
                        <w:rFonts w:ascii="Cambria Math" w:hAnsi="Cambria Math" w:cs="Times New Roman"/>
                      </w:rPr>
                      <m:t>heatConductionFlow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BF74D1" w:rsidRDefault="00BF74D1" w:rsidP="002E666E">
                <w:pPr>
                  <w:pStyle w:val="Titulek"/>
                  <w:jc w:val="both"/>
                </w:pPr>
                <w:bookmarkStart w:id="130" w:name="_Ref408222346"/>
                <w:r>
                  <w:t xml:space="preserve">Equation </w:t>
                </w:r>
                <w:r>
                  <w:fldChar w:fldCharType="begin"/>
                </w:r>
                <w:r>
                  <w:instrText xml:space="preserve"> SEQ Equation \* ARABIC </w:instrText>
                </w:r>
                <w:r>
                  <w:fldChar w:fldCharType="separate"/>
                </w:r>
                <w:r w:rsidR="001223B6">
                  <w:rPr>
                    <w:noProof/>
                  </w:rPr>
                  <w:t>28</w:t>
                </w:r>
                <w:r>
                  <w:fldChar w:fldCharType="end"/>
                </w:r>
                <w:bookmarkEnd w:id="130"/>
                <w:r w:rsidR="00FC027A">
                  <w:t>, Conduction</w:t>
                </w:r>
              </w:p>
            </w:tc>
          </w:tr>
        </w:tbl>
        <w:p w:rsidR="002769F3" w:rsidRPr="00E562DD" w:rsidRDefault="00CB722E" w:rsidP="002769F3">
          <w:pPr>
            <w:jc w:val="both"/>
            <w:rPr>
              <w:rFonts w:ascii="Times New Roman" w:hAnsi="Times New Roman" w:cs="Times New Roman"/>
            </w:rPr>
          </w:pPr>
          <w:r>
            <w:rPr>
              <w:rFonts w:ascii="Times New Roman" w:hAnsi="Times New Roman" w:cs="Times New Roman"/>
            </w:rPr>
            <w:tab/>
            <w:t xml:space="preserve">Heat is transported also together with mass. Each loss of mass will decrease the absolute heat, but it does not change the temperature. The situation is an analogy of substance molar flow, when the whole solution is outflowing. Also the equations </w:t>
          </w:r>
          <w:r>
            <w:rPr>
              <w:rFonts w:ascii="Times New Roman" w:hAnsi="Times New Roman" w:cs="Times New Roman"/>
            </w:rPr>
            <w:fldChar w:fldCharType="begin"/>
          </w:r>
          <w:r>
            <w:rPr>
              <w:rFonts w:ascii="Times New Roman" w:hAnsi="Times New Roman" w:cs="Times New Roman"/>
            </w:rPr>
            <w:instrText xml:space="preserve"> REF _Ref407098764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14</w:t>
          </w:r>
          <w:r>
            <w:rPr>
              <w:rFonts w:ascii="Times New Roman" w:hAnsi="Times New Roman" w:cs="Times New Roman"/>
            </w:rPr>
            <w:fldChar w:fldCharType="end"/>
          </w:r>
          <w:r>
            <w:rPr>
              <w:rFonts w:ascii="Times New Roman" w:hAnsi="Times New Roman" w:cs="Times New Roman"/>
            </w:rPr>
            <w:t xml:space="preserve"> and </w:t>
          </w:r>
          <w:r>
            <w:rPr>
              <w:rFonts w:ascii="Times New Roman" w:hAnsi="Times New Roman" w:cs="Times New Roman"/>
            </w:rPr>
            <w:fldChar w:fldCharType="begin"/>
          </w:r>
          <w:r>
            <w:rPr>
              <w:rFonts w:ascii="Times New Roman" w:hAnsi="Times New Roman" w:cs="Times New Roman"/>
            </w:rPr>
            <w:instrText xml:space="preserve"> REF _Ref408222815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29</w:t>
          </w:r>
          <w:r>
            <w:rPr>
              <w:rFonts w:ascii="Times New Roman" w:hAnsi="Times New Roman" w:cs="Times New Roman"/>
            </w:rPr>
            <w:fldChar w:fldCharType="end"/>
          </w:r>
          <w:r>
            <w:rPr>
              <w:rFonts w:ascii="Times New Roman" w:hAnsi="Times New Roman" w:cs="Times New Roman"/>
            </w:rPr>
            <w:t xml:space="preserve"> are similar, but the meaning of variables are different. The </w:t>
          </w:r>
          <w:r w:rsidRPr="00CB722E">
            <w:rPr>
              <w:rFonts w:ascii="Times New Roman" w:hAnsi="Times New Roman" w:cs="Times New Roman"/>
              <w:b/>
            </w:rPr>
            <w:t>heat stream</w:t>
          </w:r>
          <w:r>
            <w:rPr>
              <w:rFonts w:ascii="Times New Roman" w:hAnsi="Times New Roman" w:cs="Times New Roman"/>
            </w:rPr>
            <w:t xml:space="preserve"> is based of mass flow [kg.s</w:t>
          </w:r>
          <w:r>
            <w:rPr>
              <w:rFonts w:ascii="Times New Roman" w:hAnsi="Times New Roman" w:cs="Times New Roman"/>
              <w:vertAlign w:val="superscript"/>
            </w:rPr>
            <w:noBreakHyphen/>
          </w:r>
          <w:r w:rsidRPr="00CB722E">
            <w:rPr>
              <w:rFonts w:ascii="Times New Roman" w:hAnsi="Times New Roman" w:cs="Times New Roman"/>
              <w:vertAlign w:val="superscript"/>
            </w:rPr>
            <w:t>1</w:t>
          </w:r>
          <w:r>
            <w:rPr>
              <w:rFonts w:ascii="Times New Roman" w:hAnsi="Times New Roman" w:cs="Times New Roman"/>
            </w:rPr>
            <w:t xml:space="preserve">] not volumetric flow and there is not molar concentration, but concentration of heat energy </w:t>
          </w:r>
          <w:r w:rsidR="00713D0B">
            <w:rPr>
              <w:rFonts w:ascii="Times New Roman" w:hAnsi="Times New Roman" w:cs="Times New Roman"/>
            </w:rPr>
            <w:t>expressed as multiplication of temperature [K] with specific heat of the mass [J.kg</w:t>
          </w:r>
          <w:r w:rsidR="00713D0B" w:rsidRPr="00713D0B">
            <w:rPr>
              <w:rFonts w:ascii="Times New Roman" w:hAnsi="Times New Roman" w:cs="Times New Roman"/>
              <w:vertAlign w:val="superscript"/>
            </w:rPr>
            <w:t>-1</w:t>
          </w:r>
          <w:r w:rsidR="00713D0B">
            <w:rPr>
              <w:rFonts w:ascii="Times New Roman" w:hAnsi="Times New Roman" w:cs="Times New Roman"/>
            </w:rPr>
            <w:t>.K</w:t>
          </w:r>
          <w:r w:rsidR="00713D0B" w:rsidRPr="00713D0B">
            <w:rPr>
              <w:rFonts w:ascii="Times New Roman" w:hAnsi="Times New Roman" w:cs="Times New Roman"/>
              <w:vertAlign w:val="superscript"/>
            </w:rPr>
            <w:t>-1</w:t>
          </w:r>
          <w:r w:rsidR="00713D0B">
            <w:rPr>
              <w:rFonts w:ascii="Times New Roman" w:hAnsi="Times New Roman" w:cs="Times New Roman"/>
            </w:rPr>
            <w:t xml:space="preserve">]. </w:t>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D20BA4" w:rsidTr="00FC027A">
            <w:trPr>
              <w:trHeight w:val="567"/>
              <w:jc w:val="center"/>
            </w:trPr>
            <w:tc>
              <w:tcPr>
                <w:tcW w:w="7230" w:type="dxa"/>
                <w:vAlign w:val="center"/>
              </w:tcPr>
              <w:p w:rsidR="00D20BA4" w:rsidRDefault="00D20BA4" w:rsidP="002769F3">
                <w:pPr>
                  <w:keepNext/>
                  <w:jc w:val="center"/>
                  <w:rPr>
                    <w:rFonts w:ascii="Times New Roman" w:hAnsi="Times New Roman" w:cs="Times New Roman"/>
                  </w:rPr>
                </w:pPr>
                <m:oMathPara>
                  <m:oMath>
                    <m:r>
                      <w:rPr>
                        <w:rFonts w:ascii="Cambria Math" w:hAnsi="Cambria Math" w:cs="Times New Roman"/>
                      </w:rPr>
                      <m:t>heatFlow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=streamMassFlow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∙T(t) ∙SpecificHeat</m:t>
                    </m:r>
                  </m:oMath>
                </m:oMathPara>
              </w:p>
            </w:tc>
            <w:tc>
              <w:tcPr>
                <w:tcW w:w="1165" w:type="dxa"/>
                <w:vAlign w:val="center"/>
              </w:tcPr>
              <w:p w:rsidR="00D20BA4" w:rsidRDefault="00D20BA4" w:rsidP="00FC027A">
                <w:pPr>
                  <w:pStyle w:val="Titulek"/>
                  <w:rPr>
                    <w:rFonts w:ascii="Times New Roman" w:hAnsi="Times New Roman" w:cs="Times New Roman"/>
                  </w:rPr>
                </w:pPr>
                <w:bookmarkStart w:id="131" w:name="_Ref408222815"/>
                <w:r>
                  <w:t xml:space="preserve">Equation </w:t>
                </w:r>
                <w:r>
                  <w:fldChar w:fldCharType="begin"/>
                </w:r>
                <w:r>
                  <w:instrText xml:space="preserve"> SEQ Equation \* ARABIC </w:instrText>
                </w:r>
                <w:r>
                  <w:fldChar w:fldCharType="separate"/>
                </w:r>
                <w:r w:rsidR="001223B6">
                  <w:rPr>
                    <w:noProof/>
                  </w:rPr>
                  <w:t>29</w:t>
                </w:r>
                <w:r>
                  <w:fldChar w:fldCharType="end"/>
                </w:r>
                <w:bookmarkEnd w:id="131"/>
                <w:r w:rsidR="00FC027A">
                  <w:t>, Stream</w:t>
                </w:r>
              </w:p>
            </w:tc>
          </w:tr>
        </w:tbl>
        <w:p w:rsidR="00D20BA4" w:rsidRPr="00E562DD" w:rsidRDefault="00713D0B" w:rsidP="00767936">
          <w:pPr>
            <w:jc w:val="both"/>
            <w:rPr>
              <w:rFonts w:ascii="Times New Roman" w:hAnsi="Times New Roman" w:cs="Times New Roman"/>
            </w:rPr>
          </w:pPr>
          <w:r>
            <w:rPr>
              <w:rFonts w:ascii="Times New Roman" w:hAnsi="Times New Roman" w:cs="Times New Roman"/>
            </w:rPr>
            <w:t>Temperature T means the temperature at the origin of the mass flow, which could be a problem if the mas flow change the direction (streamMassFlow&lt;0). In this situation must be smoothly changed the temperature source to the second connector of the component.</w:t>
          </w:r>
        </w:p>
        <w:p w:rsidR="00156E29" w:rsidRDefault="00CB2621" w:rsidP="00713D0B">
          <w:pPr>
            <w:ind w:firstLine="708"/>
            <w:jc w:val="both"/>
            <w:rPr>
              <w:rFonts w:ascii="Times New Roman" w:hAnsi="Times New Roman" w:cs="Times New Roman"/>
            </w:rPr>
          </w:pPr>
          <w:r>
            <w:rPr>
              <w:rFonts w:ascii="Times New Roman" w:hAnsi="Times New Roman" w:cs="Times New Roman"/>
            </w:rPr>
            <w:t>Typically the m</w:t>
          </w:r>
          <w:r w:rsidR="00156E29">
            <w:rPr>
              <w:rFonts w:ascii="Times New Roman" w:hAnsi="Times New Roman" w:cs="Times New Roman"/>
            </w:rPr>
            <w:t xml:space="preserve">icrocirculation is so effective, than the outgoing blood from capillary nets has the same temperature as the tissue around capillaries. The principle of heat transfer from blood to tissue is like </w:t>
          </w:r>
          <w:r w:rsidR="00156E29" w:rsidRPr="00156E29">
            <w:rPr>
              <w:rFonts w:ascii="Times New Roman" w:hAnsi="Times New Roman" w:cs="Times New Roman"/>
              <w:b/>
            </w:rPr>
            <w:t>ideal radiator</w:t>
          </w:r>
          <w:r w:rsidR="00156E29">
            <w:rPr>
              <w:rFonts w:ascii="Times New Roman" w:hAnsi="Times New Roman" w:cs="Times New Roman"/>
            </w:rPr>
            <w:t xml:space="preserve">. </w:t>
          </w:r>
          <w:r w:rsidR="00C02EC0">
            <w:rPr>
              <w:rFonts w:ascii="Times New Roman" w:hAnsi="Times New Roman" w:cs="Times New Roman"/>
            </w:rPr>
            <w:t xml:space="preserve">Because in the radiator is also overflowing the heated liquid and the maximal heat </w:t>
          </w:r>
          <w:r>
            <w:rPr>
              <w:rFonts w:ascii="Times New Roman" w:hAnsi="Times New Roman" w:cs="Times New Roman"/>
            </w:rPr>
            <w:t xml:space="preserve">to environment </w:t>
          </w:r>
          <w:r w:rsidR="00C02EC0">
            <w:rPr>
              <w:rFonts w:ascii="Times New Roman" w:hAnsi="Times New Roman" w:cs="Times New Roman"/>
            </w:rPr>
            <w:t xml:space="preserve">can be limited by equilibrium of temperatures of outflowing liquid and </w:t>
          </w:r>
          <w:r>
            <w:rPr>
              <w:rFonts w:ascii="Times New Roman" w:hAnsi="Times New Roman" w:cs="Times New Roman"/>
            </w:rPr>
            <w:t xml:space="preserve">the </w:t>
          </w:r>
          <w:r w:rsidR="00C02EC0">
            <w:rPr>
              <w:rFonts w:ascii="Times New Roman" w:hAnsi="Times New Roman" w:cs="Times New Roman"/>
            </w:rPr>
            <w:t xml:space="preserve">environment around radiator as </w:t>
          </w:r>
          <w:r w:rsidR="00C02EC0">
            <w:rPr>
              <w:rFonts w:ascii="Times New Roman" w:hAnsi="Times New Roman" w:cs="Times New Roman"/>
            </w:rPr>
            <w:fldChar w:fldCharType="begin"/>
          </w:r>
          <w:r w:rsidR="00C02EC0">
            <w:rPr>
              <w:rFonts w:ascii="Times New Roman" w:hAnsi="Times New Roman" w:cs="Times New Roman"/>
            </w:rPr>
            <w:instrText xml:space="preserve"> REF _Ref408238917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30</w:t>
          </w:r>
          <w:r w:rsidR="00C02EC0">
            <w:rPr>
              <w:rFonts w:ascii="Times New Roman" w:hAnsi="Times New Roman" w:cs="Times New Roman"/>
            </w:rPr>
            <w:fldChar w:fldCharType="end"/>
          </w:r>
          <w:r w:rsidR="00C02EC0">
            <w:rPr>
              <w:rFonts w:ascii="Times New Roman" w:hAnsi="Times New Roman" w:cs="Times New Roman"/>
            </w:rPr>
            <w:t>.</w:t>
          </w:r>
          <w:r>
            <w:rPr>
              <w:rFonts w:ascii="Times New Roman" w:hAnsi="Times New Roman" w:cs="Times New Roman"/>
            </w:rPr>
            <w:t xml:space="preserve"> If it is assumed that all heat energy of the inflowing liquid is divided only to heat energy transferred to the environment and the heat energy of the outflowing liquid then it leads to </w:t>
          </w:r>
          <w:r>
            <w:rPr>
              <w:rFonts w:ascii="Times New Roman" w:hAnsi="Times New Roman" w:cs="Times New Roman"/>
            </w:rPr>
            <w:fldChar w:fldCharType="begin"/>
          </w:r>
          <w:r>
            <w:rPr>
              <w:rFonts w:ascii="Times New Roman" w:hAnsi="Times New Roman" w:cs="Times New Roman"/>
            </w:rPr>
            <w:instrText xml:space="preserve"> REF _Ref408238654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31</w:t>
          </w:r>
          <w:r>
            <w:rPr>
              <w:rFonts w:ascii="Times New Roman" w:hAnsi="Times New Roman" w:cs="Times New Roman"/>
            </w:rPr>
            <w:fldChar w:fldCharType="end"/>
          </w:r>
          <w:r>
            <w:rPr>
              <w:rFonts w:ascii="Times New Roman" w:hAnsi="Times New Roman" w:cs="Times New Roman"/>
            </w:rPr>
            <w:t xml:space="preserve">. And really the amount of transferred heat to the environment is proportional to the overflow of the liquid inside the radiator called </w:t>
          </w:r>
          <w:r w:rsidRPr="00CB2621">
            <w:rPr>
              <w:rFonts w:ascii="Times New Roman" w:hAnsi="Times New Roman" w:cs="Times New Roman"/>
              <w:i/>
            </w:rPr>
            <w:t>massFlow</w:t>
          </w:r>
          <w:r>
            <w:rPr>
              <w:rFonts w:ascii="Times New Roman" w:hAnsi="Times New Roman" w:cs="Times New Roman"/>
            </w:rPr>
            <w:t xml:space="preserve"> [kg.s</w:t>
          </w:r>
          <w:r w:rsidRPr="00CB2621">
            <w:rPr>
              <w:rFonts w:ascii="Times New Roman" w:hAnsi="Times New Roman" w:cs="Times New Roman"/>
              <w:vertAlign w:val="superscript"/>
            </w:rPr>
            <w:noBreakHyphen/>
            <w:t>1</w:t>
          </w:r>
          <w:r>
            <w:rPr>
              <w:rFonts w:ascii="Times New Roman" w:hAnsi="Times New Roman" w:cs="Times New Roman"/>
            </w:rPr>
            <w:t>]</w:t>
          </w:r>
          <w:r>
            <w:rPr>
              <w:rFonts w:ascii="Times New Roman" w:hAnsi="Times New Roman" w:cs="Times New Roman"/>
              <w:i/>
            </w:rPr>
            <w:t>.</w:t>
          </w:r>
          <w:r>
            <w:rPr>
              <w:rFonts w:ascii="Times New Roman" w:hAnsi="Times New Roman" w:cs="Times New Roman"/>
            </w:rPr>
            <w:t xml:space="preserve"> The specific heat [J.kg</w:t>
          </w:r>
          <w:r w:rsidRPr="00713D0B">
            <w:rPr>
              <w:rFonts w:ascii="Times New Roman" w:hAnsi="Times New Roman" w:cs="Times New Roman"/>
              <w:vertAlign w:val="superscript"/>
            </w:rPr>
            <w:t>-1</w:t>
          </w:r>
          <w:r>
            <w:rPr>
              <w:rFonts w:ascii="Times New Roman" w:hAnsi="Times New Roman" w:cs="Times New Roman"/>
            </w:rPr>
            <w:t>.K</w:t>
          </w:r>
          <w:r w:rsidRPr="00713D0B">
            <w:rPr>
              <w:rFonts w:ascii="Times New Roman" w:hAnsi="Times New Roman" w:cs="Times New Roman"/>
              <w:vertAlign w:val="superscript"/>
            </w:rPr>
            <w:t>-1</w:t>
          </w:r>
          <w:r>
            <w:rPr>
              <w:rFonts w:ascii="Times New Roman" w:hAnsi="Times New Roman" w:cs="Times New Roman"/>
            </w:rPr>
            <w:t xml:space="preserve">] of this liquid is named </w:t>
          </w:r>
          <w:r w:rsidRPr="00CB2621">
            <w:rPr>
              <w:rFonts w:ascii="Times New Roman" w:hAnsi="Times New Roman" w:cs="Times New Roman"/>
              <w:i/>
            </w:rPr>
            <w:t>SpecificHeat</w:t>
          </w:r>
          <w:r>
            <w:rPr>
              <w:rFonts w:ascii="Times New Roman" w:hAnsi="Times New Roman" w:cs="Times New Roman"/>
            </w:rPr>
            <w:t xml:space="preserve">.  </w:t>
          </w:r>
        </w:p>
        <w:tbl>
          <w:tblPr>
            <w:tblStyle w:val="Mkatabulky"/>
            <w:tblpPr w:leftFromText="141" w:rightFromText="141" w:vertAnchor="text" w:horzAnchor="margin" w:tblpY="14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8"/>
            <w:gridCol w:w="1307"/>
          </w:tblGrid>
          <w:tr w:rsidR="00156E29" w:rsidTr="00FC027A">
            <w:trPr>
              <w:trHeight w:val="723"/>
            </w:trPr>
            <w:tc>
              <w:tcPr>
                <w:tcW w:w="7088" w:type="dxa"/>
                <w:vAlign w:val="center"/>
              </w:tcPr>
              <w:p w:rsidR="00156E29" w:rsidRDefault="001C1D74" w:rsidP="00156E29">
                <w:pPr>
                  <w:keepNext/>
                  <w:jc w:val="both"/>
                  <w:rPr>
                    <w:rFonts w:ascii="Calibri" w:eastAsia="Times New Roman" w:hAnsi="Calibri"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env</m:t>
                        </m:r>
                      </m:sub>
                    </m:sSub>
                    <m:d>
                      <m:dPr>
                        <m:ctrlPr>
                          <w:rPr>
                            <w:rFonts w:ascii="Cambria Math" w:hAnsi="Cambria Math" w:cs="Times New Roman"/>
                            <w:i/>
                          </w:rPr>
                        </m:ctrlPr>
                      </m:dPr>
                      <m:e>
                        <m:r>
                          <w:rPr>
                            <w:rFonts w:ascii="Cambria Math" w:hAnsi="Cambria Math" w:cs="Times New Roman"/>
                          </w:rPr>
                          <m:t>t</m:t>
                        </m:r>
                      </m:e>
                    </m:d>
                  </m:oMath>
                </m:oMathPara>
              </w:p>
            </w:tc>
            <w:tc>
              <w:tcPr>
                <w:tcW w:w="1307" w:type="dxa"/>
                <w:vAlign w:val="center"/>
              </w:tcPr>
              <w:p w:rsidR="00156E29" w:rsidRDefault="00156E29" w:rsidP="00FC027A">
                <w:pPr>
                  <w:pStyle w:val="Titulek"/>
                </w:pPr>
                <w:bookmarkStart w:id="132" w:name="_Ref408238917"/>
                <w:r>
                  <w:t xml:space="preserve">Equation </w:t>
                </w:r>
                <w:r>
                  <w:fldChar w:fldCharType="begin"/>
                </w:r>
                <w:r>
                  <w:instrText xml:space="preserve"> SEQ Equation \* ARABIC </w:instrText>
                </w:r>
                <w:r>
                  <w:fldChar w:fldCharType="separate"/>
                </w:r>
                <w:r w:rsidR="001223B6">
                  <w:rPr>
                    <w:noProof/>
                  </w:rPr>
                  <w:t>30</w:t>
                </w:r>
                <w:r>
                  <w:fldChar w:fldCharType="end"/>
                </w:r>
                <w:bookmarkEnd w:id="132"/>
                <w:r w:rsidR="00FC027A">
                  <w:t>, Ideal Radiator</w:t>
                </w:r>
              </w:p>
            </w:tc>
          </w:tr>
          <w:tr w:rsidR="00156E29" w:rsidTr="00FC027A">
            <w:trPr>
              <w:trHeight w:val="723"/>
            </w:trPr>
            <w:tc>
              <w:tcPr>
                <w:tcW w:w="7088" w:type="dxa"/>
                <w:vAlign w:val="center"/>
              </w:tcPr>
              <w:p w:rsidR="00156E29" w:rsidRDefault="00CB2621" w:rsidP="00CB2621">
                <w:pPr>
                  <w:keepNext/>
                  <w:jc w:val="both"/>
                  <w:rPr>
                    <w:rFonts w:ascii="Calibri" w:eastAsia="Times New Roman" w:hAnsi="Calibri" w:cs="Times New Roman"/>
                  </w:rPr>
                </w:pPr>
                <m:oMathPara>
                  <m:oMath>
                    <m:r>
                      <w:rPr>
                        <w:rFonts w:ascii="Cambria Math" w:hAnsi="Cambria Math" w:cs="Times New Roman"/>
                      </w:rPr>
                      <m:t>heatFlowToEnv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=massFlow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∙SpecificHeat</m:t>
                    </m:r>
                  </m:oMath>
                </m:oMathPara>
              </w:p>
            </w:tc>
            <w:tc>
              <w:tcPr>
                <w:tcW w:w="1307" w:type="dxa"/>
                <w:vAlign w:val="center"/>
              </w:tcPr>
              <w:p w:rsidR="00156E29" w:rsidRDefault="00156E29" w:rsidP="00FC027A">
                <w:pPr>
                  <w:pStyle w:val="Titulek"/>
                </w:pPr>
                <w:bookmarkStart w:id="133" w:name="_Ref408238654"/>
                <w:r>
                  <w:t xml:space="preserve">Equation </w:t>
                </w:r>
                <w:r>
                  <w:fldChar w:fldCharType="begin"/>
                </w:r>
                <w:r>
                  <w:instrText xml:space="preserve"> SEQ Equation \* ARABIC </w:instrText>
                </w:r>
                <w:r>
                  <w:fldChar w:fldCharType="separate"/>
                </w:r>
                <w:r w:rsidR="001223B6">
                  <w:rPr>
                    <w:noProof/>
                  </w:rPr>
                  <w:t>31</w:t>
                </w:r>
                <w:r>
                  <w:fldChar w:fldCharType="end"/>
                </w:r>
                <w:bookmarkEnd w:id="133"/>
                <w:r w:rsidR="00FC027A">
                  <w:t>, Heat Flow</w:t>
                </w:r>
              </w:p>
            </w:tc>
          </w:tr>
        </w:tbl>
        <w:p w:rsidR="003362FC" w:rsidRDefault="00156E29" w:rsidP="00156E29">
          <w:pPr>
            <w:jc w:val="both"/>
            <w:rPr>
              <w:rFonts w:ascii="Times New Roman" w:hAnsi="Times New Roman" w:cs="Times New Roman"/>
            </w:rPr>
          </w:pPr>
          <w:r>
            <w:rPr>
              <w:rFonts w:ascii="Times New Roman" w:hAnsi="Times New Roman" w:cs="Times New Roman"/>
            </w:rPr>
            <w:t xml:space="preserve">In the body can blood transfer </w:t>
          </w:r>
          <w:r w:rsidR="00C02EC0">
            <w:rPr>
              <w:rFonts w:ascii="Times New Roman" w:hAnsi="Times New Roman" w:cs="Times New Roman"/>
            </w:rPr>
            <w:t>about 5% more</w:t>
          </w:r>
          <w:r>
            <w:rPr>
              <w:rFonts w:ascii="Times New Roman" w:hAnsi="Times New Roman" w:cs="Times New Roman"/>
            </w:rPr>
            <w:t xml:space="preserve"> heat from </w:t>
          </w:r>
          <w:r w:rsidR="00C02EC0">
            <w:rPr>
              <w:rFonts w:ascii="Times New Roman" w:hAnsi="Times New Roman" w:cs="Times New Roman"/>
            </w:rPr>
            <w:t xml:space="preserve">working </w:t>
          </w:r>
          <w:r w:rsidR="00CB2621">
            <w:rPr>
              <w:rFonts w:ascii="Times New Roman" w:hAnsi="Times New Roman" w:cs="Times New Roman"/>
            </w:rPr>
            <w:t>muscles</w:t>
          </w:r>
          <w:r>
            <w:rPr>
              <w:rFonts w:ascii="Times New Roman" w:hAnsi="Times New Roman" w:cs="Times New Roman"/>
            </w:rPr>
            <w:t xml:space="preserve"> to lungs</w:t>
          </w:r>
          <w:r w:rsidR="00C02EC0">
            <w:rPr>
              <w:rFonts w:ascii="Times New Roman" w:hAnsi="Times New Roman" w:cs="Times New Roman"/>
            </w:rPr>
            <w:t xml:space="preserve"> than is calculated by </w:t>
          </w:r>
          <w:r w:rsidR="00C02EC0">
            <w:rPr>
              <w:rFonts w:ascii="Times New Roman" w:hAnsi="Times New Roman" w:cs="Times New Roman"/>
            </w:rPr>
            <w:fldChar w:fldCharType="begin"/>
          </w:r>
          <w:r w:rsidR="00C02EC0">
            <w:rPr>
              <w:rFonts w:ascii="Times New Roman" w:hAnsi="Times New Roman" w:cs="Times New Roman"/>
            </w:rPr>
            <w:instrText xml:space="preserve"> REF _Ref408238654 \h </w:instrText>
          </w:r>
          <w:r w:rsidR="00C02EC0">
            <w:rPr>
              <w:rFonts w:ascii="Times New Roman" w:hAnsi="Times New Roman" w:cs="Times New Roman"/>
            </w:rPr>
          </w:r>
          <w:r w:rsidR="00C02EC0">
            <w:rPr>
              <w:rFonts w:ascii="Times New Roman" w:hAnsi="Times New Roman" w:cs="Times New Roman"/>
            </w:rPr>
            <w:fldChar w:fldCharType="separate"/>
          </w:r>
          <w:r w:rsidR="001223B6">
            <w:t xml:space="preserve">Equation </w:t>
          </w:r>
          <w:r w:rsidR="001223B6">
            <w:rPr>
              <w:noProof/>
            </w:rPr>
            <w:t>31</w:t>
          </w:r>
          <w:r w:rsidR="00C02EC0">
            <w:rPr>
              <w:rFonts w:ascii="Times New Roman" w:hAnsi="Times New Roman" w:cs="Times New Roman"/>
            </w:rPr>
            <w:fldChar w:fldCharType="end"/>
          </w:r>
          <w:r>
            <w:rPr>
              <w:rFonts w:ascii="Times New Roman" w:hAnsi="Times New Roman" w:cs="Times New Roman"/>
            </w:rPr>
            <w:t>, because of endothermic behavi</w:t>
          </w:r>
          <w:r w:rsidR="00D823CA">
            <w:rPr>
              <w:rFonts w:ascii="Times New Roman" w:hAnsi="Times New Roman" w:cs="Times New Roman"/>
            </w:rPr>
            <w:t>or of hemoglobin deoxygenation {Mateják, 2015 #20}</w:t>
          </w:r>
          <w:r>
            <w:rPr>
              <w:rFonts w:ascii="Times New Roman" w:hAnsi="Times New Roman" w:cs="Times New Roman"/>
            </w:rPr>
            <w:t>. This</w:t>
          </w:r>
          <w:r w:rsidR="00CB2621">
            <w:rPr>
              <w:rFonts w:ascii="Times New Roman" w:hAnsi="Times New Roman" w:cs="Times New Roman"/>
            </w:rPr>
            <w:t xml:space="preserve"> additional</w:t>
          </w:r>
          <w:r>
            <w:rPr>
              <w:rFonts w:ascii="Times New Roman" w:hAnsi="Times New Roman" w:cs="Times New Roman"/>
            </w:rPr>
            <w:t xml:space="preserve"> heat is not accumulated to mass as temperature change. It is released by chemical reaction during changing the form of molecules</w:t>
          </w:r>
          <w:r w:rsidR="00C02EC0">
            <w:rPr>
              <w:rFonts w:ascii="Times New Roman" w:hAnsi="Times New Roman" w:cs="Times New Roman"/>
            </w:rPr>
            <w:t xml:space="preserve"> as described </w:t>
          </w:r>
          <w:r w:rsidR="00CB2621">
            <w:rPr>
              <w:rFonts w:ascii="Times New Roman" w:hAnsi="Times New Roman" w:cs="Times New Roman"/>
            </w:rPr>
            <w:t xml:space="preserve">in </w:t>
          </w:r>
          <w:r w:rsidR="00C02EC0">
            <w:rPr>
              <w:rFonts w:ascii="Times New Roman" w:hAnsi="Times New Roman" w:cs="Times New Roman"/>
            </w:rPr>
            <w:t>above</w:t>
          </w:r>
          <w:r w:rsidR="00CB2621">
            <w:rPr>
              <w:rFonts w:ascii="Times New Roman" w:hAnsi="Times New Roman" w:cs="Times New Roman"/>
            </w:rPr>
            <w:t xml:space="preserve"> sections</w:t>
          </w:r>
          <w:r w:rsidR="00C02EC0">
            <w:rPr>
              <w:rFonts w:ascii="Times New Roman" w:hAnsi="Times New Roman" w:cs="Times New Roman"/>
            </w:rPr>
            <w:t xml:space="preserve"> as chemical enthalpy</w:t>
          </w:r>
          <w:r>
            <w:rPr>
              <w:rFonts w:ascii="Times New Roman" w:hAnsi="Times New Roman" w:cs="Times New Roman"/>
            </w:rPr>
            <w:t>.</w:t>
          </w:r>
          <w:r w:rsidR="00C02EC0">
            <w:rPr>
              <w:rFonts w:ascii="Times New Roman" w:hAnsi="Times New Roman" w:cs="Times New Roman"/>
            </w:rPr>
            <w:t xml:space="preserve"> The chemical enthalpy take place also during sweating, when the water change phase from liquid to gas. This process effectively cool the skin down even if the environment temperature is higher than temperature of skin.  </w:t>
          </w:r>
        </w:p>
        <w:p w:rsidR="003362FC" w:rsidRPr="00E562DD" w:rsidRDefault="003362FC" w:rsidP="00BE55F4">
          <w:pPr>
            <w:pStyle w:val="Nadpis2"/>
            <w:jc w:val="both"/>
            <w:rPr>
              <w:rFonts w:ascii="Times New Roman" w:hAnsi="Times New Roman" w:cs="Times New Roman"/>
            </w:rPr>
          </w:pPr>
          <w:bookmarkStart w:id="134" w:name="_Toc408707140"/>
          <w:bookmarkStart w:id="135" w:name="_Toc408842125"/>
          <w:bookmarkStart w:id="136" w:name="_Toc408844074"/>
          <w:bookmarkStart w:id="137" w:name="_Toc408845907"/>
          <w:bookmarkStart w:id="138" w:name="_Toc409289289"/>
          <w:r w:rsidRPr="00E562DD">
            <w:rPr>
              <w:rFonts w:ascii="Times New Roman" w:hAnsi="Times New Roman" w:cs="Times New Roman"/>
            </w:rPr>
            <w:lastRenderedPageBreak/>
            <w:t>Hydraulic domain</w:t>
          </w:r>
          <w:bookmarkEnd w:id="134"/>
          <w:bookmarkEnd w:id="135"/>
          <w:bookmarkEnd w:id="136"/>
          <w:bookmarkEnd w:id="137"/>
          <w:bookmarkEnd w:id="138"/>
        </w:p>
        <w:p w:rsidR="00544189" w:rsidRPr="005313F6" w:rsidRDefault="00544189" w:rsidP="00544189">
          <w:pPr>
            <w:ind w:firstLine="567"/>
            <w:jc w:val="both"/>
            <w:rPr>
              <w:rFonts w:ascii="Times New Roman" w:hAnsi="Times New Roman" w:cs="Times New Roman"/>
            </w:rPr>
          </w:pPr>
          <w:r>
            <w:rPr>
              <w:rFonts w:ascii="Times New Roman" w:hAnsi="Times New Roman" w:cs="Times New Roman"/>
            </w:rPr>
            <w:t>The modeling of cardiovascular system is based on hydraulic principles, where volume</w:t>
          </w:r>
          <w:r w:rsidR="00060AF1">
            <w:rPr>
              <w:rFonts w:ascii="Times New Roman" w:hAnsi="Times New Roman" w:cs="Times New Roman"/>
            </w:rPr>
            <w:t xml:space="preserve"> [m</w:t>
          </w:r>
          <w:r w:rsidR="00060AF1" w:rsidRPr="00060AF1">
            <w:rPr>
              <w:rFonts w:ascii="Times New Roman" w:hAnsi="Times New Roman" w:cs="Times New Roman"/>
              <w:vertAlign w:val="superscript"/>
            </w:rPr>
            <w:t>3</w:t>
          </w:r>
          <w:r w:rsidR="00060AF1">
            <w:rPr>
              <w:rFonts w:ascii="Times New Roman" w:hAnsi="Times New Roman" w:cs="Times New Roman"/>
            </w:rPr>
            <w:t>]</w:t>
          </w:r>
          <w:r>
            <w:rPr>
              <w:rFonts w:ascii="Times New Roman" w:hAnsi="Times New Roman" w:cs="Times New Roman"/>
            </w:rPr>
            <w:t xml:space="preserve"> in </w:t>
          </w:r>
          <w:r w:rsidRPr="00544189">
            <w:rPr>
              <w:rFonts w:ascii="Times New Roman" w:hAnsi="Times New Roman" w:cs="Times New Roman"/>
              <w:b/>
            </w:rPr>
            <w:t>elastic vessels</w:t>
          </w:r>
          <w:r>
            <w:rPr>
              <w:rFonts w:ascii="Times New Roman" w:hAnsi="Times New Roman" w:cs="Times New Roman"/>
            </w:rPr>
            <w:t xml:space="preserve"> generate</w:t>
          </w:r>
          <w:r w:rsidR="005313F6">
            <w:rPr>
              <w:rFonts w:ascii="Times New Roman" w:hAnsi="Times New Roman" w:cs="Times New Roman"/>
            </w:rPr>
            <w:t>s</w:t>
          </w:r>
          <w:r>
            <w:rPr>
              <w:rFonts w:ascii="Times New Roman" w:hAnsi="Times New Roman" w:cs="Times New Roman"/>
            </w:rPr>
            <w:t xml:space="preserve"> pressure </w:t>
          </w:r>
          <w:r w:rsidR="00060AF1">
            <w:rPr>
              <w:rFonts w:ascii="Times New Roman" w:hAnsi="Times New Roman" w:cs="Times New Roman"/>
            </w:rPr>
            <w:t xml:space="preserve">[Pa] </w:t>
          </w:r>
          <w:r>
            <w:rPr>
              <w:rFonts w:ascii="Times New Roman" w:hAnsi="Times New Roman" w:cs="Times New Roman"/>
            </w:rPr>
            <w:t>and the pressure push</w:t>
          </w:r>
          <w:r w:rsidR="005313F6">
            <w:rPr>
              <w:rFonts w:ascii="Times New Roman" w:hAnsi="Times New Roman" w:cs="Times New Roman"/>
            </w:rPr>
            <w:t>es</w:t>
          </w:r>
          <w:r>
            <w:rPr>
              <w:rFonts w:ascii="Times New Roman" w:hAnsi="Times New Roman" w:cs="Times New Roman"/>
            </w:rPr>
            <w:t xml:space="preserve"> the blood flow </w:t>
          </w:r>
          <w:r w:rsidR="00060AF1">
            <w:rPr>
              <w:rFonts w:ascii="Times New Roman" w:hAnsi="Times New Roman" w:cs="Times New Roman"/>
            </w:rPr>
            <w:t>[m</w:t>
          </w:r>
          <w:r w:rsidR="00060AF1" w:rsidRPr="00060AF1">
            <w:rPr>
              <w:rFonts w:ascii="Times New Roman" w:hAnsi="Times New Roman" w:cs="Times New Roman"/>
              <w:vertAlign w:val="superscript"/>
            </w:rPr>
            <w:t>3</w:t>
          </w:r>
          <w:r w:rsidR="00060AF1">
            <w:rPr>
              <w:rFonts w:ascii="Times New Roman" w:hAnsi="Times New Roman" w:cs="Times New Roman"/>
            </w:rPr>
            <w:t>.s</w:t>
          </w:r>
          <w:r w:rsidR="00060AF1" w:rsidRPr="00060AF1">
            <w:rPr>
              <w:rFonts w:ascii="Times New Roman" w:hAnsi="Times New Roman" w:cs="Times New Roman"/>
              <w:vertAlign w:val="superscript"/>
            </w:rPr>
            <w:noBreakHyphen/>
            <w:t>1</w:t>
          </w:r>
          <w:r w:rsidR="00060AF1">
            <w:rPr>
              <w:rFonts w:ascii="Times New Roman" w:hAnsi="Times New Roman" w:cs="Times New Roman"/>
            </w:rPr>
            <w:t xml:space="preserve">] </w:t>
          </w:r>
          <w:r>
            <w:rPr>
              <w:rFonts w:ascii="Times New Roman" w:hAnsi="Times New Roman" w:cs="Times New Roman"/>
            </w:rPr>
            <w:t>through the circulation. The main component of accumulation of volume is</w:t>
          </w:r>
          <w:r w:rsidR="00EE2854">
            <w:rPr>
              <w:rFonts w:ascii="Times New Roman" w:hAnsi="Times New Roman" w:cs="Times New Roman"/>
            </w:rPr>
            <w:t xml:space="preserve"> called ElasticVessel and is described with </w:t>
          </w:r>
          <w:r w:rsidR="00EE2854">
            <w:rPr>
              <w:rFonts w:ascii="Times New Roman" w:hAnsi="Times New Roman" w:cs="Times New Roman"/>
            </w:rPr>
            <w:fldChar w:fldCharType="begin"/>
          </w:r>
          <w:r w:rsidR="00EE2854">
            <w:rPr>
              <w:rFonts w:ascii="Times New Roman" w:hAnsi="Times New Roman" w:cs="Times New Roman"/>
            </w:rPr>
            <w:instrText xml:space="preserve"> REF _Ref408240819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32</w:t>
          </w:r>
          <w:r w:rsidR="00EE2854">
            <w:rPr>
              <w:rFonts w:ascii="Times New Roman" w:hAnsi="Times New Roman" w:cs="Times New Roman"/>
            </w:rPr>
            <w:fldChar w:fldCharType="end"/>
          </w:r>
          <w:r w:rsidR="00EE2854">
            <w:rPr>
              <w:rFonts w:ascii="Times New Roman" w:hAnsi="Times New Roman" w:cs="Times New Roman"/>
            </w:rPr>
            <w:t xml:space="preserve"> and </w:t>
          </w:r>
          <w:r w:rsidR="00EE2854">
            <w:rPr>
              <w:rFonts w:ascii="Times New Roman" w:hAnsi="Times New Roman" w:cs="Times New Roman"/>
            </w:rPr>
            <w:fldChar w:fldCharType="begin"/>
          </w:r>
          <w:r w:rsidR="00EE2854">
            <w:rPr>
              <w:rFonts w:ascii="Times New Roman" w:hAnsi="Times New Roman" w:cs="Times New Roman"/>
            </w:rPr>
            <w:instrText xml:space="preserve"> REF _Ref408240831 \h </w:instrText>
          </w:r>
          <w:r w:rsidR="00EE2854">
            <w:rPr>
              <w:rFonts w:ascii="Times New Roman" w:hAnsi="Times New Roman" w:cs="Times New Roman"/>
            </w:rPr>
          </w:r>
          <w:r w:rsidR="00EE2854">
            <w:rPr>
              <w:rFonts w:ascii="Times New Roman" w:hAnsi="Times New Roman" w:cs="Times New Roman"/>
            </w:rPr>
            <w:fldChar w:fldCharType="separate"/>
          </w:r>
          <w:r w:rsidR="001223B6">
            <w:t xml:space="preserve">Equation </w:t>
          </w:r>
          <w:r w:rsidR="001223B6">
            <w:rPr>
              <w:noProof/>
            </w:rPr>
            <w:t>33</w:t>
          </w:r>
          <w:r w:rsidR="00EE2854">
            <w:rPr>
              <w:rFonts w:ascii="Times New Roman" w:hAnsi="Times New Roman" w:cs="Times New Roman"/>
            </w:rPr>
            <w:fldChar w:fldCharType="end"/>
          </w:r>
          <w:r w:rsidR="00EE2854">
            <w:rPr>
              <w:rFonts w:ascii="Times New Roman" w:hAnsi="Times New Roman" w:cs="Times New Roman"/>
            </w:rPr>
            <w:t>. As a result of elastic properties of blood vessels</w:t>
          </w:r>
          <w:r w:rsidR="005313F6">
            <w:rPr>
              <w:rFonts w:ascii="Times New Roman" w:hAnsi="Times New Roman" w:cs="Times New Roman"/>
            </w:rPr>
            <w:t>,</w:t>
          </w:r>
          <w:r w:rsidR="00EE2854">
            <w:rPr>
              <w:rFonts w:ascii="Times New Roman" w:hAnsi="Times New Roman" w:cs="Times New Roman"/>
            </w:rPr>
            <w:t xml:space="preserve"> there is an increase of the pressure together with increase of the volume inside this component. This proportional dependence is set by parameter Compliance</w:t>
          </w:r>
          <w:r w:rsidR="00060AF1">
            <w:rPr>
              <w:rFonts w:ascii="Times New Roman" w:hAnsi="Times New Roman" w:cs="Times New Roman"/>
            </w:rPr>
            <w:t> [m</w:t>
          </w:r>
          <w:r w:rsidR="00060AF1" w:rsidRPr="00060AF1">
            <w:rPr>
              <w:rFonts w:ascii="Times New Roman" w:hAnsi="Times New Roman" w:cs="Times New Roman"/>
              <w:vertAlign w:val="superscript"/>
            </w:rPr>
            <w:t>3</w:t>
          </w:r>
          <w:r w:rsidR="00060AF1">
            <w:rPr>
              <w:rFonts w:ascii="Times New Roman" w:hAnsi="Times New Roman" w:cs="Times New Roman"/>
            </w:rPr>
            <w:t>.Pa</w:t>
          </w:r>
          <w:r w:rsidR="00060AF1" w:rsidRPr="00060AF1">
            <w:rPr>
              <w:rFonts w:ascii="Times New Roman" w:hAnsi="Times New Roman" w:cs="Times New Roman"/>
              <w:vertAlign w:val="superscript"/>
            </w:rPr>
            <w:noBreakHyphen/>
            <w:t>1</w:t>
          </w:r>
          <w:r w:rsidR="00060AF1">
            <w:rPr>
              <w:rFonts w:ascii="Times New Roman" w:hAnsi="Times New Roman" w:cs="Times New Roman"/>
            </w:rPr>
            <w:t>]</w:t>
          </w:r>
          <w:r w:rsidR="00EE2854">
            <w:rPr>
              <w:rFonts w:ascii="Times New Roman" w:hAnsi="Times New Roman" w:cs="Times New Roman"/>
            </w:rPr>
            <w:t>, which is the property of the wall of the blood vessel. For example the compliance is bigger for systemic veins, where the same additional volume does not increase the pressure as much as in systemic arteries.</w:t>
          </w:r>
          <w:r w:rsidR="00760D2B">
            <w:rPr>
              <w:rFonts w:ascii="Times New Roman" w:hAnsi="Times New Roman" w:cs="Times New Roman"/>
            </w:rPr>
            <w:t xml:space="preserve"> If</w:t>
          </w:r>
          <w:r w:rsidR="005313F6">
            <w:rPr>
              <w:rFonts w:ascii="Times New Roman" w:hAnsi="Times New Roman" w:cs="Times New Roman"/>
            </w:rPr>
            <w:t xml:space="preserve"> the volume decreases bellow V</w:t>
          </w:r>
          <w:r w:rsidR="005313F6" w:rsidRPr="005313F6">
            <w:rPr>
              <w:rFonts w:ascii="Times New Roman" w:hAnsi="Times New Roman" w:cs="Times New Roman"/>
              <w:vertAlign w:val="subscript"/>
            </w:rPr>
            <w:t>0</w:t>
          </w:r>
          <w:r w:rsidR="005313F6">
            <w:rPr>
              <w:rFonts w:ascii="Times New Roman" w:hAnsi="Times New Roman" w:cs="Times New Roman"/>
            </w:rPr>
            <w:t xml:space="preserve"> the walls lost their tension </w:t>
          </w:r>
          <w:r w:rsidR="00760D2B">
            <w:rPr>
              <w:rFonts w:ascii="Times New Roman" w:hAnsi="Times New Roman" w:cs="Times New Roman"/>
            </w:rPr>
            <w:t>then they</w:t>
          </w:r>
          <w:r w:rsidR="005313F6">
            <w:rPr>
              <w:rFonts w:ascii="Times New Roman" w:hAnsi="Times New Roman" w:cs="Times New Roman"/>
            </w:rPr>
            <w:t xml:space="preserve"> do not generate the positive pressure inside</w:t>
          </w:r>
          <w:r w:rsidR="00760D2B">
            <w:rPr>
              <w:rFonts w:ascii="Times New Roman" w:hAnsi="Times New Roman" w:cs="Times New Roman"/>
            </w:rPr>
            <w:t>.</w:t>
          </w:r>
          <w:r w:rsidR="005313F6">
            <w:rPr>
              <w:rFonts w:ascii="Times New Roman" w:hAnsi="Times New Roman" w:cs="Times New Roman"/>
            </w:rPr>
            <w:t xml:space="preserve"> </w:t>
          </w:r>
          <w:r w:rsidR="00760D2B">
            <w:rPr>
              <w:rFonts w:ascii="Times New Roman" w:hAnsi="Times New Roman" w:cs="Times New Roman"/>
            </w:rPr>
            <w:t>T</w:t>
          </w:r>
          <w:r w:rsidR="005313F6">
            <w:rPr>
              <w:rFonts w:ascii="Times New Roman" w:hAnsi="Times New Roman" w:cs="Times New Roman"/>
            </w:rPr>
            <w:t xml:space="preserve">he result is the same pressure inside as outside the </w:t>
          </w:r>
          <w:r w:rsidR="00191860">
            <w:rPr>
              <w:rFonts w:ascii="Times New Roman" w:hAnsi="Times New Roman" w:cs="Times New Roman"/>
            </w:rPr>
            <w:t>vessel</w:t>
          </w:r>
          <w:r w:rsidR="005313F6">
            <w:rPr>
              <w:rFonts w:ascii="Times New Roman" w:hAnsi="Times New Roman" w:cs="Times New Roman"/>
            </w:rPr>
            <w:t xml:space="preserve">. At </w:t>
          </w:r>
          <w:r w:rsidR="00760D2B">
            <w:rPr>
              <w:rFonts w:ascii="Times New Roman" w:hAnsi="Times New Roman" w:cs="Times New Roman"/>
            </w:rPr>
            <w:t xml:space="preserve">very </w:t>
          </w:r>
          <w:r w:rsidR="005313F6">
            <w:rPr>
              <w:rFonts w:ascii="Times New Roman" w:hAnsi="Times New Roman" w:cs="Times New Roman"/>
            </w:rPr>
            <w:t>small volume called V</w:t>
          </w:r>
          <w:r w:rsidR="005313F6" w:rsidRPr="00191860">
            <w:rPr>
              <w:rFonts w:ascii="Times New Roman" w:hAnsi="Times New Roman" w:cs="Times New Roman"/>
              <w:vertAlign w:val="subscript"/>
            </w:rPr>
            <w:t>Collaps</w:t>
          </w:r>
          <w:r w:rsidR="005313F6">
            <w:rPr>
              <w:rFonts w:ascii="Times New Roman" w:hAnsi="Times New Roman" w:cs="Times New Roman"/>
            </w:rPr>
            <w:t xml:space="preserve"> starts the vessel generate the negative sucking pressure, which </w:t>
          </w:r>
          <w:r w:rsidR="00191860">
            <w:rPr>
              <w:rFonts w:ascii="Times New Roman" w:hAnsi="Times New Roman" w:cs="Times New Roman"/>
            </w:rPr>
            <w:t>should be the mathematical prevention not to reach negative volumes inside.</w:t>
          </w:r>
          <w:r w:rsidR="005313F6">
            <w:rPr>
              <w:rFonts w:ascii="Times New Roman" w:hAnsi="Times New Roman" w:cs="Times New Roman"/>
            </w:rPr>
            <w:t xml:space="preserve"> </w:t>
          </w:r>
          <w:r w:rsidR="00191860">
            <w:rPr>
              <w:rFonts w:ascii="Times New Roman" w:hAnsi="Times New Roman" w:cs="Times New Roman"/>
            </w:rPr>
            <w:t>But in classical numerical software this solution can easily fail</w:t>
          </w:r>
          <w:r w:rsidR="009570DF">
            <w:rPr>
              <w:rFonts w:ascii="Times New Roman" w:hAnsi="Times New Roman" w:cs="Times New Roman"/>
            </w:rPr>
            <w:t xml:space="preserve"> on the tolerance for volume</w:t>
          </w:r>
          <w:r w:rsidR="00191860">
            <w:rPr>
              <w:rFonts w:ascii="Times New Roman" w:hAnsi="Times New Roman" w:cs="Times New Roman"/>
            </w:rPr>
            <w:t>, because the volume near the zero starts to generate too huge pressure changes with too small volume changes.</w:t>
          </w:r>
          <w:r w:rsidR="005313F6">
            <w:rPr>
              <w:rFonts w:ascii="Times New Roman" w:hAnsi="Times New Roman" w:cs="Times New Roman"/>
            </w:rPr>
            <w:t xml:space="preserve"> </w:t>
          </w:r>
          <w:r w:rsidR="00760D2B">
            <w:rPr>
              <w:rFonts w:ascii="Times New Roman" w:hAnsi="Times New Roman" w:cs="Times New Roman"/>
            </w:rPr>
            <w:t xml:space="preserve">As a result parameter </w:t>
          </w:r>
          <w:r w:rsidR="00760D2B" w:rsidRPr="00760D2B">
            <w:rPr>
              <w:rFonts w:ascii="Times New Roman" w:hAnsi="Times New Roman" w:cs="Times New Roman"/>
              <w:i/>
            </w:rPr>
            <w:t>A</w:t>
          </w:r>
          <w:r w:rsidR="00760D2B">
            <w:rPr>
              <w:rFonts w:ascii="Times New Roman" w:hAnsi="Times New Roman" w:cs="Times New Roman"/>
            </w:rPr>
            <w:t xml:space="preserve"> is selected more for numerical stability as for fitting real behavior during collapsing condition. A good choice could be for example to achieve the difference between external pressures at the middle between zero volume and V</w:t>
          </w:r>
          <w:r w:rsidR="00760D2B" w:rsidRPr="00191860">
            <w:rPr>
              <w:rFonts w:ascii="Times New Roman" w:hAnsi="Times New Roman" w:cs="Times New Roman"/>
              <w:vertAlign w:val="subscript"/>
            </w:rPr>
            <w:t>Collaps</w:t>
          </w:r>
          <w:r w:rsidR="00760D2B">
            <w:rPr>
              <w:rFonts w:ascii="Times New Roman" w:hAnsi="Times New Roman" w:cs="Times New Roman"/>
            </w:rPr>
            <w:t>.</w:t>
          </w:r>
          <w:r w:rsidR="005313F6">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8B4463" w:rsidTr="002E666E">
            <w:tc>
              <w:tcPr>
                <w:tcW w:w="7230" w:type="dxa"/>
                <w:vAlign w:val="center"/>
              </w:tcPr>
              <w:p w:rsidR="008B4463" w:rsidRDefault="008B4463" w:rsidP="008B4463">
                <w:pPr>
                  <w:keepNext/>
                  <w:jc w:val="both"/>
                  <w:rPr>
                    <w:rFonts w:ascii="Times New Roman" w:hAnsi="Times New Roman" w:cs="Times New Roman"/>
                  </w:rPr>
                </w:pPr>
                <m:oMathPara>
                  <m:oMath>
                    <m:r>
                      <w:rPr>
                        <w:rFonts w:ascii="Cambria Math" w:hAnsi="Cambria Math" w:cs="Times New Roman"/>
                      </w:rPr>
                      <m:t>volume(t)=</m:t>
                    </m:r>
                    <m:nary>
                      <m:naryPr>
                        <m:limLoc m:val="undOvr"/>
                        <m:subHide m:val="1"/>
                        <m:supHide m:val="1"/>
                        <m:ctrlPr>
                          <w:rPr>
                            <w:rFonts w:ascii="Cambria Math" w:hAnsi="Cambria Math" w:cs="Times New Roman"/>
                            <w:i/>
                          </w:rPr>
                        </m:ctrlPr>
                      </m:naryPr>
                      <m:sub/>
                      <m:sup/>
                      <m:e>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 xml:space="preserve"> dt</m:t>
                        </m:r>
                      </m:e>
                    </m:nary>
                  </m:oMath>
                </m:oMathPara>
              </w:p>
            </w:tc>
            <w:tc>
              <w:tcPr>
                <w:tcW w:w="1165" w:type="dxa"/>
                <w:vAlign w:val="center"/>
              </w:tcPr>
              <w:p w:rsidR="008B4463" w:rsidRDefault="008B4463" w:rsidP="002E666E">
                <w:pPr>
                  <w:pStyle w:val="Titulek"/>
                  <w:jc w:val="both"/>
                  <w:rPr>
                    <w:rFonts w:ascii="Times New Roman" w:hAnsi="Times New Roman" w:cs="Times New Roman"/>
                  </w:rPr>
                </w:pPr>
                <w:bookmarkStart w:id="139" w:name="_Ref408240819"/>
                <w:r>
                  <w:t xml:space="preserve">Equation </w:t>
                </w:r>
                <w:r>
                  <w:fldChar w:fldCharType="begin"/>
                </w:r>
                <w:r>
                  <w:instrText xml:space="preserve"> SEQ Equation \* ARABIC </w:instrText>
                </w:r>
                <w:r>
                  <w:fldChar w:fldCharType="separate"/>
                </w:r>
                <w:r w:rsidR="001223B6">
                  <w:rPr>
                    <w:noProof/>
                  </w:rPr>
                  <w:t>32</w:t>
                </w:r>
                <w:r>
                  <w:fldChar w:fldCharType="end"/>
                </w:r>
                <w:bookmarkEnd w:id="139"/>
                <w:r w:rsidR="00D823CA">
                  <w:t>, Volume</w:t>
                </w:r>
              </w:p>
            </w:tc>
          </w:tr>
          <w:tr w:rsidR="008B4463" w:rsidTr="002E666E">
            <w:trPr>
              <w:trHeight w:val="823"/>
            </w:trPr>
            <w:tc>
              <w:tcPr>
                <w:tcW w:w="7230" w:type="dxa"/>
                <w:vAlign w:val="center"/>
              </w:tcPr>
              <w:p w:rsidR="008B4463" w:rsidRDefault="008B4463" w:rsidP="008104A7">
                <w:pPr>
                  <w:keepNext/>
                  <w:jc w:val="both"/>
                  <w:rPr>
                    <w:rFonts w:ascii="Times New Roman" w:eastAsia="Times New Roman" w:hAnsi="Times New Roman" w:cs="Times New Roman"/>
                  </w:rPr>
                </w:pPr>
                <m:oMathPara>
                  <m:oMath>
                    <m:r>
                      <w:rPr>
                        <w:rFonts w:ascii="Cambria Math" w:hAnsi="Cambria Math" w:cs="Times New Roman"/>
                      </w:rPr>
                      <m:t>pressure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f>
                              <m:fPr>
                                <m:ctrlPr>
                                  <w:rPr>
                                    <w:rFonts w:ascii="Cambria Math" w:hAnsi="Cambria Math" w:cs="Times New Roman"/>
                                    <w:i/>
                                  </w:rPr>
                                </m:ctrlPr>
                              </m:fPr>
                              <m:num>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num>
                              <m:den>
                                <m:r>
                                  <w:rPr>
                                    <w:rFonts w:ascii="Cambria Math" w:hAnsi="Cambria Math" w:cs="Times New Roman"/>
                                  </w:rPr>
                                  <m:t>Compliance</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e>
                          <m:e>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Ext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Collaps</m:t>
                                </m:r>
                              </m:sub>
                            </m:sSub>
                            <m:r>
                              <w:rPr>
                                <w:rFonts w:ascii="Cambria Math" w:hAnsi="Cambria Math" w:cs="Times New Roman"/>
                              </w:rPr>
                              <m:t>≤volume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e>
                          <m:e>
                            <m:r>
                              <w:rPr>
                                <w:rFonts w:ascii="Cambria Math" w:hAnsi="Cambria Math" w:cs="Times New Roman"/>
                                <w:color w:val="808080" w:themeColor="background1" w:themeShade="80"/>
                              </w:rPr>
                              <m:t>A∙</m:t>
                            </m:r>
                            <m:func>
                              <m:funcPr>
                                <m:ctrlPr>
                                  <w:rPr>
                                    <w:rFonts w:ascii="Cambria Math" w:hAnsi="Cambria Math" w:cs="Times New Roman"/>
                                    <w:color w:val="808080" w:themeColor="background1" w:themeShade="80"/>
                                  </w:rPr>
                                </m:ctrlPr>
                              </m:funcPr>
                              <m:fName>
                                <m:r>
                                  <w:rPr>
                                    <w:rFonts w:ascii="Cambria Math" w:hAnsi="Cambria Math" w:cs="Times New Roman"/>
                                    <w:color w:val="808080" w:themeColor="background1" w:themeShade="80"/>
                                  </w:rPr>
                                  <m:t>ln</m:t>
                                </m:r>
                              </m:fName>
                              <m:e>
                                <m:f>
                                  <m:fPr>
                                    <m:ctrlPr>
                                      <w:rPr>
                                        <w:rFonts w:ascii="Cambria Math" w:hAnsi="Cambria Math" w:cs="Times New Roman"/>
                                        <w:i/>
                                        <w:color w:val="808080" w:themeColor="background1" w:themeShade="80"/>
                                      </w:rPr>
                                    </m:ctrlPr>
                                  </m:fPr>
                                  <m:num>
                                    <m:r>
                                      <w:rPr>
                                        <w:rFonts w:ascii="Cambria Math" w:hAnsi="Cambria Math" w:cs="Times New Roman"/>
                                        <w:color w:val="808080" w:themeColor="background1" w:themeShade="80"/>
                                      </w:rPr>
                                      <m:t>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0</m:t>
                                        </m:r>
                                      </m:sub>
                                    </m:sSub>
                                  </m:num>
                                  <m:den>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den>
                                </m:f>
                                <m:r>
                                  <w:rPr>
                                    <w:rFonts w:ascii="Cambria Math" w:hAnsi="Cambria Math" w:cs="Times New Roman"/>
                                    <w:color w:val="808080" w:themeColor="background1" w:themeShade="80"/>
                                  </w:rPr>
                                  <m: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P</m:t>
                                    </m:r>
                                  </m:e>
                                  <m:sub>
                                    <m:r>
                                      <w:rPr>
                                        <w:rFonts w:ascii="Cambria Math" w:hAnsi="Cambria Math" w:cs="Times New Roman"/>
                                        <w:color w:val="808080" w:themeColor="background1" w:themeShade="80"/>
                                      </w:rPr>
                                      <m:t>Ext</m:t>
                                    </m:r>
                                  </m:sub>
                                </m:sSub>
                              </m:e>
                            </m:func>
                            <m:r>
                              <w:rPr>
                                <w:rFonts w:ascii="Cambria Math" w:hAnsi="Cambria Math" w:cs="Times New Roman"/>
                                <w:color w:val="808080" w:themeColor="background1" w:themeShade="80"/>
                              </w:rPr>
                              <m:t>,  volume(t)≤</m:t>
                            </m:r>
                            <m:sSub>
                              <m:sSubPr>
                                <m:ctrlPr>
                                  <w:rPr>
                                    <w:rFonts w:ascii="Cambria Math" w:hAnsi="Cambria Math" w:cs="Times New Roman"/>
                                    <w:i/>
                                    <w:color w:val="808080" w:themeColor="background1" w:themeShade="80"/>
                                  </w:rPr>
                                </m:ctrlPr>
                              </m:sSubPr>
                              <m:e>
                                <m:r>
                                  <w:rPr>
                                    <w:rFonts w:ascii="Cambria Math" w:hAnsi="Cambria Math" w:cs="Times New Roman"/>
                                    <w:color w:val="808080" w:themeColor="background1" w:themeShade="80"/>
                                  </w:rPr>
                                  <m:t>V</m:t>
                                </m:r>
                              </m:e>
                              <m:sub>
                                <m:r>
                                  <w:rPr>
                                    <w:rFonts w:ascii="Cambria Math" w:hAnsi="Cambria Math" w:cs="Times New Roman"/>
                                    <w:color w:val="808080" w:themeColor="background1" w:themeShade="80"/>
                                  </w:rPr>
                                  <m:t>Collaps</m:t>
                                </m:r>
                              </m:sub>
                            </m:sSub>
                          </m:e>
                        </m:eqArr>
                      </m:e>
                    </m:d>
                  </m:oMath>
                </m:oMathPara>
              </w:p>
            </w:tc>
            <w:tc>
              <w:tcPr>
                <w:tcW w:w="1165" w:type="dxa"/>
                <w:vAlign w:val="center"/>
              </w:tcPr>
              <w:p w:rsidR="008B4463" w:rsidRDefault="008B4463" w:rsidP="00D823CA">
                <w:pPr>
                  <w:pStyle w:val="Titulek"/>
                  <w:jc w:val="both"/>
                </w:pPr>
                <w:bookmarkStart w:id="140" w:name="_Ref408240831"/>
                <w:r>
                  <w:t xml:space="preserve">Equation </w:t>
                </w:r>
                <w:r>
                  <w:fldChar w:fldCharType="begin"/>
                </w:r>
                <w:r>
                  <w:instrText xml:space="preserve"> SEQ Equation \* ARABIC </w:instrText>
                </w:r>
                <w:r>
                  <w:fldChar w:fldCharType="separate"/>
                </w:r>
                <w:r w:rsidR="001223B6">
                  <w:rPr>
                    <w:noProof/>
                  </w:rPr>
                  <w:t>33</w:t>
                </w:r>
                <w:r>
                  <w:fldChar w:fldCharType="end"/>
                </w:r>
                <w:bookmarkEnd w:id="140"/>
                <w:r w:rsidR="00D823CA">
                  <w:t>, ElasticVessel</w:t>
                </w:r>
              </w:p>
            </w:tc>
          </w:tr>
        </w:tbl>
        <w:p w:rsidR="008B4463" w:rsidRPr="00E562DD" w:rsidRDefault="009570DF" w:rsidP="00BE55F4">
          <w:pPr>
            <w:jc w:val="both"/>
            <w:rPr>
              <w:rFonts w:ascii="Times New Roman" w:hAnsi="Times New Roman" w:cs="Times New Roman"/>
            </w:rPr>
          </w:pPr>
          <w:r>
            <w:rPr>
              <w:rFonts w:ascii="Times New Roman" w:hAnsi="Times New Roman" w:cs="Times New Roman"/>
            </w:rPr>
            <w:t>Fortunately, t</w:t>
          </w:r>
          <w:r w:rsidR="00191860">
            <w:rPr>
              <w:rFonts w:ascii="Times New Roman" w:hAnsi="Times New Roman" w:cs="Times New Roman"/>
            </w:rPr>
            <w:t xml:space="preserve">ypical working state of elastic vessels </w:t>
          </w:r>
          <w:r w:rsidR="00060AF1">
            <w:rPr>
              <w:rFonts w:ascii="Times New Roman" w:hAnsi="Times New Roman" w:cs="Times New Roman"/>
            </w:rPr>
            <w:t xml:space="preserve">at each places during each phase in heart period </w:t>
          </w:r>
          <w:r w:rsidR="00191860">
            <w:rPr>
              <w:rFonts w:ascii="Times New Roman" w:hAnsi="Times New Roman" w:cs="Times New Roman"/>
            </w:rPr>
            <w:t>is at the first branch, where volume</w:t>
          </w:r>
          <w:r w:rsidR="00AD49EB">
            <w:rPr>
              <w:rFonts w:ascii="Times New Roman" w:hAnsi="Times New Roman" w:cs="Times New Roman"/>
            </w:rPr>
            <w:t>&gt;V</w:t>
          </w:r>
          <w:r w:rsidR="00AD49EB" w:rsidRPr="00191860">
            <w:rPr>
              <w:rFonts w:ascii="Times New Roman" w:hAnsi="Times New Roman" w:cs="Times New Roman"/>
              <w:vertAlign w:val="subscript"/>
            </w:rPr>
            <w:t>0</w:t>
          </w:r>
          <w:r w:rsidR="00191860">
            <w:rPr>
              <w:rFonts w:ascii="Times New Roman" w:hAnsi="Times New Roman" w:cs="Times New Roman"/>
            </w:rPr>
            <w:t xml:space="preserve">. </w:t>
          </w:r>
          <w:r w:rsidR="00060AF1">
            <w:rPr>
              <w:rFonts w:ascii="Times New Roman" w:hAnsi="Times New Roman" w:cs="Times New Roman"/>
            </w:rPr>
            <w:t xml:space="preserve">The </w:t>
          </w:r>
          <w:r>
            <w:rPr>
              <w:rFonts w:ascii="Times New Roman" w:hAnsi="Times New Roman" w:cs="Times New Roman"/>
            </w:rPr>
            <w:t xml:space="preserve">second </w:t>
          </w:r>
          <w:r w:rsidR="00060AF1">
            <w:rPr>
              <w:rFonts w:ascii="Times New Roman" w:hAnsi="Times New Roman" w:cs="Times New Roman"/>
            </w:rPr>
            <w:t>additional branch solve</w:t>
          </w:r>
          <w:r>
            <w:rPr>
              <w:rFonts w:ascii="Times New Roman" w:hAnsi="Times New Roman" w:cs="Times New Roman"/>
            </w:rPr>
            <w:t>s</w:t>
          </w:r>
          <w:r w:rsidR="00060AF1">
            <w:rPr>
              <w:rFonts w:ascii="Times New Roman" w:hAnsi="Times New Roman" w:cs="Times New Roman"/>
            </w:rPr>
            <w:t xml:space="preserve"> critical situations, which could appear for example after massive hemorrhage. </w:t>
          </w:r>
          <w:r>
            <w:rPr>
              <w:rFonts w:ascii="Times New Roman" w:hAnsi="Times New Roman" w:cs="Times New Roman"/>
            </w:rPr>
            <w:t xml:space="preserve">And the third branch solves </w:t>
          </w:r>
          <w:r w:rsidR="00A11DB1">
            <w:rPr>
              <w:rFonts w:ascii="Times New Roman" w:hAnsi="Times New Roman" w:cs="Times New Roman"/>
            </w:rPr>
            <w:t>only the</w:t>
          </w:r>
          <w:r>
            <w:rPr>
              <w:rFonts w:ascii="Times New Roman" w:hAnsi="Times New Roman" w:cs="Times New Roman"/>
            </w:rPr>
            <w:t xml:space="preserve"> situation, when something sucks the</w:t>
          </w:r>
          <w:r w:rsidR="00A11DB1">
            <w:rPr>
              <w:rFonts w:ascii="Times New Roman" w:hAnsi="Times New Roman" w:cs="Times New Roman"/>
            </w:rPr>
            <w:t xml:space="preserve"> blood</w:t>
          </w:r>
          <w:r>
            <w:rPr>
              <w:rFonts w:ascii="Times New Roman" w:hAnsi="Times New Roman" w:cs="Times New Roman"/>
            </w:rPr>
            <w:t xml:space="preserve"> volume. </w:t>
          </w:r>
          <w:r w:rsidR="00AD49EB">
            <w:rPr>
              <w:rFonts w:ascii="Times New Roman" w:hAnsi="Times New Roman" w:cs="Times New Roman"/>
            </w:rPr>
            <w:t>The e</w:t>
          </w:r>
          <w:r w:rsidR="00060AF1">
            <w:rPr>
              <w:rFonts w:ascii="Times New Roman" w:hAnsi="Times New Roman" w:cs="Times New Roman"/>
            </w:rPr>
            <w:t xml:space="preserve">xternal pressure around vessels </w:t>
          </w:r>
          <w:r w:rsidR="00AD49EB">
            <w:rPr>
              <w:rFonts w:ascii="Times New Roman" w:hAnsi="Times New Roman" w:cs="Times New Roman"/>
            </w:rPr>
            <w:t>P</w:t>
          </w:r>
          <w:r w:rsidR="00AD49EB" w:rsidRPr="00AD49EB">
            <w:rPr>
              <w:rFonts w:ascii="Times New Roman" w:hAnsi="Times New Roman" w:cs="Times New Roman"/>
              <w:vertAlign w:val="subscript"/>
            </w:rPr>
            <w:t>Ext</w:t>
          </w:r>
          <w:r w:rsidR="00AD49EB">
            <w:rPr>
              <w:rFonts w:ascii="Times New Roman" w:hAnsi="Times New Roman" w:cs="Times New Roman"/>
            </w:rPr>
            <w:t xml:space="preserve"> </w:t>
          </w:r>
          <w:r w:rsidR="00060AF1">
            <w:rPr>
              <w:rFonts w:ascii="Times New Roman" w:hAnsi="Times New Roman" w:cs="Times New Roman"/>
            </w:rPr>
            <w:t xml:space="preserve">are typically set to zero with exception of </w:t>
          </w:r>
          <w:r w:rsidR="008104A7">
            <w:rPr>
              <w:rFonts w:ascii="Times New Roman" w:hAnsi="Times New Roman" w:cs="Times New Roman"/>
            </w:rPr>
            <w:t xml:space="preserve">a </w:t>
          </w:r>
          <w:r w:rsidR="00AD49EB">
            <w:rPr>
              <w:rFonts w:ascii="Times New Roman" w:hAnsi="Times New Roman" w:cs="Times New Roman"/>
            </w:rPr>
            <w:t xml:space="preserve">local bandage or an </w:t>
          </w:r>
          <w:r w:rsidR="00060AF1">
            <w:rPr>
              <w:rFonts w:ascii="Times New Roman" w:hAnsi="Times New Roman" w:cs="Times New Roman"/>
            </w:rPr>
            <w:t>intrathorax pressure. Th</w:t>
          </w:r>
          <w:r>
            <w:rPr>
              <w:rFonts w:ascii="Times New Roman" w:hAnsi="Times New Roman" w:cs="Times New Roman"/>
            </w:rPr>
            <w:t xml:space="preserve">e negative intrathorax </w:t>
          </w:r>
          <w:r w:rsidR="00060AF1">
            <w:rPr>
              <w:rFonts w:ascii="Times New Roman" w:hAnsi="Times New Roman" w:cs="Times New Roman"/>
            </w:rPr>
            <w:t xml:space="preserve">pressure around </w:t>
          </w:r>
          <w:r w:rsidR="00060AF1">
            <w:rPr>
              <w:rFonts w:ascii="Times New Roman" w:hAnsi="Times New Roman" w:cs="Times New Roman"/>
            </w:rPr>
            <w:noBreakHyphen/>
            <w:t xml:space="preserve">500 Pa is a result of respiration quotient. </w:t>
          </w:r>
          <w:r w:rsidR="00A11DB1">
            <w:rPr>
              <w:rFonts w:ascii="Times New Roman" w:hAnsi="Times New Roman" w:cs="Times New Roman"/>
            </w:rPr>
            <w:t xml:space="preserve">Inside the lungs are </w:t>
          </w:r>
          <w:r w:rsidR="00060AF1">
            <w:rPr>
              <w:rFonts w:ascii="Times New Roman" w:hAnsi="Times New Roman" w:cs="Times New Roman"/>
            </w:rPr>
            <w:t xml:space="preserve">more oxygen sucked by hemoglobin than carbon dioxide released </w:t>
          </w:r>
          <w:r w:rsidR="00A11DB1">
            <w:rPr>
              <w:rFonts w:ascii="Times New Roman" w:hAnsi="Times New Roman" w:cs="Times New Roman"/>
            </w:rPr>
            <w:t xml:space="preserve">from </w:t>
          </w:r>
          <w:r>
            <w:rPr>
              <w:rFonts w:ascii="Times New Roman" w:hAnsi="Times New Roman" w:cs="Times New Roman"/>
            </w:rPr>
            <w:t>blood</w:t>
          </w:r>
          <w:r w:rsidR="00A11DB1">
            <w:rPr>
              <w:rFonts w:ascii="Times New Roman" w:hAnsi="Times New Roman" w:cs="Times New Roman"/>
            </w:rPr>
            <w:t>. That gives</w:t>
          </w:r>
          <w:r>
            <w:rPr>
              <w:rFonts w:ascii="Times New Roman" w:hAnsi="Times New Roman" w:cs="Times New Roman"/>
            </w:rPr>
            <w:t xml:space="preserve"> small pressure depth to t</w:t>
          </w:r>
          <w:r w:rsidR="008104A7">
            <w:rPr>
              <w:rFonts w:ascii="Times New Roman" w:hAnsi="Times New Roman" w:cs="Times New Roman"/>
            </w:rPr>
            <w:t xml:space="preserve">he accounting </w:t>
          </w:r>
          <w:r>
            <w:rPr>
              <w:rFonts w:ascii="Times New Roman" w:hAnsi="Times New Roman" w:cs="Times New Roman"/>
            </w:rPr>
            <w:t>of inspiration and expiration</w:t>
          </w:r>
          <w:r w:rsidR="008104A7">
            <w:rPr>
              <w:rFonts w:ascii="Times New Roman" w:hAnsi="Times New Roman" w:cs="Times New Roman"/>
            </w:rPr>
            <w:t xml:space="preserve"> periods</w:t>
          </w:r>
          <w:r>
            <w:rPr>
              <w:rFonts w:ascii="Times New Roman" w:hAnsi="Times New Roman" w:cs="Times New Roman"/>
            </w:rPr>
            <w:t xml:space="preserve">. </w:t>
          </w:r>
          <w:r w:rsidR="00060AF1">
            <w:rPr>
              <w:rFonts w:ascii="Times New Roman" w:hAnsi="Times New Roman" w:cs="Times New Roman"/>
            </w:rPr>
            <w:t xml:space="preserve"> </w:t>
          </w:r>
        </w:p>
        <w:p w:rsidR="003362FC" w:rsidRDefault="001739E5" w:rsidP="001739E5">
          <w:pPr>
            <w:ind w:firstLine="708"/>
            <w:jc w:val="both"/>
            <w:rPr>
              <w:rFonts w:ascii="Times New Roman" w:hAnsi="Times New Roman" w:cs="Times New Roman"/>
            </w:rPr>
          </w:pPr>
          <w:r>
            <w:rPr>
              <w:rFonts w:ascii="Times New Roman" w:hAnsi="Times New Roman" w:cs="Times New Roman"/>
            </w:rPr>
            <w:t xml:space="preserve">The volumetric flow through segment of vessel is driven by pressure gradient. This component is called </w:t>
          </w:r>
          <w:r w:rsidRPr="001739E5">
            <w:rPr>
              <w:rFonts w:ascii="Times New Roman" w:hAnsi="Times New Roman" w:cs="Times New Roman"/>
              <w:b/>
            </w:rPr>
            <w:t>Conductor</w:t>
          </w:r>
          <w:r w:rsidR="00056157">
            <w:rPr>
              <w:rFonts w:ascii="Times New Roman" w:hAnsi="Times New Roman" w:cs="Times New Roman"/>
            </w:rPr>
            <w:t xml:space="preserve"> or hydraulic resistor</w:t>
          </w:r>
          <w:r>
            <w:rPr>
              <w:rFonts w:ascii="Times New Roman" w:hAnsi="Times New Roman" w:cs="Times New Roman"/>
            </w:rPr>
            <w:t>. Flow goes from higher to lower pressure. Its value is determined with c</w:t>
          </w:r>
          <w:r w:rsidR="003362FC" w:rsidRPr="00E562DD">
            <w:rPr>
              <w:rFonts w:ascii="Times New Roman" w:hAnsi="Times New Roman" w:cs="Times New Roman"/>
            </w:rPr>
            <w:t>onductance</w:t>
          </w:r>
          <w:r>
            <w:rPr>
              <w:rFonts w:ascii="Times New Roman" w:hAnsi="Times New Roman" w:cs="Times New Roman"/>
            </w:rPr>
            <w:t xml:space="preserve"> Cond [m</w:t>
          </w:r>
          <w:r w:rsidRPr="001739E5">
            <w:rPr>
              <w:rFonts w:ascii="Times New Roman" w:hAnsi="Times New Roman" w:cs="Times New Roman"/>
              <w:vertAlign w:val="superscript"/>
            </w:rPr>
            <w:t>3</w:t>
          </w:r>
          <w:r>
            <w:rPr>
              <w:rFonts w:ascii="Times New Roman" w:hAnsi="Times New Roman" w:cs="Times New Roman"/>
            </w:rPr>
            <w:t>.s</w:t>
          </w:r>
          <w:r w:rsidRPr="001739E5">
            <w:rPr>
              <w:rFonts w:ascii="Times New Roman" w:hAnsi="Times New Roman" w:cs="Times New Roman"/>
              <w:vertAlign w:val="superscript"/>
            </w:rPr>
            <w:noBreakHyphen/>
            <w:t>1</w:t>
          </w:r>
          <w:r>
            <w:rPr>
              <w:rFonts w:ascii="Times New Roman" w:hAnsi="Times New Roman" w:cs="Times New Roman"/>
            </w:rPr>
            <w:t>.Pa</w:t>
          </w:r>
          <w:r w:rsidRPr="001739E5">
            <w:rPr>
              <w:rFonts w:ascii="Times New Roman" w:hAnsi="Times New Roman" w:cs="Times New Roman"/>
              <w:vertAlign w:val="superscript"/>
            </w:rPr>
            <w:noBreakHyphen/>
            <w:t>1</w:t>
          </w:r>
          <w:r>
            <w:rPr>
              <w:rFonts w:ascii="Times New Roman" w:hAnsi="Times New Roman" w:cs="Times New Roman"/>
            </w:rPr>
            <w:t xml:space="preserve">], which can be expressed </w:t>
          </w:r>
          <w:r w:rsidR="00056157">
            <w:rPr>
              <w:rFonts w:ascii="Times New Roman" w:hAnsi="Times New Roman" w:cs="Times New Roman"/>
            </w:rPr>
            <w:t>with</w:t>
          </w:r>
          <w:r>
            <w:rPr>
              <w:rFonts w:ascii="Times New Roman" w:hAnsi="Times New Roman" w:cs="Times New Roman"/>
            </w:rPr>
            <w:t xml:space="preserve"> reciprocal value as hydraulic resistance</w:t>
          </w:r>
          <w:r w:rsidR="00056157">
            <w:rPr>
              <w:rFonts w:ascii="Times New Roman" w:hAnsi="Times New Roman" w:cs="Times New Roman"/>
            </w:rPr>
            <w:t xml:space="preserve"> [Pa.s.m</w:t>
          </w:r>
          <w:r w:rsidR="00056157">
            <w:rPr>
              <w:rFonts w:ascii="Times New Roman" w:hAnsi="Times New Roman" w:cs="Times New Roman"/>
              <w:vertAlign w:val="superscript"/>
            </w:rPr>
            <w:noBreakHyphen/>
            <w:t>3</w:t>
          </w:r>
          <w:r w:rsidR="00056157">
            <w:rPr>
              <w:rFonts w:ascii="Times New Roman" w:hAnsi="Times New Roman" w:cs="Times New Roman"/>
            </w:rPr>
            <w:t>]</w:t>
          </w:r>
          <w:r>
            <w:rPr>
              <w:rFonts w:ascii="Times New Roman" w:hAnsi="Times New Roman" w:cs="Times New Roman"/>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793706" w:rsidP="00793706">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=Cond∙</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e>
                    </m:d>
                  </m:oMath>
                </m:oMathPara>
              </w:p>
            </w:tc>
            <w:tc>
              <w:tcPr>
                <w:tcW w:w="1165" w:type="dxa"/>
                <w:vAlign w:val="center"/>
              </w:tcPr>
              <w:p w:rsidR="00793706" w:rsidRDefault="00793706" w:rsidP="002E666E">
                <w:pPr>
                  <w:pStyle w:val="Titulek"/>
                  <w:jc w:val="both"/>
                </w:pPr>
                <w:bookmarkStart w:id="141" w:name="_Ref409301616"/>
                <w:r>
                  <w:t xml:space="preserve">Equation </w:t>
                </w:r>
                <w:r>
                  <w:fldChar w:fldCharType="begin"/>
                </w:r>
                <w:r>
                  <w:instrText xml:space="preserve"> SEQ Equation \* ARABIC </w:instrText>
                </w:r>
                <w:r>
                  <w:fldChar w:fldCharType="separate"/>
                </w:r>
                <w:r w:rsidR="001223B6">
                  <w:rPr>
                    <w:noProof/>
                  </w:rPr>
                  <w:t>34</w:t>
                </w:r>
                <w:r>
                  <w:fldChar w:fldCharType="end"/>
                </w:r>
                <w:bookmarkEnd w:id="141"/>
                <w:r w:rsidR="00D823CA">
                  <w:t>, Conductance</w:t>
                </w:r>
              </w:p>
            </w:tc>
          </w:tr>
        </w:tbl>
        <w:p w:rsidR="00793706" w:rsidRDefault="001739E5" w:rsidP="00BE55F4">
          <w:pPr>
            <w:jc w:val="both"/>
            <w:rPr>
              <w:rFonts w:ascii="Times New Roman" w:hAnsi="Times New Roman" w:cs="Times New Roman"/>
            </w:rPr>
          </w:pPr>
          <w:r>
            <w:rPr>
              <w:rFonts w:ascii="Times New Roman" w:hAnsi="Times New Roman" w:cs="Times New Roman"/>
            </w:rPr>
            <w:t xml:space="preserve">The conductance is dependent on current radius of the vessel. Vasoconstriction and vasodilation changes the radius, so it changes the conductance. Higher conductance </w:t>
          </w:r>
          <w:r w:rsidR="00A11DB1">
            <w:rPr>
              <w:rFonts w:ascii="Times New Roman" w:hAnsi="Times New Roman" w:cs="Times New Roman"/>
            </w:rPr>
            <w:t xml:space="preserve">means </w:t>
          </w:r>
          <w:r>
            <w:rPr>
              <w:rFonts w:ascii="Times New Roman" w:hAnsi="Times New Roman" w:cs="Times New Roman"/>
            </w:rPr>
            <w:t xml:space="preserve">the higher flow for the same pressure gradient. </w:t>
          </w:r>
        </w:p>
        <w:p w:rsidR="00793706" w:rsidRPr="00E562DD" w:rsidRDefault="0099490F" w:rsidP="00793706">
          <w:pPr>
            <w:jc w:val="both"/>
            <w:rPr>
              <w:rFonts w:ascii="Times New Roman" w:hAnsi="Times New Roman" w:cs="Times New Roman"/>
            </w:rPr>
          </w:pPr>
          <w:r>
            <w:rPr>
              <w:rFonts w:ascii="Times New Roman" w:hAnsi="Times New Roman" w:cs="Times New Roman"/>
            </w:rPr>
            <w:tab/>
          </w:r>
          <w:r w:rsidR="00056157">
            <w:rPr>
              <w:rFonts w:ascii="Times New Roman" w:hAnsi="Times New Roman" w:cs="Times New Roman"/>
            </w:rPr>
            <w:t xml:space="preserve">Pressure in liquid is also generated by gravity. The </w:t>
          </w:r>
          <w:r w:rsidR="00056157" w:rsidRPr="00A52568">
            <w:rPr>
              <w:rFonts w:ascii="Times New Roman" w:hAnsi="Times New Roman" w:cs="Times New Roman"/>
            </w:rPr>
            <w:t>hydrostatic</w:t>
          </w:r>
          <w:r w:rsidR="00D52354" w:rsidRPr="00A52568">
            <w:rPr>
              <w:rFonts w:ascii="Times New Roman" w:hAnsi="Times New Roman" w:cs="Times New Roman"/>
            </w:rPr>
            <w:t xml:space="preserve"> pressure</w:t>
          </w:r>
          <w:r w:rsidR="00056157" w:rsidRPr="00A52568">
            <w:rPr>
              <w:rFonts w:ascii="Times New Roman" w:hAnsi="Times New Roman" w:cs="Times New Roman"/>
            </w:rPr>
            <w:t xml:space="preserve"> </w:t>
          </w:r>
          <w:r w:rsidR="00056157">
            <w:rPr>
              <w:rFonts w:ascii="Times New Roman" w:hAnsi="Times New Roman" w:cs="Times New Roman"/>
            </w:rPr>
            <w:t>is dependent on</w:t>
          </w:r>
          <w:r w:rsidR="00A31151">
            <w:rPr>
              <w:rFonts w:ascii="Times New Roman" w:hAnsi="Times New Roman" w:cs="Times New Roman"/>
            </w:rPr>
            <w:t xml:space="preserve"> de</w:t>
          </w:r>
          <w:r w:rsidR="00D52354">
            <w:rPr>
              <w:rFonts w:ascii="Times New Roman" w:hAnsi="Times New Roman" w:cs="Times New Roman"/>
            </w:rPr>
            <w:t>p</w:t>
          </w:r>
          <w:r w:rsidR="00A31151">
            <w:rPr>
              <w:rFonts w:ascii="Times New Roman" w:hAnsi="Times New Roman" w:cs="Times New Roman"/>
            </w:rPr>
            <w:t>th</w:t>
          </w:r>
          <w:r w:rsidR="00D52354">
            <w:rPr>
              <w:rFonts w:ascii="Times New Roman" w:hAnsi="Times New Roman" w:cs="Times New Roman"/>
            </w:rPr>
            <w:t xml:space="preserve"> below the surface,</w:t>
          </w:r>
          <w:r w:rsidR="00056157">
            <w:rPr>
              <w:rFonts w:ascii="Times New Roman" w:hAnsi="Times New Roman" w:cs="Times New Roman"/>
            </w:rPr>
            <w:t xml:space="preserve"> on density of the liquid</w:t>
          </w:r>
          <w:r w:rsidR="00D52354">
            <w:rPr>
              <w:rFonts w:ascii="Times New Roman" w:hAnsi="Times New Roman" w:cs="Times New Roman"/>
            </w:rPr>
            <w:t xml:space="preserve"> and on gravit</w:t>
          </w:r>
          <w:r w:rsidR="003300AF">
            <w:rPr>
              <w:rFonts w:ascii="Times New Roman" w:hAnsi="Times New Roman" w:cs="Times New Roman"/>
            </w:rPr>
            <w:t>ational</w:t>
          </w:r>
          <w:r w:rsidR="00D52354">
            <w:rPr>
              <w:rFonts w:ascii="Times New Roman" w:hAnsi="Times New Roman" w:cs="Times New Roman"/>
            </w:rPr>
            <w:t xml:space="preserve"> acceleration</w:t>
          </w:r>
          <w:r w:rsidR="00056157">
            <w:rPr>
              <w:rFonts w:ascii="Times New Roman" w:hAnsi="Times New Roman" w:cs="Times New Roman"/>
            </w:rPr>
            <w:t>. For example</w:t>
          </w:r>
          <w:r w:rsidR="00D52354">
            <w:rPr>
              <w:rFonts w:ascii="Times New Roman" w:hAnsi="Times New Roman" w:cs="Times New Roman"/>
            </w:rPr>
            <w:t xml:space="preserve"> </w:t>
          </w:r>
          <w:r w:rsidR="00056157">
            <w:rPr>
              <w:rFonts w:ascii="Times New Roman" w:hAnsi="Times New Roman" w:cs="Times New Roman"/>
            </w:rPr>
            <w:t xml:space="preserve">pressure of one atmosphere is on the bottom of </w:t>
          </w:r>
          <w:r w:rsidR="003300AF">
            <w:rPr>
              <w:rFonts w:ascii="Times New Roman" w:hAnsi="Times New Roman" w:cs="Times New Roman"/>
            </w:rPr>
            <w:t>0.</w:t>
          </w:r>
          <w:r w:rsidR="00056157">
            <w:rPr>
              <w:rFonts w:ascii="Times New Roman" w:hAnsi="Times New Roman" w:cs="Times New Roman"/>
            </w:rPr>
            <w:t>7</w:t>
          </w:r>
          <w:r w:rsidR="003300AF">
            <w:rPr>
              <w:rFonts w:ascii="Times New Roman" w:hAnsi="Times New Roman" w:cs="Times New Roman"/>
            </w:rPr>
            <w:t xml:space="preserve">6 </w:t>
          </w:r>
          <w:r w:rsidR="00056157">
            <w:rPr>
              <w:rFonts w:ascii="Times New Roman" w:hAnsi="Times New Roman" w:cs="Times New Roman"/>
            </w:rPr>
            <w:t>m</w:t>
          </w:r>
          <w:r w:rsidR="00D52354">
            <w:rPr>
              <w:rFonts w:ascii="Times New Roman" w:hAnsi="Times New Roman" w:cs="Times New Roman"/>
            </w:rPr>
            <w:t xml:space="preserve"> high</w:t>
          </w:r>
          <w:r w:rsidR="00056157">
            <w:rPr>
              <w:rFonts w:ascii="Times New Roman" w:hAnsi="Times New Roman" w:cs="Times New Roman"/>
            </w:rPr>
            <w:t xml:space="preserve"> column of mercury or</w:t>
          </w:r>
          <w:r w:rsidR="00D52354">
            <w:rPr>
              <w:rFonts w:ascii="Times New Roman" w:hAnsi="Times New Roman" w:cs="Times New Roman"/>
            </w:rPr>
            <w:t xml:space="preserve"> on the bottom </w:t>
          </w:r>
          <w:r w:rsidR="00D52354">
            <w:rPr>
              <w:rFonts w:ascii="Times New Roman" w:hAnsi="Times New Roman" w:cs="Times New Roman"/>
            </w:rPr>
            <w:lastRenderedPageBreak/>
            <w:t xml:space="preserve">of about 10 m high column of water. </w:t>
          </w:r>
          <w:r w:rsidR="00A31151">
            <w:rPr>
              <w:rFonts w:ascii="Times New Roman" w:hAnsi="Times New Roman" w:cs="Times New Roman"/>
            </w:rPr>
            <w:t xml:space="preserve">This phenomenon caused the additional </w:t>
          </w:r>
          <w:r w:rsidR="000B2249">
            <w:rPr>
              <w:rFonts w:ascii="Times New Roman" w:hAnsi="Times New Roman" w:cs="Times New Roman"/>
            </w:rPr>
            <w:t xml:space="preserve">blood </w:t>
          </w:r>
          <w:r w:rsidR="00A31151">
            <w:rPr>
              <w:rFonts w:ascii="Times New Roman" w:hAnsi="Times New Roman" w:cs="Times New Roman"/>
            </w:rPr>
            <w:t xml:space="preserve">pressure in the lower parts of the </w:t>
          </w:r>
          <w:r w:rsidR="000B2249">
            <w:rPr>
              <w:rFonts w:ascii="Times New Roman" w:hAnsi="Times New Roman" w:cs="Times New Roman"/>
            </w:rPr>
            <w:t>circulation</w:t>
          </w:r>
          <w:r w:rsidR="00A31151">
            <w:rPr>
              <w:rFonts w:ascii="Times New Roman" w:hAnsi="Times New Roman" w:cs="Times New Roman"/>
            </w:rPr>
            <w:t xml:space="preserve"> and lower </w:t>
          </w:r>
          <w:r w:rsidR="000B2249">
            <w:rPr>
              <w:rFonts w:ascii="Times New Roman" w:hAnsi="Times New Roman" w:cs="Times New Roman"/>
            </w:rPr>
            <w:t xml:space="preserve">blood </w:t>
          </w:r>
          <w:r w:rsidR="00A31151">
            <w:rPr>
              <w:rFonts w:ascii="Times New Roman" w:hAnsi="Times New Roman" w:cs="Times New Roman"/>
            </w:rPr>
            <w:t xml:space="preserve">pressure in the upper parts as expressed by </w:t>
          </w:r>
          <w:r w:rsidR="00A31151">
            <w:rPr>
              <w:rFonts w:ascii="Times New Roman" w:hAnsi="Times New Roman" w:cs="Times New Roman"/>
            </w:rPr>
            <w:fldChar w:fldCharType="begin"/>
          </w:r>
          <w:r w:rsidR="00A31151">
            <w:rPr>
              <w:rFonts w:ascii="Times New Roman" w:hAnsi="Times New Roman" w:cs="Times New Roman"/>
            </w:rPr>
            <w:instrText xml:space="preserve"> REF _Ref408302351 \h </w:instrText>
          </w:r>
          <w:r w:rsidR="00A31151">
            <w:rPr>
              <w:rFonts w:ascii="Times New Roman" w:hAnsi="Times New Roman" w:cs="Times New Roman"/>
            </w:rPr>
          </w:r>
          <w:r w:rsidR="00A31151">
            <w:rPr>
              <w:rFonts w:ascii="Times New Roman" w:hAnsi="Times New Roman" w:cs="Times New Roman"/>
            </w:rPr>
            <w:fldChar w:fldCharType="separate"/>
          </w:r>
          <w:r w:rsidR="001223B6">
            <w:t xml:space="preserve">Equation </w:t>
          </w:r>
          <w:r w:rsidR="001223B6">
            <w:rPr>
              <w:noProof/>
            </w:rPr>
            <w:t>35</w:t>
          </w:r>
          <w:r w:rsidR="00A31151">
            <w:rPr>
              <w:rFonts w:ascii="Times New Roman" w:hAnsi="Times New Roman" w:cs="Times New Roman"/>
            </w:rPr>
            <w:fldChar w:fldCharType="end"/>
          </w:r>
          <w:r w:rsidR="00A31151">
            <w:rPr>
              <w:rFonts w:ascii="Times New Roman" w:hAnsi="Times New Roman" w:cs="Times New Roman"/>
            </w:rPr>
            <w:t>.</w:t>
          </w:r>
          <w:r w:rsidR="000B2249">
            <w:rPr>
              <w:rFonts w:ascii="Times New Roman" w:hAnsi="Times New Roman" w:cs="Times New Roman"/>
            </w:rPr>
            <w:t xml:space="preserve"> The classical formula (gravity*density*height) is here extended with pumping effect (</w:t>
          </w:r>
          <w:r w:rsidR="000B2249" w:rsidRPr="000B2249">
            <w:rPr>
              <w:rFonts w:ascii="Times New Roman" w:hAnsi="Times New Roman" w:cs="Times New Roman"/>
              <w:i/>
            </w:rPr>
            <w:t>pumpE</w:t>
          </w:r>
          <w:r w:rsidR="000B2249">
            <w:rPr>
              <w:rFonts w:ascii="Times New Roman" w:hAnsi="Times New Roman" w:cs="Times New Roman"/>
            </w:rPr>
            <w:t xml:space="preserve">), which significantly helps to break the </w:t>
          </w:r>
          <w:r w:rsidR="000B2249" w:rsidRPr="00A52568">
            <w:rPr>
              <w:rFonts w:ascii="Times New Roman" w:hAnsi="Times New Roman" w:cs="Times New Roman"/>
              <w:b/>
            </w:rPr>
            <w:t>hydrostatic column</w:t>
          </w:r>
          <w:r w:rsidR="00A11DB1">
            <w:rPr>
              <w:rFonts w:ascii="Times New Roman" w:hAnsi="Times New Roman" w:cs="Times New Roman"/>
            </w:rPr>
            <w:t xml:space="preserve"> with valves inside the veins</w:t>
          </w:r>
          <w:r w:rsidR="000B2249">
            <w:rPr>
              <w:rFonts w:ascii="Times New Roman" w:hAnsi="Times New Roman" w:cs="Times New Roman"/>
            </w:rPr>
            <w:t>.</w:t>
          </w:r>
          <w:r w:rsidR="00A31151">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793706" w:rsidTr="002E666E">
            <w:trPr>
              <w:trHeight w:val="823"/>
            </w:trPr>
            <w:tc>
              <w:tcPr>
                <w:tcW w:w="7230" w:type="dxa"/>
                <w:vAlign w:val="center"/>
              </w:tcPr>
              <w:p w:rsidR="00793706" w:rsidRDefault="001C1D74" w:rsidP="000B2249">
                <w:pPr>
                  <w:keepNext/>
                  <w:jc w:val="both"/>
                  <w:rPr>
                    <w:rFonts w:ascii="Times New Roman" w:eastAsia="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down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up</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+gravity∙Density∙height</m:t>
                    </m:r>
                    <m:r>
                      <w:rPr>
                        <w:rFonts w:ascii="Cambria Math" w:hAnsi="Cambria Math" w:cs="Times New Roman"/>
                        <w:color w:val="A6A6A6" w:themeColor="background1" w:themeShade="A6"/>
                      </w:rPr>
                      <m:t>∙pumpE</m:t>
                    </m:r>
                  </m:oMath>
                </m:oMathPara>
              </w:p>
            </w:tc>
            <w:tc>
              <w:tcPr>
                <w:tcW w:w="1165" w:type="dxa"/>
                <w:vAlign w:val="center"/>
              </w:tcPr>
              <w:p w:rsidR="00793706" w:rsidRDefault="00793706" w:rsidP="002E666E">
                <w:pPr>
                  <w:pStyle w:val="Titulek"/>
                  <w:jc w:val="both"/>
                </w:pPr>
                <w:bookmarkStart w:id="142" w:name="_Ref408302351"/>
                <w:bookmarkStart w:id="143" w:name="_Ref409539518"/>
                <w:r>
                  <w:t xml:space="preserve">Equation </w:t>
                </w:r>
                <w:r>
                  <w:fldChar w:fldCharType="begin"/>
                </w:r>
                <w:r>
                  <w:instrText xml:space="preserve"> SEQ Equation \* ARABIC </w:instrText>
                </w:r>
                <w:r>
                  <w:fldChar w:fldCharType="separate"/>
                </w:r>
                <w:r w:rsidR="001223B6">
                  <w:rPr>
                    <w:noProof/>
                  </w:rPr>
                  <w:t>35</w:t>
                </w:r>
                <w:r>
                  <w:fldChar w:fldCharType="end"/>
                </w:r>
                <w:bookmarkEnd w:id="142"/>
                <w:r w:rsidR="00D823CA">
                  <w:t>, Hydrostatic</w:t>
                </w:r>
                <w:bookmarkEnd w:id="143"/>
              </w:p>
            </w:tc>
          </w:tr>
        </w:tbl>
        <w:p w:rsidR="000B2249" w:rsidRDefault="000B2249" w:rsidP="00BE55F4">
          <w:pPr>
            <w:jc w:val="both"/>
            <w:rPr>
              <w:rFonts w:ascii="Times New Roman" w:hAnsi="Times New Roman" w:cs="Times New Roman"/>
            </w:rPr>
          </w:pPr>
          <w:r>
            <w:rPr>
              <w:rFonts w:ascii="Times New Roman" w:hAnsi="Times New Roman" w:cs="Times New Roman"/>
            </w:rPr>
            <w:t>T</w:t>
          </w:r>
          <w:r w:rsidR="00A11DB1">
            <w:rPr>
              <w:rFonts w:ascii="Times New Roman" w:hAnsi="Times New Roman" w:cs="Times New Roman"/>
            </w:rPr>
            <w:t xml:space="preserve">ypically is selected one point </w:t>
          </w:r>
          <w:r>
            <w:rPr>
              <w:rFonts w:ascii="Times New Roman" w:hAnsi="Times New Roman" w:cs="Times New Roman"/>
            </w:rPr>
            <w:t>f</w:t>
          </w:r>
          <w:r w:rsidR="00A11DB1">
            <w:rPr>
              <w:rFonts w:ascii="Times New Roman" w:hAnsi="Times New Roman" w:cs="Times New Roman"/>
            </w:rPr>
            <w:t>or</w:t>
          </w:r>
          <w:r>
            <w:rPr>
              <w:rFonts w:ascii="Times New Roman" w:hAnsi="Times New Roman" w:cs="Times New Roman"/>
            </w:rPr>
            <w:t xml:space="preserve"> the circulation (e.g. heart aortic valve). Height below this point is positive. Height above</w:t>
          </w:r>
          <w:r w:rsidR="003300AF">
            <w:rPr>
              <w:rFonts w:ascii="Times New Roman" w:hAnsi="Times New Roman" w:cs="Times New Roman"/>
            </w:rPr>
            <w:t xml:space="preserve"> this point is negative.</w:t>
          </w:r>
          <w:r w:rsidR="005D3570">
            <w:rPr>
              <w:rFonts w:ascii="Times New Roman" w:hAnsi="Times New Roman" w:cs="Times New Roman"/>
            </w:rPr>
            <w:t xml:space="preserve"> Change of orthostatic position of the body during standing or lying is represented by changing the heights of computed vessels. </w:t>
          </w:r>
          <w:r w:rsidR="003300AF">
            <w:rPr>
              <w:rFonts w:ascii="Times New Roman" w:hAnsi="Times New Roman" w:cs="Times New Roman"/>
            </w:rPr>
            <w:t xml:space="preserve"> Gravitational</w:t>
          </w:r>
          <w:r>
            <w:rPr>
              <w:rFonts w:ascii="Times New Roman" w:hAnsi="Times New Roman" w:cs="Times New Roman"/>
            </w:rPr>
            <w:t xml:space="preserve"> acceleration </w:t>
          </w:r>
          <w:r w:rsidR="003300AF">
            <w:rPr>
              <w:rFonts w:ascii="Times New Roman" w:hAnsi="Times New Roman" w:cs="Times New Roman"/>
            </w:rPr>
            <w:t>(</w:t>
          </w:r>
          <w:r w:rsidR="003300AF" w:rsidRPr="003300AF">
            <w:rPr>
              <w:rFonts w:ascii="Times New Roman" w:hAnsi="Times New Roman" w:cs="Times New Roman"/>
              <w:i/>
            </w:rPr>
            <w:t>gravity</w:t>
          </w:r>
          <w:r w:rsidR="003300AF">
            <w:rPr>
              <w:rFonts w:ascii="Times New Roman" w:hAnsi="Times New Roman" w:cs="Times New Roman"/>
            </w:rPr>
            <w:t xml:space="preserve">) </w:t>
          </w:r>
          <w:r>
            <w:rPr>
              <w:rFonts w:ascii="Times New Roman" w:hAnsi="Times New Roman" w:cs="Times New Roman"/>
            </w:rPr>
            <w:t>in the ear</w:t>
          </w:r>
          <w:r w:rsidR="003300AF">
            <w:rPr>
              <w:rFonts w:ascii="Times New Roman" w:hAnsi="Times New Roman" w:cs="Times New Roman"/>
            </w:rPr>
            <w:t xml:space="preserve">th surface is always set </w:t>
          </w:r>
          <w:r w:rsidR="00E44913">
            <w:rPr>
              <w:rFonts w:ascii="Times New Roman" w:hAnsi="Times New Roman" w:cs="Times New Roman"/>
            </w:rPr>
            <w:t>to</w:t>
          </w:r>
          <w:r w:rsidR="003300AF">
            <w:rPr>
              <w:rFonts w:ascii="Times New Roman" w:hAnsi="Times New Roman" w:cs="Times New Roman"/>
            </w:rPr>
            <w:t xml:space="preserve"> 9.8</w:t>
          </w:r>
          <w:r>
            <w:rPr>
              <w:rFonts w:ascii="Times New Roman" w:hAnsi="Times New Roman" w:cs="Times New Roman"/>
            </w:rPr>
            <w:t xml:space="preserve"> [m.s</w:t>
          </w:r>
          <w:r w:rsidRPr="000B2249">
            <w:rPr>
              <w:rFonts w:ascii="Times New Roman" w:hAnsi="Times New Roman" w:cs="Times New Roman"/>
              <w:vertAlign w:val="superscript"/>
            </w:rPr>
            <w:noBreakHyphen/>
            <w:t>1</w:t>
          </w:r>
          <w:r>
            <w:rPr>
              <w:rFonts w:ascii="Times New Roman" w:hAnsi="Times New Roman" w:cs="Times New Roman"/>
            </w:rPr>
            <w:t>].</w:t>
          </w:r>
          <w:r w:rsidR="003300AF">
            <w:rPr>
              <w:rFonts w:ascii="Times New Roman" w:hAnsi="Times New Roman" w:cs="Times New Roman"/>
            </w:rPr>
            <w:t xml:space="preserve"> The pumping effect is changing with movements of legs, because the segments of leg veins between valves can push the blood up only when the</w:t>
          </w:r>
          <w:r w:rsidR="00E44913">
            <w:rPr>
              <w:rFonts w:ascii="Times New Roman" w:hAnsi="Times New Roman" w:cs="Times New Roman"/>
            </w:rPr>
            <w:t>y</w:t>
          </w:r>
          <w:r w:rsidR="003300AF">
            <w:rPr>
              <w:rFonts w:ascii="Times New Roman" w:hAnsi="Times New Roman" w:cs="Times New Roman"/>
            </w:rPr>
            <w:t xml:space="preserve"> are compressing with muscle abound. </w:t>
          </w:r>
        </w:p>
        <w:p w:rsidR="00793706" w:rsidRPr="006862F2" w:rsidRDefault="005D3570" w:rsidP="00E44913">
          <w:pPr>
            <w:jc w:val="both"/>
            <w:rPr>
              <w:rFonts w:ascii="Times New Roman" w:hAnsi="Times New Roman" w:cs="Times New Roman"/>
            </w:rPr>
          </w:pPr>
          <w:r>
            <w:rPr>
              <w:rFonts w:ascii="Times New Roman" w:hAnsi="Times New Roman" w:cs="Times New Roman"/>
            </w:rPr>
            <w:tab/>
            <w:t xml:space="preserve">For </w:t>
          </w:r>
          <w:r w:rsidRPr="00A52568">
            <w:rPr>
              <w:rFonts w:ascii="Times New Roman" w:hAnsi="Times New Roman" w:cs="Times New Roman"/>
            </w:rPr>
            <w:t>hydraulic</w:t>
          </w:r>
          <w:r w:rsidR="00A52568">
            <w:rPr>
              <w:rFonts w:ascii="Times New Roman" w:hAnsi="Times New Roman" w:cs="Times New Roman"/>
              <w:b/>
            </w:rPr>
            <w:t xml:space="preserve"> ideal valve</w:t>
          </w:r>
          <w:r>
            <w:rPr>
              <w:rFonts w:ascii="Times New Roman" w:hAnsi="Times New Roman" w:cs="Times New Roman"/>
            </w:rPr>
            <w:t xml:space="preserve"> is designed component as conductor, but with different resistance for each flow direction. Forward flow has high conductance (low resistance) </w:t>
          </w:r>
          <w:r w:rsidRPr="005D3570">
            <w:rPr>
              <w:rFonts w:ascii="Times New Roman" w:hAnsi="Times New Roman" w:cs="Times New Roman"/>
              <w:i/>
            </w:rPr>
            <w:t>G</w:t>
          </w:r>
          <w:r w:rsidRPr="005D3570">
            <w:rPr>
              <w:rFonts w:ascii="Times New Roman" w:hAnsi="Times New Roman" w:cs="Times New Roman"/>
              <w:i/>
              <w:vertAlign w:val="subscript"/>
            </w:rPr>
            <w:t>on</w:t>
          </w:r>
          <w:r>
            <w:rPr>
              <w:rFonts w:ascii="Times New Roman" w:hAnsi="Times New Roman" w:cs="Times New Roman"/>
            </w:rPr>
            <w:t xml:space="preserve"> and backward flow has low conductance (high resistance)</w:t>
          </w:r>
          <w:r w:rsidR="007E099C">
            <w:rPr>
              <w:rFonts w:ascii="Times New Roman" w:hAnsi="Times New Roman" w:cs="Times New Roman"/>
            </w:rPr>
            <w:t xml:space="preserve"> </w:t>
          </w:r>
          <w:r w:rsidR="007E099C" w:rsidRPr="007E099C">
            <w:rPr>
              <w:rFonts w:ascii="Times New Roman" w:hAnsi="Times New Roman" w:cs="Times New Roman"/>
              <w:i/>
            </w:rPr>
            <w:t>G</w:t>
          </w:r>
          <w:r w:rsidR="007E099C" w:rsidRPr="007E099C">
            <w:rPr>
              <w:rFonts w:ascii="Times New Roman" w:hAnsi="Times New Roman" w:cs="Times New Roman"/>
              <w:i/>
              <w:vertAlign w:val="subscript"/>
            </w:rPr>
            <w:t>off</w:t>
          </w:r>
          <w:r>
            <w:rPr>
              <w:rFonts w:ascii="Times New Roman" w:hAnsi="Times New Roman" w:cs="Times New Roman"/>
            </w:rPr>
            <w:t>.</w:t>
          </w:r>
          <w:r w:rsidR="007E099C">
            <w:rPr>
              <w:rFonts w:ascii="Times New Roman" w:hAnsi="Times New Roman" w:cs="Times New Roman"/>
            </w:rPr>
            <w:t xml:space="preserve"> </w:t>
          </w:r>
          <w:r w:rsidR="006862F2">
            <w:rPr>
              <w:rFonts w:ascii="Times New Roman" w:hAnsi="Times New Roman" w:cs="Times New Roman"/>
            </w:rPr>
            <w:t>Opening pressure gradient can be moved from zero to non-zero value called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During opened phase </w:t>
          </w:r>
          <w:r w:rsidR="0070453E">
            <w:rPr>
              <w:rFonts w:ascii="Times New Roman" w:hAnsi="Times New Roman" w:cs="Times New Roman"/>
            </w:rPr>
            <w:t>(pressure gradient &gt; P</w:t>
          </w:r>
          <w:r w:rsidR="0070453E" w:rsidRPr="006862F2">
            <w:rPr>
              <w:rFonts w:ascii="Times New Roman" w:hAnsi="Times New Roman" w:cs="Times New Roman"/>
              <w:vertAlign w:val="subscript"/>
            </w:rPr>
            <w:t>knee</w:t>
          </w:r>
          <w:r w:rsidR="0070453E">
            <w:rPr>
              <w:rFonts w:ascii="Times New Roman" w:hAnsi="Times New Roman" w:cs="Times New Roman"/>
            </w:rPr>
            <w:t xml:space="preserve">) </w:t>
          </w:r>
          <w:r w:rsidR="006862F2">
            <w:rPr>
              <w:rFonts w:ascii="Times New Roman" w:hAnsi="Times New Roman" w:cs="Times New Roman"/>
            </w:rPr>
            <w:t>is valid</w:t>
          </w:r>
          <w:r w:rsidR="00A7516C">
            <w:rPr>
              <w:rFonts w:ascii="Times New Roman" w:hAnsi="Times New Roman" w:cs="Times New Roman"/>
            </w:rPr>
            <w:t xml:space="preserve"> second branch of</w:t>
          </w:r>
          <w:r w:rsidR="006862F2">
            <w:rPr>
              <w:rFonts w:ascii="Times New Roman" w:hAnsi="Times New Roman" w:cs="Times New Roman"/>
            </w:rPr>
            <w:t xml:space="preserve"> </w:t>
          </w:r>
          <w:r w:rsidR="006862F2">
            <w:rPr>
              <w:rFonts w:ascii="Times New Roman" w:hAnsi="Times New Roman" w:cs="Times New Roman"/>
            </w:rPr>
            <w:fldChar w:fldCharType="begin"/>
          </w:r>
          <w:r w:rsidR="006862F2">
            <w:rPr>
              <w:rFonts w:ascii="Times New Roman" w:hAnsi="Times New Roman" w:cs="Times New Roman"/>
            </w:rPr>
            <w:instrText xml:space="preserve"> REF _Ref408339015 \h </w:instrText>
          </w:r>
          <w:r w:rsidR="006862F2">
            <w:rPr>
              <w:rFonts w:ascii="Times New Roman" w:hAnsi="Times New Roman" w:cs="Times New Roman"/>
            </w:rPr>
          </w:r>
          <w:r w:rsidR="006862F2">
            <w:rPr>
              <w:rFonts w:ascii="Times New Roman" w:hAnsi="Times New Roman" w:cs="Times New Roman"/>
            </w:rPr>
            <w:fldChar w:fldCharType="separate"/>
          </w:r>
          <w:r w:rsidR="001223B6">
            <w:t xml:space="preserve">Equation </w:t>
          </w:r>
          <w:r w:rsidR="001223B6">
            <w:rPr>
              <w:noProof/>
            </w:rPr>
            <w:t>36</w:t>
          </w:r>
          <w:r w:rsidR="006862F2">
            <w:rPr>
              <w:rFonts w:ascii="Times New Roman" w:hAnsi="Times New Roman" w:cs="Times New Roman"/>
            </w:rPr>
            <w:fldChar w:fldCharType="end"/>
          </w:r>
          <w:r w:rsidR="006862F2">
            <w:rPr>
              <w:rFonts w:ascii="Times New Roman" w:hAnsi="Times New Roman" w:cs="Times New Roman"/>
            </w:rPr>
            <w:t xml:space="preserve"> and if the valve is closed the </w:t>
          </w:r>
          <w:r w:rsidR="00A7516C">
            <w:rPr>
              <w:rFonts w:ascii="Times New Roman" w:hAnsi="Times New Roman" w:cs="Times New Roman"/>
            </w:rPr>
            <w:t xml:space="preserve">first branch </w:t>
          </w:r>
          <w:r w:rsidR="006862F2">
            <w:rPr>
              <w:rFonts w:ascii="Times New Roman" w:hAnsi="Times New Roman" w:cs="Times New Roman"/>
            </w:rPr>
            <w:t>take place instead. At the break point defined by pressure gradient P</w:t>
          </w:r>
          <w:r w:rsidR="006862F2" w:rsidRPr="006862F2">
            <w:rPr>
              <w:rFonts w:ascii="Times New Roman" w:hAnsi="Times New Roman" w:cs="Times New Roman"/>
              <w:vertAlign w:val="subscript"/>
            </w:rPr>
            <w:t>knee</w:t>
          </w:r>
          <w:r w:rsidR="006862F2">
            <w:rPr>
              <w:rFonts w:ascii="Times New Roman" w:hAnsi="Times New Roman" w:cs="Times New Roman"/>
            </w:rPr>
            <w:t xml:space="preserve"> are valid both </w:t>
          </w:r>
          <w:r w:rsidR="00A7516C">
            <w:rPr>
              <w:rFonts w:ascii="Times New Roman" w:hAnsi="Times New Roman" w:cs="Times New Roman"/>
            </w:rPr>
            <w:t>branches</w:t>
          </w:r>
          <w:r w:rsidR="006862F2">
            <w:rPr>
              <w:rFonts w:ascii="Times New Roman" w:hAnsi="Times New Roman" w:cs="Times New Roman"/>
            </w:rPr>
            <w:t xml:space="preserve"> with flow of G</w:t>
          </w:r>
          <w:r w:rsidR="006862F2" w:rsidRPr="006862F2">
            <w:rPr>
              <w:rFonts w:ascii="Times New Roman" w:hAnsi="Times New Roman" w:cs="Times New Roman"/>
              <w:vertAlign w:val="subscript"/>
            </w:rPr>
            <w:t>off</w:t>
          </w:r>
          <w:r w:rsidR="006862F2">
            <w:rPr>
              <w:rFonts w:ascii="Times New Roman" w:hAnsi="Times New Roman" w:cs="Times New Roman"/>
            </w:rPr>
            <w:t>*P</w:t>
          </w:r>
          <w:r w:rsidR="006862F2" w:rsidRPr="006862F2">
            <w:rPr>
              <w:rFonts w:ascii="Times New Roman" w:hAnsi="Times New Roman" w:cs="Times New Roman"/>
              <w:vertAlign w:val="subscript"/>
            </w:rPr>
            <w:t>knee</w:t>
          </w:r>
          <w:r w:rsidR="006862F2">
            <w:rPr>
              <w:rFonts w:ascii="Times New Roman" w:hAnsi="Times New Roman" w:cs="Times New Roman"/>
            </w:rPr>
            <w:t xml:space="preserve">.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A3D69" w:rsidTr="006862F2">
            <w:trPr>
              <w:trHeight w:val="993"/>
            </w:trPr>
            <w:tc>
              <w:tcPr>
                <w:tcW w:w="7230" w:type="dxa"/>
                <w:vAlign w:val="center"/>
              </w:tcPr>
              <w:p w:rsidR="004A3D69" w:rsidRDefault="004A3D69" w:rsidP="00A7516C">
                <w:pPr>
                  <w:keepNext/>
                  <w:jc w:val="both"/>
                  <w:rPr>
                    <w:rFonts w:ascii="Calibri" w:eastAsia="Times New Roman" w:hAnsi="Calibri" w:cs="Times New Roman"/>
                  </w:rPr>
                </w:pPr>
                <m:oMathPara>
                  <m:oMath>
                    <m:r>
                      <w:rPr>
                        <w:rFonts w:ascii="Cambria Math" w:hAnsi="Cambria Math" w:cs="Times New Roman"/>
                      </w:rPr>
                      <m:t>flow(t)=</m:t>
                    </m:r>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off</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e>
                            </m:d>
                            <m:r>
                              <w:rPr>
                                <w:rFonts w:ascii="Cambria Math" w:hAnsi="Cambria Math" w:cs="Times New Roman"/>
                              </w:rPr>
                              <m:t>,                                  closed</m:t>
                            </m:r>
                          </m:e>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on</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in</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press</m:t>
                                    </m:r>
                                  </m:e>
                                  <m:sub>
                                    <m:r>
                                      <w:rPr>
                                        <w:rFonts w:ascii="Cambria Math" w:hAnsi="Cambria Math" w:cs="Times New Roman"/>
                                      </w:rPr>
                                      <m:t>out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color w:val="A6A6A6" w:themeColor="background1" w:themeShade="A6"/>
                                  </w:rPr>
                                  <m:t>-</m:t>
                                </m:r>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P</m:t>
                                    </m:r>
                                  </m:e>
                                  <m:sub>
                                    <m:r>
                                      <w:rPr>
                                        <w:rFonts w:ascii="Cambria Math" w:hAnsi="Cambria Math" w:cs="Times New Roman"/>
                                        <w:color w:val="A6A6A6" w:themeColor="background1" w:themeShade="A6"/>
                                      </w:rPr>
                                      <m:t>knee</m:t>
                                    </m:r>
                                  </m:sub>
                                </m:sSub>
                                <m:r>
                                  <w:rPr>
                                    <w:rFonts w:ascii="Cambria Math" w:hAnsi="Cambria Math" w:cs="Times New Roman"/>
                                    <w:color w:val="A6A6A6" w:themeColor="background1" w:themeShade="A6"/>
                                  </w:rPr>
                                  <m:t>(1-</m:t>
                                </m:r>
                                <m:f>
                                  <m:fPr>
                                    <m:ctrlPr>
                                      <w:rPr>
                                        <w:rFonts w:ascii="Cambria Math" w:hAnsi="Cambria Math" w:cs="Times New Roman"/>
                                        <w:i/>
                                        <w:color w:val="A6A6A6" w:themeColor="background1" w:themeShade="A6"/>
                                      </w:rPr>
                                    </m:ctrlPr>
                                  </m:fPr>
                                  <m:num>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off</m:t>
                                        </m:r>
                                      </m:sub>
                                    </m:sSub>
                                  </m:num>
                                  <m:den>
                                    <m:sSub>
                                      <m:sSubPr>
                                        <m:ctrlPr>
                                          <w:rPr>
                                            <w:rFonts w:ascii="Cambria Math" w:hAnsi="Cambria Math" w:cs="Times New Roman"/>
                                            <w:i/>
                                            <w:color w:val="A6A6A6" w:themeColor="background1" w:themeShade="A6"/>
                                          </w:rPr>
                                        </m:ctrlPr>
                                      </m:sSubPr>
                                      <m:e>
                                        <m:r>
                                          <w:rPr>
                                            <w:rFonts w:ascii="Cambria Math" w:hAnsi="Cambria Math" w:cs="Times New Roman"/>
                                            <w:color w:val="A6A6A6" w:themeColor="background1" w:themeShade="A6"/>
                                          </w:rPr>
                                          <m:t>G</m:t>
                                        </m:r>
                                      </m:e>
                                      <m:sub>
                                        <m:r>
                                          <w:rPr>
                                            <w:rFonts w:ascii="Cambria Math" w:hAnsi="Cambria Math" w:cs="Times New Roman"/>
                                            <w:color w:val="A6A6A6" w:themeColor="background1" w:themeShade="A6"/>
                                          </w:rPr>
                                          <m:t>on</m:t>
                                        </m:r>
                                      </m:sub>
                                    </m:sSub>
                                  </m:den>
                                </m:f>
                                <m:r>
                                  <w:rPr>
                                    <w:rFonts w:ascii="Cambria Math" w:hAnsi="Cambria Math" w:cs="Times New Roman"/>
                                    <w:color w:val="A6A6A6" w:themeColor="background1" w:themeShade="A6"/>
                                  </w:rPr>
                                  <m:t>)</m:t>
                                </m:r>
                              </m:e>
                            </m:d>
                            <m:r>
                              <w:rPr>
                                <w:rFonts w:ascii="Cambria Math" w:hAnsi="Cambria Math" w:cs="Times New Roman"/>
                              </w:rPr>
                              <m:t>, open</m:t>
                            </m:r>
                          </m:e>
                        </m:eqArr>
                      </m:e>
                    </m:d>
                  </m:oMath>
                </m:oMathPara>
              </w:p>
            </w:tc>
            <w:tc>
              <w:tcPr>
                <w:tcW w:w="1165" w:type="dxa"/>
                <w:vAlign w:val="center"/>
              </w:tcPr>
              <w:p w:rsidR="004A3D69" w:rsidRDefault="006862F2" w:rsidP="006862F2">
                <w:pPr>
                  <w:pStyle w:val="Titulek"/>
                  <w:jc w:val="both"/>
                </w:pPr>
                <w:bookmarkStart w:id="144" w:name="_Ref408339015"/>
                <w:r>
                  <w:t xml:space="preserve">Equation </w:t>
                </w:r>
                <w:r>
                  <w:fldChar w:fldCharType="begin"/>
                </w:r>
                <w:r>
                  <w:instrText xml:space="preserve"> SEQ Equation \* ARABIC </w:instrText>
                </w:r>
                <w:r>
                  <w:fldChar w:fldCharType="separate"/>
                </w:r>
                <w:r w:rsidR="001223B6">
                  <w:rPr>
                    <w:noProof/>
                  </w:rPr>
                  <w:t>36</w:t>
                </w:r>
                <w:r>
                  <w:fldChar w:fldCharType="end"/>
                </w:r>
                <w:bookmarkEnd w:id="144"/>
                <w:r w:rsidR="00D823CA">
                  <w:t>, Valve</w:t>
                </w:r>
              </w:p>
            </w:tc>
          </w:tr>
        </w:tbl>
        <w:p w:rsidR="00261FD4" w:rsidRDefault="00A83C72" w:rsidP="00BE55F4">
          <w:pPr>
            <w:jc w:val="both"/>
            <w:rPr>
              <w:rFonts w:ascii="Times New Roman" w:hAnsi="Times New Roman" w:cs="Times New Roman"/>
            </w:rPr>
          </w:pPr>
          <w:r>
            <w:rPr>
              <w:rFonts w:ascii="Times New Roman" w:hAnsi="Times New Roman" w:cs="Times New Roman"/>
            </w:rPr>
            <w:t xml:space="preserve">Typical setting is selecting the knee point (volumetric flow Pknee*Goff at pressure Pknee) very close to origin (Pknee=0), what simplifies the equation to forward and backward resistor. Even the backward conductance is very small, there can be generated small volumetric flow in case of closed valve. But this flow can be so small, that it could be described by swelling of valve membrane without </w:t>
          </w:r>
          <w:r w:rsidR="00701B21">
            <w:rPr>
              <w:rFonts w:ascii="Times New Roman" w:hAnsi="Times New Roman" w:cs="Times New Roman"/>
            </w:rPr>
            <w:t>any direct connection between liquids on both sides</w:t>
          </w:r>
          <w:r>
            <w:rPr>
              <w:rFonts w:ascii="Times New Roman" w:hAnsi="Times New Roman" w:cs="Times New Roman"/>
            </w:rPr>
            <w:t xml:space="preserve">.  </w:t>
          </w:r>
        </w:p>
        <w:p w:rsidR="003362FC" w:rsidRPr="00E562DD" w:rsidRDefault="00736877" w:rsidP="0070453E">
          <w:pPr>
            <w:ind w:firstLine="708"/>
            <w:jc w:val="both"/>
            <w:rPr>
              <w:rFonts w:ascii="Times New Roman" w:hAnsi="Times New Roman" w:cs="Times New Roman"/>
            </w:rPr>
          </w:pPr>
          <w:r>
            <w:rPr>
              <w:rFonts w:ascii="Times New Roman" w:hAnsi="Times New Roman" w:cs="Times New Roman"/>
            </w:rPr>
            <w:t xml:space="preserve">The resistance of mass to any change in motion with constant speed is called </w:t>
          </w:r>
          <w:r w:rsidRPr="00736877">
            <w:rPr>
              <w:rFonts w:ascii="Times New Roman" w:hAnsi="Times New Roman" w:cs="Times New Roman"/>
              <w:b/>
            </w:rPr>
            <w:t>inertia</w:t>
          </w:r>
          <w:r>
            <w:rPr>
              <w:rFonts w:ascii="Times New Roman" w:hAnsi="Times New Roman" w:cs="Times New Roman"/>
            </w:rPr>
            <w:t xml:space="preserve">. The volumetric flow has the tendency to continue forward and as a result will the volumetric flow continuously react to the change of pressures. The other view to the </w:t>
          </w:r>
          <w:r>
            <w:rPr>
              <w:rFonts w:ascii="Times New Roman" w:hAnsi="Times New Roman" w:cs="Times New Roman"/>
            </w:rPr>
            <w:fldChar w:fldCharType="begin"/>
          </w:r>
          <w:r>
            <w:rPr>
              <w:rFonts w:ascii="Times New Roman" w:hAnsi="Times New Roman" w:cs="Times New Roman"/>
            </w:rPr>
            <w:instrText xml:space="preserve"> REF _Ref408340612 \h </w:instrText>
          </w:r>
          <w:r>
            <w:rPr>
              <w:rFonts w:ascii="Times New Roman" w:hAnsi="Times New Roman" w:cs="Times New Roman"/>
            </w:rPr>
          </w:r>
          <w:r>
            <w:rPr>
              <w:rFonts w:ascii="Times New Roman" w:hAnsi="Times New Roman" w:cs="Times New Roman"/>
            </w:rPr>
            <w:fldChar w:fldCharType="separate"/>
          </w:r>
          <w:r w:rsidR="001223B6">
            <w:t xml:space="preserve">Equation </w:t>
          </w:r>
          <w:r w:rsidR="001223B6">
            <w:rPr>
              <w:noProof/>
            </w:rPr>
            <w:t>37</w:t>
          </w:r>
          <w:r>
            <w:rPr>
              <w:rFonts w:ascii="Times New Roman" w:hAnsi="Times New Roman" w:cs="Times New Roman"/>
            </w:rPr>
            <w:fldChar w:fldCharType="end"/>
          </w:r>
          <w:r>
            <w:rPr>
              <w:rFonts w:ascii="Times New Roman" w:hAnsi="Times New Roman" w:cs="Times New Roman"/>
            </w:rPr>
            <w:t xml:space="preserve"> is generating pressure proportionally to the change of the flow. The higher parameter I</w:t>
          </w:r>
          <w:r w:rsidR="003362FC" w:rsidRPr="00E562DD">
            <w:rPr>
              <w:rFonts w:ascii="Times New Roman" w:hAnsi="Times New Roman" w:cs="Times New Roman"/>
            </w:rPr>
            <w:t>nert</w:t>
          </w:r>
          <w:r>
            <w:rPr>
              <w:rFonts w:ascii="Times New Roman" w:hAnsi="Times New Roman" w:cs="Times New Roman"/>
            </w:rPr>
            <w:t>ance [Pa.m</w:t>
          </w:r>
          <w:r w:rsidRPr="00640E42">
            <w:rPr>
              <w:rFonts w:ascii="Times New Roman" w:hAnsi="Times New Roman" w:cs="Times New Roman"/>
              <w:vertAlign w:val="superscript"/>
            </w:rPr>
            <w:noBreakHyphen/>
            <w:t>3</w:t>
          </w:r>
          <w:r>
            <w:rPr>
              <w:rFonts w:ascii="Times New Roman" w:hAnsi="Times New Roman" w:cs="Times New Roman"/>
            </w:rPr>
            <w:t>.s</w:t>
          </w:r>
          <w:r w:rsidRPr="00640E42">
            <w:rPr>
              <w:rFonts w:ascii="Times New Roman" w:hAnsi="Times New Roman" w:cs="Times New Roman"/>
              <w:vertAlign w:val="superscript"/>
            </w:rPr>
            <w:t>2</w:t>
          </w:r>
          <w:r>
            <w:rPr>
              <w:rFonts w:ascii="Times New Roman" w:hAnsi="Times New Roman" w:cs="Times New Roman"/>
            </w:rPr>
            <w:t xml:space="preserve">] </w:t>
          </w:r>
          <w:r w:rsidR="00640E42">
            <w:rPr>
              <w:rFonts w:ascii="Times New Roman" w:hAnsi="Times New Roman" w:cs="Times New Roman"/>
            </w:rPr>
            <w:t>means the higher pressure gradient answer to the same change of volumetric flow.</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E62B63" w:rsidTr="002E666E">
            <w:trPr>
              <w:trHeight w:val="823"/>
            </w:trPr>
            <w:tc>
              <w:tcPr>
                <w:tcW w:w="7230" w:type="dxa"/>
                <w:vAlign w:val="center"/>
              </w:tcPr>
              <w:p w:rsidR="00E62B63" w:rsidRDefault="00E62B63" w:rsidP="00E62B63">
                <w:pPr>
                  <w:keepNext/>
                  <w:jc w:val="both"/>
                  <w:rPr>
                    <w:rFonts w:ascii="Times New Roman" w:eastAsia="Times New Roman" w:hAnsi="Times New Roman" w:cs="Times New Roman"/>
                  </w:rPr>
                </w:pPr>
                <m:oMathPara>
                  <m:oMath>
                    <m:r>
                      <w:rPr>
                        <w:rFonts w:ascii="Cambria Math" w:hAnsi="Cambria Math" w:cs="Times New Roman"/>
                      </w:rPr>
                      <m:t>volumeFlow</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in</m:t>
                                </m:r>
                              </m:sub>
                            </m:sSub>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pressure</m:t>
                                </m:r>
                              </m:e>
                              <m:sub>
                                <m:r>
                                  <w:rPr>
                                    <w:rFonts w:ascii="Cambria Math" w:hAnsi="Cambria Math" w:cs="Times New Roman"/>
                                  </w:rPr>
                                  <m:t>out</m:t>
                                </m:r>
                              </m:sub>
                            </m:sSub>
                            <m:r>
                              <w:rPr>
                                <w:rFonts w:ascii="Cambria Math" w:hAnsi="Cambria Math" w:cs="Times New Roman"/>
                              </w:rPr>
                              <m:t>(t)</m:t>
                            </m:r>
                          </m:num>
                          <m:den>
                            <m:r>
                              <w:rPr>
                                <w:rFonts w:ascii="Cambria Math" w:hAnsi="Cambria Math" w:cs="Times New Roman"/>
                              </w:rPr>
                              <m:t>Inertance</m:t>
                            </m:r>
                          </m:den>
                        </m:f>
                      </m:e>
                    </m:nary>
                    <m:r>
                      <w:rPr>
                        <w:rFonts w:ascii="Cambria Math" w:eastAsia="Times New Roman" w:hAnsi="Cambria Math" w:cs="Times New Roman"/>
                      </w:rPr>
                      <m:t>dt</m:t>
                    </m:r>
                  </m:oMath>
                </m:oMathPara>
              </w:p>
            </w:tc>
            <w:tc>
              <w:tcPr>
                <w:tcW w:w="1165" w:type="dxa"/>
                <w:vAlign w:val="center"/>
              </w:tcPr>
              <w:p w:rsidR="00E62B63" w:rsidRDefault="00E62B63" w:rsidP="002E666E">
                <w:pPr>
                  <w:pStyle w:val="Titulek"/>
                  <w:jc w:val="both"/>
                </w:pPr>
                <w:bookmarkStart w:id="145" w:name="_Ref408340612"/>
                <w:r>
                  <w:t xml:space="preserve">Equation </w:t>
                </w:r>
                <w:r>
                  <w:fldChar w:fldCharType="begin"/>
                </w:r>
                <w:r>
                  <w:instrText xml:space="preserve"> SEQ Equation \* ARABIC </w:instrText>
                </w:r>
                <w:r>
                  <w:fldChar w:fldCharType="separate"/>
                </w:r>
                <w:r w:rsidR="001223B6">
                  <w:rPr>
                    <w:noProof/>
                  </w:rPr>
                  <w:t>37</w:t>
                </w:r>
                <w:r>
                  <w:fldChar w:fldCharType="end"/>
                </w:r>
                <w:bookmarkEnd w:id="145"/>
                <w:r w:rsidR="00D823CA">
                  <w:t>, Inertia</w:t>
                </w:r>
              </w:p>
            </w:tc>
          </w:tr>
        </w:tbl>
        <w:p w:rsidR="00640E42" w:rsidRDefault="00640E42" w:rsidP="00BE55F4">
          <w:pPr>
            <w:jc w:val="both"/>
            <w:rPr>
              <w:rFonts w:ascii="Times New Roman" w:hAnsi="Times New Roman" w:cs="Times New Roman"/>
            </w:rPr>
          </w:pPr>
          <w:r>
            <w:rPr>
              <w:rFonts w:ascii="Times New Roman" w:hAnsi="Times New Roman" w:cs="Times New Roman"/>
            </w:rPr>
            <w:t>The inertance of fluid in vessel segment can be expressed as density*length/cross-sectional area. Typically the inertia is the most important in aorta, where in each heart cycle starts and stops the blood flow from left heart.</w:t>
          </w:r>
        </w:p>
        <w:p w:rsidR="00A81535" w:rsidRDefault="00A81535" w:rsidP="00BE55F4">
          <w:pPr>
            <w:pStyle w:val="Nadpis2"/>
            <w:jc w:val="both"/>
            <w:rPr>
              <w:rFonts w:ascii="Times New Roman" w:hAnsi="Times New Roman" w:cs="Times New Roman"/>
            </w:rPr>
          </w:pPr>
          <w:bookmarkStart w:id="146" w:name="_Toc408707141"/>
          <w:bookmarkStart w:id="147" w:name="_Toc408842126"/>
          <w:bookmarkStart w:id="148" w:name="_Toc408844075"/>
          <w:bookmarkStart w:id="149" w:name="_Toc408845908"/>
          <w:bookmarkStart w:id="150" w:name="_Toc409289290"/>
          <w:r>
            <w:rPr>
              <w:rFonts w:ascii="Times New Roman" w:hAnsi="Times New Roman" w:cs="Times New Roman"/>
            </w:rPr>
            <w:t>Population domain</w:t>
          </w:r>
          <w:bookmarkEnd w:id="146"/>
          <w:bookmarkEnd w:id="147"/>
          <w:bookmarkEnd w:id="148"/>
          <w:bookmarkEnd w:id="149"/>
          <w:bookmarkEnd w:id="150"/>
        </w:p>
        <w:p w:rsidR="004B19E9" w:rsidRDefault="00F21666" w:rsidP="00657D7F">
          <w:pPr>
            <w:ind w:firstLine="576"/>
            <w:jc w:val="both"/>
          </w:pPr>
          <w:r>
            <w:t xml:space="preserve">The models in physiology need to count also the organisms, cells, viruses, bacteria, etc. As in predator-prey model do there is also an </w:t>
          </w:r>
          <w:r w:rsidRPr="00F21666">
            <w:t>accumulation of members</w:t>
          </w:r>
          <w:r>
            <w:t xml:space="preserve"> of the </w:t>
          </w:r>
          <w:r w:rsidRPr="00F21666">
            <w:rPr>
              <w:b/>
            </w:rPr>
            <w:t>population</w:t>
          </w:r>
          <w:r w:rsidR="00C72CEB">
            <w:rPr>
              <w:b/>
            </w:rPr>
            <w:t>s</w:t>
          </w:r>
          <w:r w:rsidR="00FE535E">
            <w:t xml:space="preserve">, which can reproduce or die. </w:t>
          </w:r>
          <w:r w:rsidR="00525AA0">
            <w:t xml:space="preserve"> Even the all calculations are in real numbers</w:t>
          </w:r>
          <w:r w:rsidR="008B738D">
            <w:t xml:space="preserve"> as </w:t>
          </w:r>
          <w:r w:rsidR="008B738D">
            <w:fldChar w:fldCharType="begin"/>
          </w:r>
          <w:r w:rsidR="008B738D">
            <w:instrText xml:space="preserve"> REF _Ref408439075 \h </w:instrText>
          </w:r>
          <w:r w:rsidR="008B738D">
            <w:fldChar w:fldCharType="separate"/>
          </w:r>
          <w:r w:rsidR="001223B6">
            <w:t xml:space="preserve">Equation </w:t>
          </w:r>
          <w:r w:rsidR="001223B6">
            <w:rPr>
              <w:noProof/>
            </w:rPr>
            <w:t>38</w:t>
          </w:r>
          <w:r w:rsidR="008B738D">
            <w:fldChar w:fldCharType="end"/>
          </w:r>
          <w:r w:rsidR="00525AA0">
            <w:t xml:space="preserve">, the </w:t>
          </w:r>
          <w:r w:rsidR="00525AA0">
            <w:lastRenderedPageBreak/>
            <w:t xml:space="preserve">results can be rounded to the integers quite easy. </w:t>
          </w:r>
          <w:r w:rsidR="00FE535E">
            <w:t>However the number of cells are typically very high and this approximation with floating point numbers can count any huge amount of members.</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m:t>polupation</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nary>
                      <m:naryPr>
                        <m:limLoc m:val="undOvr"/>
                        <m:subHide m:val="1"/>
                        <m:supHide m:val="1"/>
                        <m:ctrlPr>
                          <w:rPr>
                            <w:rFonts w:ascii="Cambria Math" w:hAnsi="Cambria Math" w:cs="Times New Roman"/>
                            <w:i/>
                          </w:rPr>
                        </m:ctrlPr>
                      </m:naryPr>
                      <m:sub/>
                      <m:sup/>
                      <m:e>
                        <m:r>
                          <w:rPr>
                            <w:rFonts w:ascii="Cambria Math" w:hAnsi="Cambria Math" w:cs="Times New Roman"/>
                          </w:rPr>
                          <m:t>populationChange(t)</m:t>
                        </m:r>
                      </m:e>
                    </m:nary>
                    <m:r>
                      <w:rPr>
                        <w:rFonts w:ascii="Cambria Math" w:eastAsia="Times New Roman" w:hAnsi="Cambria Math" w:cs="Times New Roman"/>
                      </w:rPr>
                      <m:t>dt</m:t>
                    </m:r>
                  </m:oMath>
                </m:oMathPara>
              </w:p>
            </w:tc>
            <w:tc>
              <w:tcPr>
                <w:tcW w:w="1165" w:type="dxa"/>
                <w:vAlign w:val="center"/>
              </w:tcPr>
              <w:p w:rsidR="004B19E9" w:rsidRDefault="004B19E9" w:rsidP="000476D7">
                <w:pPr>
                  <w:pStyle w:val="Titulek"/>
                  <w:jc w:val="both"/>
                </w:pPr>
                <w:bookmarkStart w:id="151" w:name="_Ref408439075"/>
                <w:bookmarkStart w:id="152" w:name="_Ref409442772"/>
                <w:r>
                  <w:t xml:space="preserve">Equation </w:t>
                </w:r>
                <w:r>
                  <w:fldChar w:fldCharType="begin"/>
                </w:r>
                <w:r>
                  <w:instrText xml:space="preserve"> SEQ Equation \* ARABIC </w:instrText>
                </w:r>
                <w:r>
                  <w:fldChar w:fldCharType="separate"/>
                </w:r>
                <w:r w:rsidR="001223B6">
                  <w:rPr>
                    <w:noProof/>
                  </w:rPr>
                  <w:t>38</w:t>
                </w:r>
                <w:r>
                  <w:fldChar w:fldCharType="end"/>
                </w:r>
                <w:bookmarkEnd w:id="151"/>
                <w:r w:rsidR="00D823CA">
                  <w:t>, Population</w:t>
                </w:r>
                <w:bookmarkEnd w:id="152"/>
              </w:p>
            </w:tc>
          </w:tr>
        </w:tbl>
        <w:p w:rsidR="00FE535E" w:rsidRPr="00657D7F" w:rsidRDefault="00FE535E" w:rsidP="00657D7F">
          <w:pPr>
            <w:jc w:val="both"/>
          </w:pPr>
          <w:r>
            <w:t xml:space="preserve">The number of members is called </w:t>
          </w:r>
          <w:r w:rsidRPr="00FE535E">
            <w:rPr>
              <w:i/>
            </w:rPr>
            <w:t>population</w:t>
          </w:r>
          <w:r>
            <w:rPr>
              <w:i/>
            </w:rPr>
            <w:t>(t)</w:t>
          </w:r>
          <w:r w:rsidR="00657D7F">
            <w:t xml:space="preserve">. The increase or decrease of the members is </w:t>
          </w:r>
          <w:r>
            <w:t xml:space="preserve">called </w:t>
          </w:r>
          <w:r w:rsidRPr="00657D7F">
            <w:rPr>
              <w:i/>
            </w:rPr>
            <w:t>populationChange(t)</w:t>
          </w:r>
          <w:r>
            <w:rPr>
              <w:i/>
            </w:rPr>
            <w:t>.</w:t>
          </w:r>
          <w:r w:rsidR="00657D7F">
            <w:t xml:space="preserve"> As population are usually in the body calculated cells of one type. For example red cells, which are produced by erythropoiesis in bone marrow. Even more, as population can be implemented also only one phase of the cell maturation, differentiation or reproduction, where exist the properties</w:t>
          </w:r>
          <w:r w:rsidR="00D21288">
            <w:t xml:space="preserve"> differentiating</w:t>
          </w:r>
          <w:r w:rsidR="00657D7F">
            <w:t xml:space="preserve"> these cell from others.</w:t>
          </w:r>
        </w:p>
        <w:p w:rsidR="004B19E9" w:rsidRDefault="004B19E9" w:rsidP="00F21666">
          <w:pPr>
            <w:ind w:firstLine="576"/>
          </w:pPr>
          <w:r>
            <w:t>Reproduction,</w:t>
          </w:r>
          <w:r w:rsidR="008B738D">
            <w:t xml:space="preserve"> </w:t>
          </w:r>
          <w:r>
            <w:t>mortality and stream</w:t>
          </w:r>
          <w:r w:rsidR="008B738D">
            <w:t xml:space="preserve"> are represented by the same equation. The main idea is proportional dependence of population change on population size as expressed </w:t>
          </w:r>
          <w:r w:rsidR="008B738D">
            <w:fldChar w:fldCharType="begin"/>
          </w:r>
          <w:r w:rsidR="008B738D">
            <w:instrText xml:space="preserve"> REF _Ref408439213 \h </w:instrText>
          </w:r>
          <w:r w:rsidR="008B738D">
            <w:fldChar w:fldCharType="separate"/>
          </w:r>
          <w:r w:rsidR="001223B6">
            <w:t xml:space="preserve">Equation </w:t>
          </w:r>
          <w:r w:rsidR="001223B6">
            <w:rPr>
              <w:noProof/>
            </w:rPr>
            <w:t>39</w:t>
          </w:r>
          <w:r w:rsidR="008B738D">
            <w:fldChar w:fldCharType="end"/>
          </w:r>
          <w:r w:rsidR="008B738D">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0"/>
            <w:gridCol w:w="1165"/>
          </w:tblGrid>
          <w:tr w:rsidR="004B19E9" w:rsidTr="000476D7">
            <w:trPr>
              <w:trHeight w:val="823"/>
            </w:trPr>
            <w:tc>
              <w:tcPr>
                <w:tcW w:w="7230" w:type="dxa"/>
                <w:vAlign w:val="center"/>
              </w:tcPr>
              <w:p w:rsidR="004B19E9" w:rsidRDefault="004B19E9" w:rsidP="004B19E9">
                <w:pPr>
                  <w:keepNext/>
                  <w:jc w:val="both"/>
                  <w:rPr>
                    <w:rFonts w:ascii="Times New Roman" w:eastAsia="Times New Roman" w:hAnsi="Times New Roman" w:cs="Times New Roman"/>
                  </w:rPr>
                </w:pPr>
                <m:oMathPara>
                  <m:oMath>
                    <m:r>
                      <w:rPr>
                        <w:rFonts w:ascii="Cambria Math" w:hAnsi="Cambria Math" w:cs="Times New Roman"/>
                      </w:rPr>
                      <m:t>populationChange</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=changePerPopulationMember*population(t)</m:t>
                    </m:r>
                  </m:oMath>
                </m:oMathPara>
              </w:p>
            </w:tc>
            <w:tc>
              <w:tcPr>
                <w:tcW w:w="1165" w:type="dxa"/>
                <w:vAlign w:val="center"/>
              </w:tcPr>
              <w:p w:rsidR="004B19E9" w:rsidRDefault="004B19E9" w:rsidP="000476D7">
                <w:pPr>
                  <w:pStyle w:val="Titulek"/>
                  <w:jc w:val="both"/>
                </w:pPr>
                <w:bookmarkStart w:id="153" w:name="_Ref408439213"/>
                <w:r>
                  <w:t xml:space="preserve">Equation </w:t>
                </w:r>
                <w:r>
                  <w:fldChar w:fldCharType="begin"/>
                </w:r>
                <w:r>
                  <w:instrText xml:space="preserve"> SEQ Equation \* ARABIC </w:instrText>
                </w:r>
                <w:r>
                  <w:fldChar w:fldCharType="separate"/>
                </w:r>
                <w:r w:rsidR="001223B6">
                  <w:rPr>
                    <w:noProof/>
                  </w:rPr>
                  <w:t>39</w:t>
                </w:r>
                <w:r>
                  <w:fldChar w:fldCharType="end"/>
                </w:r>
                <w:bookmarkEnd w:id="153"/>
                <w:r w:rsidR="00D823CA">
                  <w:t>, Change</w:t>
                </w:r>
              </w:p>
            </w:tc>
          </w:tr>
        </w:tbl>
        <w:p w:rsidR="003362FC" w:rsidRPr="00E562DD" w:rsidRDefault="008B738D" w:rsidP="00A14E2E">
          <w:pPr>
            <w:rPr>
              <w:rStyle w:val="Znaknadpisu1"/>
              <w:rFonts w:ascii="Times New Roman" w:hAnsi="Times New Roman" w:cs="Times New Roman"/>
            </w:rPr>
          </w:pPr>
          <w:r>
            <w:t xml:space="preserve">The parameter </w:t>
          </w:r>
          <w:r w:rsidRPr="008B738D">
            <w:rPr>
              <w:i/>
            </w:rPr>
            <w:t>changePerPopulationMember</w:t>
          </w:r>
          <w:r>
            <w:t xml:space="preserve"> can be recalculated from lifetime or half-life, where </w:t>
          </w:r>
          <w:r w:rsidRPr="008B738D">
            <w:rPr>
              <w:i/>
            </w:rPr>
            <w:t>lifetime = ln(2)*half-life</w:t>
          </w:r>
          <w:r>
            <w:t xml:space="preserve"> and </w:t>
          </w:r>
          <w:r w:rsidRPr="008B738D">
            <w:rPr>
              <w:i/>
            </w:rPr>
            <w:t>changePerPopulationMember</w:t>
          </w:r>
          <w:r>
            <w:rPr>
              <w:i/>
            </w:rPr>
            <w:t xml:space="preserve"> = 1/lifetime</w:t>
          </w:r>
          <w:r>
            <w:t xml:space="preserve">. Even this conditions and behavior is very simplified it can show the main trends of dynamic and can fit the steady states of the system. </w:t>
          </w:r>
        </w:p>
      </w:sdtContent>
    </w:sdt>
    <w:p w:rsidR="00A14E2E" w:rsidRDefault="003362FC" w:rsidP="001223B6">
      <w:pPr>
        <w:tabs>
          <w:tab w:val="right" w:pos="8405"/>
        </w:tabs>
        <w:jc w:val="both"/>
        <w:rPr>
          <w:rFonts w:ascii="Times New Roman" w:hAnsi="Times New Roman" w:cs="Times New Roman"/>
        </w:rPr>
      </w:pPr>
      <w:r w:rsidRPr="003A5773">
        <w:rPr>
          <w:rFonts w:ascii="Times New Roman" w:hAnsi="Times New Roman" w:cs="Times New Roman"/>
        </w:rPr>
        <w:t xml:space="preserve"> </w:t>
      </w:r>
      <w:r w:rsidR="001223B6">
        <w:rPr>
          <w:rFonts w:ascii="Times New Roman" w:hAnsi="Times New Roman" w:cs="Times New Roman"/>
        </w:rPr>
        <w:tab/>
      </w:r>
    </w:p>
    <w:p w:rsidR="00A14E2E" w:rsidRDefault="00A14E2E">
      <w:pPr>
        <w:rPr>
          <w:rFonts w:ascii="Times New Roman" w:hAnsi="Times New Roman" w:cs="Times New Roman"/>
        </w:rPr>
      </w:pPr>
      <w:r>
        <w:rPr>
          <w:rFonts w:ascii="Times New Roman" w:hAnsi="Times New Roman" w:cs="Times New Roman"/>
        </w:rPr>
        <w:br w:type="page"/>
      </w:r>
    </w:p>
    <w:p w:rsidR="003362FC" w:rsidRDefault="003362FC" w:rsidP="00BE55F4">
      <w:pPr>
        <w:pStyle w:val="Nadpis1"/>
        <w:jc w:val="both"/>
        <w:rPr>
          <w:rStyle w:val="Znaknadpisu1"/>
          <w:rFonts w:ascii="Times New Roman" w:hAnsi="Times New Roman" w:cs="Times New Roman"/>
        </w:rPr>
      </w:pPr>
      <w:bookmarkStart w:id="154" w:name="_Toc408707142"/>
      <w:bookmarkStart w:id="155" w:name="_Toc408844076"/>
      <w:bookmarkStart w:id="156" w:name="_Toc409289291"/>
      <w:r w:rsidRPr="003A5773">
        <w:rPr>
          <w:rStyle w:val="Znaknadpisu1"/>
          <w:rFonts w:ascii="Times New Roman" w:hAnsi="Times New Roman" w:cs="Times New Roman"/>
        </w:rPr>
        <w:lastRenderedPageBreak/>
        <w:t>Physiomodel</w:t>
      </w:r>
      <w:bookmarkEnd w:id="154"/>
      <w:bookmarkEnd w:id="155"/>
      <w:bookmarkEnd w:id="156"/>
    </w:p>
    <w:p w:rsidR="00D3131A" w:rsidRDefault="00D3131A" w:rsidP="00D823CA">
      <w:pPr>
        <w:jc w:val="center"/>
      </w:pPr>
    </w:p>
    <w:p w:rsidR="00520F47" w:rsidRPr="00520F47" w:rsidRDefault="00D3131A" w:rsidP="00D3131A">
      <w:pPr>
        <w:pStyle w:val="Titulek"/>
      </w:pPr>
      <w:r>
        <w:t xml:space="preserve">Diagram </w:t>
      </w:r>
      <w:r>
        <w:fldChar w:fldCharType="begin"/>
      </w:r>
      <w:r>
        <w:instrText xml:space="preserve"> SEQ Diagram \* ARABIC </w:instrText>
      </w:r>
      <w:r>
        <w:fldChar w:fldCharType="separate"/>
      </w:r>
      <w:r w:rsidR="006520A4">
        <w:rPr>
          <w:noProof/>
        </w:rPr>
        <w:t>1</w:t>
      </w:r>
      <w:r>
        <w:fldChar w:fldCharType="end"/>
      </w:r>
      <w:r w:rsidR="00752A9E">
        <w:t>, Physiomodel subsystems, top-level diagram implementation</w:t>
      </w:r>
    </w:p>
    <w:p w:rsidR="003362FC" w:rsidRDefault="003362FC" w:rsidP="00BE55F4">
      <w:pPr>
        <w:pStyle w:val="Nadpis2"/>
        <w:jc w:val="both"/>
        <w:rPr>
          <w:rStyle w:val="Znaknadpisu1"/>
          <w:rFonts w:ascii="Times New Roman" w:hAnsi="Times New Roman" w:cs="Times New Roman"/>
        </w:rPr>
      </w:pPr>
      <w:bookmarkStart w:id="157" w:name="_Toc408707143"/>
      <w:bookmarkStart w:id="158" w:name="_Toc409289292"/>
      <w:r w:rsidRPr="003A5773">
        <w:rPr>
          <w:rStyle w:val="Znaknadpisu1"/>
          <w:rFonts w:ascii="Times New Roman" w:hAnsi="Times New Roman" w:cs="Times New Roman"/>
        </w:rPr>
        <w:t>Cardiovascular system</w:t>
      </w:r>
      <w:bookmarkEnd w:id="157"/>
      <w:bookmarkEnd w:id="158"/>
    </w:p>
    <w:p w:rsidR="00B907B6" w:rsidRDefault="00B907B6" w:rsidP="00B907B6">
      <w:r>
        <w:t xml:space="preserve">Cardiovascular system </w:t>
      </w:r>
      <w:r w:rsidR="00FE7DE1">
        <w:t>is</w:t>
      </w:r>
      <w:r>
        <w:t xml:space="preserve"> decomposed into heart, pulmonary circulation and systemic circulation as implemented in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fldChar w:fldCharType="begin"/>
      </w:r>
      <w:r>
        <w:instrText xml:space="preserve"> REF _Ref409078251 \h </w:instrText>
      </w:r>
      <w:r>
        <w:fldChar w:fldCharType="end"/>
      </w:r>
      <w:r>
        <w:t>.</w:t>
      </w:r>
      <w:r w:rsidR="00F04B31">
        <w:t xml:space="preserve"> These components are connected using Physiolibrary hydraulic connectors, where pressure and volumetric flow is hidden behind the black line connections.</w:t>
      </w:r>
      <w:r>
        <w:t xml:space="preserve"> Both </w:t>
      </w:r>
      <w:r w:rsidR="00FE7DE1">
        <w:t xml:space="preserve">pulmonary and systemic </w:t>
      </w:r>
      <w:r>
        <w:t xml:space="preserve">circulation </w:t>
      </w:r>
      <w:r w:rsidR="000A72F2">
        <w:t>have during steady state the same behavior as simple</w:t>
      </w:r>
      <w:r w:rsidR="00FE7DE1">
        <w:t xml:space="preserve"> hydraulic resistor</w:t>
      </w:r>
      <w:r w:rsidR="00622F48">
        <w:t>. The</w:t>
      </w:r>
      <w:r w:rsidR="00FE7DE1">
        <w:t xml:space="preserve"> heart</w:t>
      </w:r>
      <w:r w:rsidR="00622F48">
        <w:t xml:space="preserve"> has during steady state the behavior of </w:t>
      </w:r>
      <w:r w:rsidR="00854C6C">
        <w:t>continuous</w:t>
      </w:r>
      <w:r w:rsidR="00622F48">
        <w:t xml:space="preserve"> </w:t>
      </w:r>
      <w:r w:rsidR="00F04B31">
        <w:t>hydraulic pump</w:t>
      </w:r>
      <w:r w:rsidR="00FE7DE1">
        <w:t>.</w:t>
      </w:r>
      <w:r w:rsidR="00F04B31">
        <w:t xml:space="preserve"> However </w:t>
      </w:r>
      <w:r w:rsidR="00622F48">
        <w:t xml:space="preserve">during dynamical </w:t>
      </w:r>
      <w:r w:rsidR="00954841">
        <w:t>middle</w:t>
      </w:r>
      <w:r w:rsidR="00622F48">
        <w:t>-term simulation is the situation more complex and blood volumes can dynamically spillover between blood vessels</w:t>
      </w:r>
      <w:r w:rsidR="00854C6C">
        <w:t xml:space="preserve"> changing the current blood pressure and blood flows</w:t>
      </w:r>
      <w:r w:rsidR="00622F48">
        <w:t>. Th</w:t>
      </w:r>
      <w:r w:rsidR="00854C6C">
        <w:t>e</w:t>
      </w:r>
      <w:r w:rsidR="00622F48">
        <w:t xml:space="preserve"> </w:t>
      </w:r>
      <w:r w:rsidR="00F04B31">
        <w:t xml:space="preserve">heart pumping is more complexly described in subsection </w:t>
      </w:r>
      <w:r w:rsidR="00F04B31">
        <w:fldChar w:fldCharType="begin"/>
      </w:r>
      <w:r w:rsidR="00F04B31">
        <w:instrText xml:space="preserve"> REF _Ref409079447 \h </w:instrText>
      </w:r>
      <w:r w:rsidR="00F04B31">
        <w:fldChar w:fldCharType="separate"/>
      </w:r>
      <w:r w:rsidR="00F04B31" w:rsidRPr="00C51E82">
        <w:t>Heart</w:t>
      </w:r>
      <w:r w:rsidR="00F04B31">
        <w:fldChar w:fldCharType="end"/>
      </w:r>
      <w:r w:rsidR="00F04B31">
        <w:t xml:space="preserve"> and both </w:t>
      </w:r>
      <w:r w:rsidR="00622F48">
        <w:t xml:space="preserve">dynamical </w:t>
      </w:r>
      <w:r w:rsidR="00F04B31">
        <w:t xml:space="preserve">circulations </w:t>
      </w:r>
      <w:r>
        <w:t xml:space="preserve">are </w:t>
      </w:r>
      <w:r w:rsidR="00622F48">
        <w:t xml:space="preserve">in detail </w:t>
      </w:r>
      <w:r>
        <w:t xml:space="preserve">described in </w:t>
      </w:r>
      <w:r w:rsidR="00FE7DE1">
        <w:t xml:space="preserve">the subsection </w:t>
      </w:r>
      <w:r w:rsidR="00FE7DE1">
        <w:fldChar w:fldCharType="begin"/>
      </w:r>
      <w:r w:rsidR="00FE7DE1">
        <w:instrText xml:space="preserve"> REF _Ref409078498 \h </w:instrText>
      </w:r>
      <w:r w:rsidR="00FE7DE1">
        <w:fldChar w:fldCharType="separate"/>
      </w:r>
      <w:r w:rsidR="00FE7DE1">
        <w:rPr>
          <w:rFonts w:eastAsia="Times New Roman"/>
        </w:rPr>
        <w:t>Circulation</w:t>
      </w:r>
      <w:r w:rsidR="00FE7DE1">
        <w:fldChar w:fldCharType="end"/>
      </w:r>
      <w:r w:rsidR="00DC2A89">
        <w:t xml:space="preserve"> using tissue arterioles, </w:t>
      </w:r>
      <w:r w:rsidR="00FE7DE1">
        <w:t xml:space="preserve">capillary </w:t>
      </w:r>
      <w:r w:rsidR="00DC2A89">
        <w:t xml:space="preserve">and venules </w:t>
      </w:r>
      <w:r w:rsidR="00FE7DE1">
        <w:t xml:space="preserve">circulation of the subsection </w:t>
      </w:r>
      <w:r w:rsidR="00FE7DE1">
        <w:fldChar w:fldCharType="begin"/>
      </w:r>
      <w:r w:rsidR="00FE7DE1">
        <w:instrText xml:space="preserve"> REF _Ref409078506 \h </w:instrText>
      </w:r>
      <w:r w:rsidR="00FE7DE1">
        <w:fldChar w:fldCharType="separate"/>
      </w:r>
      <w:r w:rsidR="00FE7DE1">
        <w:rPr>
          <w:rFonts w:eastAsia="Times New Roman"/>
        </w:rPr>
        <w:t>Microcirculation</w:t>
      </w:r>
      <w:r w:rsidR="00FE7DE1">
        <w:fldChar w:fldCharType="end"/>
      </w:r>
      <w:r w:rsidR="00FE7DE1">
        <w:t>.</w:t>
      </w:r>
      <w:r w:rsidR="00F04B31">
        <w:t xml:space="preserve"> </w:t>
      </w:r>
    </w:p>
    <w:p w:rsidR="00F04B31" w:rsidRPr="00B907B6" w:rsidRDefault="00F04B31" w:rsidP="00B907B6">
      <w:r>
        <w:tab/>
        <w:t>Because the blood volume</w:t>
      </w:r>
      <w:r w:rsidR="00B457AD">
        <w:t xml:space="preserve"> and hematocrit </w:t>
      </w:r>
      <w:r w:rsidR="00D3131A">
        <w:t>strongly influent</w:t>
      </w:r>
      <w:r w:rsidR="00B70E51">
        <w:t>s</w:t>
      </w:r>
      <w:r w:rsidR="00D3131A">
        <w:t xml:space="preserve"> both blood pressure a</w:t>
      </w:r>
      <w:r w:rsidR="00DC2A89">
        <w:t>nd</w:t>
      </w:r>
      <w:r w:rsidR="00D3131A">
        <w:t xml:space="preserve"> blood flow in all places of cardiovascular system, their </w:t>
      </w:r>
      <w:r w:rsidR="00B70E51">
        <w:t>implementation is</w:t>
      </w:r>
      <w:r w:rsidR="00D3131A">
        <w:t xml:space="preserve"> also inside the </w:t>
      </w:r>
      <w:r w:rsidR="00D3131A">
        <w:fldChar w:fldCharType="begin"/>
      </w:r>
      <w:r w:rsidR="00D3131A">
        <w:instrText xml:space="preserve"> REF _Ref409080806 \h </w:instrText>
      </w:r>
      <w:r w:rsidR="00D3131A">
        <w:fldChar w:fldCharType="separate"/>
      </w:r>
      <w:r w:rsidR="00D3131A">
        <w:t xml:space="preserve">Diagram </w:t>
      </w:r>
      <w:r w:rsidR="00D3131A">
        <w:rPr>
          <w:noProof/>
        </w:rPr>
        <w:t>2</w:t>
      </w:r>
      <w:r w:rsidR="00D3131A">
        <w:fldChar w:fldCharType="end"/>
      </w:r>
      <w:r w:rsidR="00DC2A89">
        <w:t>,</w:t>
      </w:r>
      <w:r w:rsidR="000A72F2">
        <w:t xml:space="preserve"> called red cells and blood properties</w:t>
      </w:r>
      <w:r w:rsidR="00D3131A">
        <w:t>.</w:t>
      </w:r>
      <w:r w:rsidR="000A72F2">
        <w:t xml:space="preserve"> These components, which are calculating the amount of red cells, the volume of blood, hematocrit, blood viscosity</w:t>
      </w:r>
      <w:r w:rsidR="00D3131A">
        <w:t xml:space="preserve"> </w:t>
      </w:r>
      <w:r w:rsidR="000A72F2">
        <w:t xml:space="preserve">effect on hydraulic conductance etc., are described in </w:t>
      </w:r>
      <w:r w:rsidR="00DC2A89">
        <w:t>sub</w:t>
      </w:r>
      <w:r w:rsidR="000A72F2">
        <w:t xml:space="preserve">section </w:t>
      </w:r>
      <w:r w:rsidR="000A72F2">
        <w:fldChar w:fldCharType="begin"/>
      </w:r>
      <w:r w:rsidR="000A72F2">
        <w:instrText xml:space="preserve"> REF _Ref409081391 \h </w:instrText>
      </w:r>
      <w:r w:rsidR="000A72F2">
        <w:fldChar w:fldCharType="separate"/>
      </w:r>
      <w:r w:rsidR="000A72F2">
        <w:rPr>
          <w:rFonts w:eastAsia="Times New Roman"/>
        </w:rPr>
        <w:t>Blood</w:t>
      </w:r>
      <w:r w:rsidR="000A72F2">
        <w:fldChar w:fldCharType="end"/>
      </w:r>
      <w:r w:rsidR="000A72F2">
        <w:t>.</w:t>
      </w:r>
    </w:p>
    <w:p w:rsidR="00D3131A" w:rsidRDefault="00D3131A" w:rsidP="00DB5134">
      <w:pPr>
        <w:keepNext/>
        <w:jc w:val="center"/>
      </w:pPr>
    </w:p>
    <w:p w:rsidR="00B907B6" w:rsidRDefault="00D3131A" w:rsidP="00D3131A">
      <w:pPr>
        <w:pStyle w:val="Titulek"/>
      </w:pPr>
      <w:bookmarkStart w:id="159" w:name="_Ref409080806"/>
      <w:r>
        <w:t xml:space="preserve">Diagram </w:t>
      </w:r>
      <w:r>
        <w:fldChar w:fldCharType="begin"/>
      </w:r>
      <w:r>
        <w:instrText xml:space="preserve"> SEQ Diagram \* ARABIC </w:instrText>
      </w:r>
      <w:r>
        <w:fldChar w:fldCharType="separate"/>
      </w:r>
      <w:r w:rsidR="006520A4">
        <w:rPr>
          <w:noProof/>
        </w:rPr>
        <w:t>2</w:t>
      </w:r>
      <w:r>
        <w:fldChar w:fldCharType="end"/>
      </w:r>
      <w:bookmarkEnd w:id="159"/>
      <w:r>
        <w:t>, Cardiovascular system</w:t>
      </w:r>
      <w:r w:rsidR="000A72F2">
        <w:t xml:space="preserve">, the black line in top-right represents the pressure and blood flow in the end of pulmonary veins, bottom-right black line at the start of aorta, bottom-left at the end of systemic veins and top-left at the start of pulmonary arteries. </w:t>
      </w:r>
    </w:p>
    <w:p w:rsidR="003362FC" w:rsidRDefault="003362FC" w:rsidP="00C51E82">
      <w:pPr>
        <w:pStyle w:val="Nadpis3"/>
      </w:pPr>
      <w:bookmarkStart w:id="160" w:name="_Ref409079447"/>
      <w:bookmarkStart w:id="161" w:name="_Toc409289293"/>
      <w:r w:rsidRPr="00C51E82">
        <w:t>Heart</w:t>
      </w:r>
      <w:bookmarkEnd w:id="160"/>
      <w:bookmarkEnd w:id="161"/>
    </w:p>
    <w:p w:rsidR="00ED7A0D" w:rsidRDefault="00ED7A0D" w:rsidP="00ED7A0D">
      <w:r>
        <w:t xml:space="preserve">The model of blood pumping by heart consists from models of heart atriums, ventricles, sinoatrial node, atrial pressure receptors and atriopeptin secretion. Heart component has four hydraulic connectors, where are connected the veins and the arteries. From systemic veins is blood transferred directly </w:t>
      </w:r>
      <w:r w:rsidR="0018705D">
        <w:t>in</w:t>
      </w:r>
      <w:r>
        <w:t>to the right atrium</w:t>
      </w:r>
      <w:r w:rsidR="00DC2A89">
        <w:t>, from which</w:t>
      </w:r>
      <w:r>
        <w:t xml:space="preserve"> </w:t>
      </w:r>
      <w:r w:rsidR="00DC2A89">
        <w:t xml:space="preserve">the right ventricle </w:t>
      </w:r>
      <w:r>
        <w:t>is filled</w:t>
      </w:r>
      <w:r w:rsidR="00DC2A89">
        <w:t>.</w:t>
      </w:r>
      <w:r>
        <w:t xml:space="preserve"> </w:t>
      </w:r>
      <w:r w:rsidR="00DC2A89">
        <w:t xml:space="preserve">The right ventricle </w:t>
      </w:r>
      <w:r>
        <w:t>is ejected into pulmonary arteries using connector in the left bottom corner of heart icon (</w:t>
      </w:r>
      <w:r w:rsidR="00DC2A89">
        <w:t xml:space="preserve">see on </w:t>
      </w:r>
      <w:r>
        <w:fldChar w:fldCharType="begin"/>
      </w:r>
      <w:r>
        <w:instrText xml:space="preserve"> REF _Ref409080806 \h </w:instrText>
      </w:r>
      <w:r>
        <w:fldChar w:fldCharType="separate"/>
      </w:r>
      <w:r>
        <w:t xml:space="preserve">Diagram </w:t>
      </w:r>
      <w:r>
        <w:rPr>
          <w:noProof/>
        </w:rPr>
        <w:t>2</w:t>
      </w:r>
      <w:r>
        <w:fldChar w:fldCharType="end"/>
      </w:r>
      <w:r>
        <w:t>). After oxygenation in lung</w:t>
      </w:r>
      <w:r w:rsidR="00335A5C">
        <w:t>s blood goes to the left atrium and</w:t>
      </w:r>
      <w:r>
        <w:t xml:space="preserve"> left ventricle</w:t>
      </w:r>
      <w:r w:rsidR="00DC2A89">
        <w:t>, from which is ejected</w:t>
      </w:r>
      <w:r w:rsidR="00335A5C">
        <w:t xml:space="preserve"> into aorta (</w:t>
      </w:r>
      <w:r w:rsidR="00335A5C">
        <w:fldChar w:fldCharType="begin"/>
      </w:r>
      <w:r w:rsidR="00335A5C">
        <w:instrText xml:space="preserve"> REF _Ref409080806 \h </w:instrText>
      </w:r>
      <w:r w:rsidR="00335A5C">
        <w:fldChar w:fldCharType="separate"/>
      </w:r>
      <w:r w:rsidR="00335A5C">
        <w:t xml:space="preserve">Diagram </w:t>
      </w:r>
      <w:r w:rsidR="00335A5C">
        <w:rPr>
          <w:noProof/>
        </w:rPr>
        <w:t>2</w:t>
      </w:r>
      <w:r w:rsidR="00335A5C">
        <w:fldChar w:fldCharType="end"/>
      </w:r>
      <w:r w:rsidR="00335A5C">
        <w:t>).</w:t>
      </w:r>
      <w:r>
        <w:t xml:space="preserve"> </w:t>
      </w:r>
      <w:r w:rsidR="00335A5C">
        <w:t xml:space="preserve">The pathological state of mixing deoxygenated with oxygenated blood, when the foramen ovale is opened, is not implemented yet. </w:t>
      </w:r>
      <w:r w:rsidR="00F25129">
        <w:t>So during</w:t>
      </w:r>
      <w:r w:rsidR="00335A5C">
        <w:t xml:space="preserve"> steady state is </w:t>
      </w:r>
      <w:r w:rsidR="00F25129">
        <w:t>the flow in connector of veins the same as the flow in connector of arteries for both half of the heart.</w:t>
      </w:r>
      <w:r w:rsidR="00335A5C">
        <w:t xml:space="preserve">  </w:t>
      </w:r>
    </w:p>
    <w:p w:rsidR="00F25129" w:rsidRDefault="00F25129" w:rsidP="00ED7A0D">
      <w:r>
        <w:t>The sino-atrial node calculate the heart rate and it will be described together with low pressure receptors in section about autonomic neural activity. Atriopeptin as hormone produced by heart in answer to blood pressure inside heart atriums will be described in section about hormones.</w:t>
      </w:r>
    </w:p>
    <w:p w:rsidR="00D3131A" w:rsidRDefault="00754F0F" w:rsidP="00D823CA">
      <w:r>
        <w:t>Because the long-term heart activity can be modeled using mean values of p</w:t>
      </w:r>
      <w:r w:rsidR="00DC2A89">
        <w:t xml:space="preserve">ressures and flows, there must </w:t>
      </w:r>
      <w:r>
        <w:t xml:space="preserve">not </w:t>
      </w:r>
      <w:r w:rsidR="00DC2A89">
        <w:t xml:space="preserve">be </w:t>
      </w:r>
      <w:r>
        <w:t xml:space="preserve">calculated beat by beat. Instead of current values at defined second </w:t>
      </w:r>
      <w:r>
        <w:lastRenderedPageBreak/>
        <w:t>it is calculated precisely in values, which are arithmetical average of the flow or pressure during each heart period, called mean variables or mean values. At this conditions can be t</w:t>
      </w:r>
      <w:r w:rsidR="00F25129">
        <w:t>he</w:t>
      </w:r>
      <w:r>
        <w:t xml:space="preserve"> heart atrium</w:t>
      </w:r>
      <w:r w:rsidR="00F25129">
        <w:t xml:space="preserve"> implemented using </w:t>
      </w:r>
      <w:r>
        <w:t xml:space="preserve">simple elastic vessel of Physiolibrary defined by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xml:space="preserve"> and represented by yellow circles on </w:t>
      </w:r>
      <w:r>
        <w:fldChar w:fldCharType="begin"/>
      </w:r>
      <w:r>
        <w:instrText xml:space="preserve"> REF _Ref409278663 \h </w:instrText>
      </w:r>
      <w:r>
        <w:fldChar w:fldCharType="separate"/>
      </w:r>
      <w:r>
        <w:t xml:space="preserve">Diagram </w:t>
      </w:r>
      <w:r>
        <w:rPr>
          <w:noProof/>
        </w:rPr>
        <w:t>3</w:t>
      </w:r>
      <w:r>
        <w:fldChar w:fldCharType="end"/>
      </w:r>
      <w:r>
        <w:t>.</w:t>
      </w:r>
    </w:p>
    <w:p w:rsidR="00DB5134" w:rsidRDefault="00DB5134" w:rsidP="00DB5134">
      <w:pPr>
        <w:keepNext/>
        <w:jc w:val="center"/>
      </w:pPr>
    </w:p>
    <w:p w:rsidR="00520F47" w:rsidRDefault="00D3131A" w:rsidP="00D3131A">
      <w:pPr>
        <w:pStyle w:val="Titulek"/>
      </w:pPr>
      <w:bookmarkStart w:id="162" w:name="_Ref409278663"/>
      <w:r>
        <w:t xml:space="preserve">Diagram </w:t>
      </w:r>
      <w:r>
        <w:fldChar w:fldCharType="begin"/>
      </w:r>
      <w:r>
        <w:instrText xml:space="preserve"> SEQ Diagram \* ARABIC </w:instrText>
      </w:r>
      <w:r>
        <w:fldChar w:fldCharType="separate"/>
      </w:r>
      <w:r w:rsidR="006520A4">
        <w:rPr>
          <w:noProof/>
        </w:rPr>
        <w:t>3</w:t>
      </w:r>
      <w:r>
        <w:fldChar w:fldCharType="end"/>
      </w:r>
      <w:bookmarkEnd w:id="162"/>
      <w:r w:rsidR="001C61AE">
        <w:t>, H</w:t>
      </w:r>
      <w:r w:rsidR="00752A9E">
        <w:t>eart</w:t>
      </w:r>
      <w:r w:rsidR="001C61AE">
        <w:t xml:space="preserve">, deoxygenated (oxygenated) blood goes from systemic (pulmonary) veins </w:t>
      </w:r>
      <w:r w:rsidR="00293488">
        <w:t>to pulmonary (systemic) arteries through right (left) heart atrium and right (left) ventricle</w:t>
      </w:r>
    </w:p>
    <w:p w:rsidR="003362FC" w:rsidRDefault="00754F0F"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heart ventricle </w:t>
      </w:r>
      <w:r w:rsidR="00752A9E">
        <w:rPr>
          <w:rFonts w:ascii="Times New Roman" w:eastAsia="Times New Roman" w:hAnsi="Times New Roman" w:cs="Times New Roman"/>
        </w:rPr>
        <w:t xml:space="preserve">as implemented in </w:t>
      </w:r>
      <w:r w:rsidR="00752A9E">
        <w:rPr>
          <w:rFonts w:ascii="Times New Roman" w:eastAsia="Times New Roman" w:hAnsi="Times New Roman" w:cs="Times New Roman"/>
        </w:rPr>
        <w:fldChar w:fldCharType="begin"/>
      </w:r>
      <w:r w:rsidR="00752A9E">
        <w:rPr>
          <w:rFonts w:ascii="Times New Roman" w:eastAsia="Times New Roman" w:hAnsi="Times New Roman" w:cs="Times New Roman"/>
        </w:rPr>
        <w:instrText xml:space="preserve"> REF _Ref409278919 \h </w:instrText>
      </w:r>
      <w:r w:rsidR="00752A9E">
        <w:rPr>
          <w:rFonts w:ascii="Times New Roman" w:eastAsia="Times New Roman" w:hAnsi="Times New Roman" w:cs="Times New Roman"/>
        </w:rPr>
      </w:r>
      <w:r w:rsidR="00752A9E">
        <w:rPr>
          <w:rFonts w:ascii="Times New Roman" w:eastAsia="Times New Roman" w:hAnsi="Times New Roman" w:cs="Times New Roman"/>
        </w:rPr>
        <w:fldChar w:fldCharType="separate"/>
      </w:r>
      <w:r w:rsidR="00752A9E">
        <w:t xml:space="preserve">Diagram </w:t>
      </w:r>
      <w:r w:rsidR="00752A9E">
        <w:rPr>
          <w:noProof/>
        </w:rPr>
        <w:t>4</w:t>
      </w:r>
      <w:r w:rsidR="00752A9E">
        <w:rPr>
          <w:rFonts w:ascii="Times New Roman" w:eastAsia="Times New Roman" w:hAnsi="Times New Roman" w:cs="Times New Roman"/>
        </w:rPr>
        <w:fldChar w:fldCharType="end"/>
      </w:r>
      <w:r w:rsidR="00752A9E">
        <w:rPr>
          <w:rFonts w:ascii="Times New Roman" w:eastAsia="Times New Roman" w:hAnsi="Times New Roman" w:cs="Times New Roman"/>
        </w:rPr>
        <w:t xml:space="preserve"> has two hydraulic connectors, which represents the area before input valve and the area after output valve. Through this area is going some blood flow and also is here generated some pressure as usual in hydraulic connector. Flow going to the arteries is called cardiac output. C</w:t>
      </w:r>
      <w:r w:rsidR="003362FC" w:rsidRPr="003A5773">
        <w:rPr>
          <w:rFonts w:ascii="Times New Roman" w:eastAsia="Times New Roman" w:hAnsi="Times New Roman" w:cs="Times New Roman"/>
        </w:rPr>
        <w:t xml:space="preserve">ardiac output (CO) as a mean blood flow from heart ventricle is heart rate (HR) multiplied by stroke volume (SV), where stroke volume is difference of end diastolic volume (EDV) </w:t>
      </w:r>
      <w:r w:rsidR="003362F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 </w:instrText>
      </w:r>
      <w:r w:rsidR="00610D1C">
        <w:rPr>
          <w:rFonts w:ascii="Times New Roman" w:eastAsia="Times New Roman" w:hAnsi="Times New Roman" w:cs="Times New Roman"/>
        </w:rPr>
        <w:fldChar w:fldCharType="begin">
          <w:fldData xml:space="preserve">PEVuZE5vdGU+PENpdGU+PEF1dGhvcj5DYXJ0ZXI8L0F1dGhvcj48WWVhcj4xOTk4PC9ZZWFyPjxS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==
</w:fldData>
        </w:fldChar>
      </w:r>
      <w:r w:rsidR="00610D1C">
        <w:rPr>
          <w:rFonts w:ascii="Times New Roman" w:eastAsia="Times New Roman" w:hAnsi="Times New Roman" w:cs="Times New Roman"/>
        </w:rPr>
        <w:instrText xml:space="preserve"> ADDIN EN.CITE.DATA </w:instrText>
      </w:r>
      <w:r w:rsidR="00610D1C">
        <w:rPr>
          <w:rFonts w:ascii="Times New Roman" w:eastAsia="Times New Roman" w:hAnsi="Times New Roman" w:cs="Times New Roman"/>
        </w:rPr>
      </w:r>
      <w:r w:rsidR="00610D1C">
        <w:rPr>
          <w:rFonts w:ascii="Times New Roman" w:eastAsia="Times New Roman" w:hAnsi="Times New Roman" w:cs="Times New Roman"/>
        </w:rPr>
        <w:fldChar w:fldCharType="end"/>
      </w:r>
      <w:r w:rsidR="003362FC">
        <w:rPr>
          <w:rFonts w:ascii="Times New Roman" w:eastAsia="Times New Roman" w:hAnsi="Times New Roman" w:cs="Times New Roman"/>
        </w:rPr>
      </w:r>
      <w:r w:rsidR="003362FC">
        <w:rPr>
          <w:rFonts w:ascii="Times New Roman" w:eastAsia="Times New Roman" w:hAnsi="Times New Roman" w:cs="Times New Roman"/>
        </w:rPr>
        <w:fldChar w:fldCharType="separate"/>
      </w:r>
      <w:r w:rsidR="00610D1C">
        <w:rPr>
          <w:rFonts w:ascii="Times New Roman" w:eastAsia="Times New Roman" w:hAnsi="Times New Roman" w:cs="Times New Roman"/>
          <w:noProof/>
        </w:rPr>
        <w:t>[1, 2]</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and end systolic volume (ESV)</w:t>
      </w:r>
      <w:r w:rsidR="003362FC">
        <w:rPr>
          <w:rFonts w:ascii="Times New Roman" w:eastAsia="Times New Roman" w:hAnsi="Times New Roman" w:cs="Times New Roman"/>
        </w:rPr>
        <w:t xml:space="preserve"> </w:t>
      </w:r>
      <w:r w:rsidR="003362FC">
        <w:rPr>
          <w:rFonts w:ascii="Times New Roman" w:eastAsia="Times New Roman" w:hAnsi="Times New Roman" w:cs="Times New Roman"/>
        </w:rPr>
        <w:fldChar w:fldCharType="begin"/>
      </w:r>
      <w:r w:rsidR="00610D1C">
        <w:rPr>
          <w:rFonts w:ascii="Times New Roman" w:eastAsia="Times New Roman" w:hAnsi="Times New Roman" w:cs="Times New Roman"/>
        </w:rPr>
        <w:instrText xml:space="preserve"> ADDIN EN.CITE &lt;EndNote&gt;&lt;Cite&gt;&lt;Author&gt;NODA&lt;/Author&gt;&lt;Year&gt;1993&lt;/Year&gt;&lt;RecNum&gt;429&lt;/RecNum&gt;&lt;DisplayText&gt;[3]&lt;/DisplayText&gt;&lt;record&gt;&lt;rec-number&gt;429&lt;/rec-number&gt;&lt;foreign-keys&gt;&lt;key app="EN" db-id="asff5atfts5dsyeed99x09p9vrrp5apxfr5e" timestamp="1410909622"&gt;429&lt;/key&gt;&lt;/foreign-keys&gt;&lt;ref-type name="Journal Article"&gt;17&lt;/ref-type&gt;&lt;contributors&gt;&lt;authors&gt;&lt;author&gt;NODA, TOSHIYUKI&lt;/author&gt;&lt;author&gt;CHENG, CHE-PING&lt;/author&gt;&lt;author&gt;DE TOMBE, PIETER P&lt;/author&gt;&lt;author&gt;LITTLE, WILLIAM C&lt;/author&gt;&lt;/authors&gt;&lt;/contributors&gt;&lt;titles&gt;&lt;title&gt;Curvilinearity of LV end-systolic pressure-volume and dP/dt,-end-diastolic volume relations&lt;/title&gt;&lt;/titles&gt;&lt;dates&gt;&lt;year&gt;1993&lt;/year&gt;&lt;/dates&gt;&lt;urls&gt;&lt;/urls&gt;&lt;/record&gt;&lt;/Cite&gt;&lt;/EndNote&gt;</w:instrText>
      </w:r>
      <w:r w:rsidR="003362FC">
        <w:rPr>
          <w:rFonts w:ascii="Times New Roman" w:eastAsia="Times New Roman" w:hAnsi="Times New Roman" w:cs="Times New Roman"/>
        </w:rPr>
        <w:fldChar w:fldCharType="separate"/>
      </w:r>
      <w:r w:rsidR="00610D1C">
        <w:rPr>
          <w:rFonts w:ascii="Times New Roman" w:eastAsia="Times New Roman" w:hAnsi="Times New Roman" w:cs="Times New Roman"/>
          <w:noProof/>
        </w:rPr>
        <w:t>[3]</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w:t>
      </w:r>
      <w:r w:rsidR="003362FC" w:rsidRPr="003A5773">
        <w:rPr>
          <w:rFonts w:ascii="Times New Roman" w:eastAsia="Times New Roman" w:hAnsi="Times New Roman" w:cs="Times New Roman"/>
        </w:rPr>
        <w:t xml:space="preserve"> The most common descriptions are pressure-volume relations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&lt;EndNote&gt;&lt;Cite&gt;&lt;Author&gt;Sagawa&lt;/Author&gt;&lt;Year&gt;1988&lt;/Year&gt;&lt;RecNum&gt;417&lt;/RecNum&gt;&lt;DisplayText&gt;[4]&lt;/DisplayText&gt;&lt;record&gt;&lt;rec-number&gt;417&lt;/rec-number&gt;&lt;foreign-keys&gt;&lt;key app="EN" db-id="asff5atfts5dsyeed99x09p9vrrp5apxfr5e" timestamp="1410906778"&gt;417&lt;/key&gt;&lt;/foreign-keys&gt;&lt;ref-type name="Book"&gt;6&lt;/ref-type&gt;&lt;contributors&gt;&lt;authors&gt;&lt;author&gt;Sagawa, Kiichi&lt;/author&gt;&lt;author&gt;Maughan, Lowell&lt;/author&gt;&lt;author&gt;Suga, Hiroyuki&lt;/author&gt;&lt;author&gt;Sunagawa, Kenji&lt;/author&gt;&lt;/authors&gt;&lt;/contributors&gt;&lt;titles&gt;&lt;title&gt;Cardiac contraction and the pressure-volume relationship&lt;/title&gt;&lt;/titles&gt;&lt;volume&gt;480&lt;/volume&gt;&lt;dates&gt;&lt;year&gt;1988&lt;/year&gt;&lt;/dates&gt;&lt;publisher&gt;Oxford University Press New York&lt;/publisher&gt;&lt;urls&gt;&lt;/urls&gt;&lt;/record&gt;&lt;/Cite&gt;&lt;/EndNote&gt;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[4]</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as in A-V fistula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&lt;EndNote&gt;&lt;Cite&gt;&lt;Author&gt;Guyton&lt;/Author&gt;&lt;Year&gt;1961&lt;/Year&gt;&lt;RecNum&gt;75&lt;/RecNum&gt;&lt;DisplayText&gt;[5]&lt;/DisplayText&gt;&lt;record&gt;&lt;rec-number&gt;75&lt;/rec-number&gt;&lt;foreign-keys&gt;&lt;key app="EN" db-id="asff5atfts5dsyeed99x09p9vrrp5apxfr5e" timestamp="1410371781"&gt;75&lt;/key&gt;&lt;/foreign-keys&gt;&lt;ref-type name="Journal Article"&gt;17&lt;/ref-type&gt;&lt;contributors&gt;&lt;authors&gt;&lt;author&gt;Guyton, Arthur C&lt;/author&gt;&lt;author&gt;Sagawa, Kiichi&lt;/author&gt;&lt;/authors&gt;&lt;/contributors&gt;&lt;titles&gt;&lt;title&gt;Compensations of cardiac output and other circulatory functions in areflex dogs with large AV fistulas&lt;/title&gt;&lt;secondary-title&gt;The American journal of physiology&lt;/secondary-title&gt;&lt;/titles&gt;&lt;periodical&gt;&lt;full-title&gt;The American Journal of Physiology&lt;/full-title&gt;&lt;abbr-1&gt;Am. J. Physiol&lt;/abbr-1&gt;&lt;/periodical&gt;&lt;pages&gt;1157&lt;/pages&gt;&lt;volume&gt;200&lt;/volume&gt;&lt;dates&gt;&lt;year&gt;1961&lt;/year&gt;&lt;/dates&gt;&lt;isbn&gt;0002-9513&lt;/isbn&gt;&lt;urls&gt;&lt;/urls&gt;&lt;/record&gt;&lt;/Cite&gt;&lt;/EndNote&gt;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[5]</w:t>
      </w:r>
      <w:r w:rsidR="003362FC">
        <w:rPr>
          <w:rFonts w:ascii="Times New Roman" w:eastAsia="Times New Roman" w:hAnsi="Times New Roman" w:cs="Times New Roman"/>
        </w:rPr>
        <w:fldChar w:fldCharType="end"/>
      </w:r>
      <w:r w:rsidR="003362FC">
        <w:rPr>
          <w:rFonts w:ascii="Times New Roman" w:eastAsia="Times New Roman" w:hAnsi="Times New Roman" w:cs="Times New Roman"/>
        </w:rPr>
        <w:t xml:space="preserve"> </w:t>
      </w:r>
      <w:r w:rsidR="003362FC" w:rsidRPr="003A5773">
        <w:rPr>
          <w:rFonts w:ascii="Times New Roman" w:eastAsia="Times New Roman" w:hAnsi="Times New Roman" w:cs="Times New Roman"/>
        </w:rPr>
        <w:t xml:space="preserve">or filling pressure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&lt;EndNote&gt;&lt;Cite&gt;&lt;Author&gt;SUGA&lt;/Author&gt;&lt;Year&gt;1974&lt;/Year&gt;&lt;RecNum&gt;432&lt;/RecNum&gt;&lt;DisplayText&gt;[6]&lt;/DisplayText&gt;&lt;record&gt;&lt;rec-number&gt;432&lt;/rec-number&gt;&lt;foreign-keys&gt;&lt;key app="EN" db-id="asff5atfts5dsyeed99x09p9vrrp5apxfr5e" timestamp="1410910129"&gt;432&lt;/key&gt;&lt;/foreign-keys&gt;&lt;ref-type name="Journal Article"&gt;17&lt;/ref-type&gt;&lt;contributors&gt;&lt;authors&gt;&lt;author&gt;SUGA, HIROYUKI&lt;/author&gt;&lt;author&gt;SAGAWA, KIICHI&lt;/author&gt;&lt;/authors&gt;&lt;/contributors&gt;&lt;titles&gt;&lt;title&gt;Instantaneous Pressure-Volume Relationships and Their Ratio in the Excised, Supported Canine Left Ventricle&lt;/title&gt;&lt;secondary-title&gt;Circulation Research&lt;/secondary-title&gt;&lt;/titles&gt;&lt;periodical&gt;&lt;full-title&gt;Circulation research&lt;/full-title&gt;&lt;/periodical&gt;&lt;pages&gt;117-126&lt;/pages&gt;&lt;volume&gt;35&lt;/volume&gt;&lt;number&gt;1&lt;/number&gt;&lt;dates&gt;&lt;year&gt;1974&lt;/year&gt;&lt;pub-dates&gt;&lt;date&gt;July 1, 1974&lt;/date&gt;&lt;/pub-dates&gt;&lt;/dates&gt;&lt;urls&gt;&lt;related-urls&gt;&lt;url&gt;http://circres.ahajournals.org/content/35/1/117.abstract&lt;/url&gt;&lt;/related-urls&gt;&lt;/urls&gt;&lt;electronic-resource-num&gt;10.1161/01.res.35.1.117&lt;/electronic-resource-num&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[6]</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 xml:space="preserve"> or less invasive exercise experiments </w:t>
      </w:r>
      <w:r w:rsidR="003362FC">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&lt;EndNote&gt;&lt;Cite&gt;&lt;Author&gt;Little&lt;/Author&gt;&lt;Year&gt;1993&lt;/Year&gt;&lt;RecNum&gt;428&lt;/RecNum&gt;&lt;DisplayText&gt;[7]&lt;/DisplayText&gt;&lt;record&gt;&lt;rec-number&gt;428&lt;/rec-number&gt;&lt;foreign-keys&gt;&lt;key app="EN" db-id="asff5atfts5dsyeed99x09p9vrrp5apxfr5e" timestamp="1410909527"&gt;428&lt;/key&gt;&lt;/foreign-keys&gt;&lt;ref-type name="Journal Article"&gt;17&lt;/ref-type&gt;&lt;contributors&gt;&lt;authors&gt;&lt;author&gt;Little, WILLIAM C&lt;/author&gt;&lt;author&gt;Cheng, Che Ping&lt;/author&gt;&lt;/authors&gt;&lt;/contributors&gt;&lt;titles&gt;&lt;title&gt;Effect of exercise on left ventricular-arterial coupling assessed in the pressure-volume plane&lt;/title&gt;&lt;secondary-title&gt;AMERICAN JOURNAL OF PHYSIOLOGY&lt;/secondary-title&gt;&lt;/titles&gt;&lt;periodical&gt;&lt;full-title&gt;American Journal of Physiology&lt;/full-title&gt;&lt;/periodical&gt;&lt;pages&gt;H1629-H1629&lt;/pages&gt;&lt;volume&gt;264&lt;/volume&gt;&lt;dates&gt;&lt;year&gt;1993&lt;/year&gt;&lt;/dates&gt;&lt;isbn&gt;0002-9513&lt;/isbn&gt;&lt;urls&gt;&lt;/urls&gt;&lt;/record&gt;&lt;/Cite&gt;&lt;/EndNote&gt;</w:instrText>
      </w:r>
      <w:r w:rsidR="003362FC">
        <w:rPr>
          <w:rFonts w:ascii="Times New Roman" w:eastAsia="Times New Roman" w:hAnsi="Times New Roman" w:cs="Times New Roman"/>
        </w:rPr>
        <w:fldChar w:fldCharType="separate"/>
      </w:r>
      <w:r w:rsidR="00EF4622">
        <w:rPr>
          <w:rFonts w:ascii="Times New Roman" w:eastAsia="Times New Roman" w:hAnsi="Times New Roman" w:cs="Times New Roman"/>
          <w:noProof/>
        </w:rPr>
        <w:t>[7]</w:t>
      </w:r>
      <w:r w:rsidR="003362FC">
        <w:rPr>
          <w:rFonts w:ascii="Times New Roman" w:eastAsia="Times New Roman" w:hAnsi="Times New Roman" w:cs="Times New Roman"/>
        </w:rPr>
        <w:fldChar w:fldCharType="end"/>
      </w:r>
      <w:r w:rsidR="003362FC" w:rsidRPr="003A5773">
        <w:rPr>
          <w:rFonts w:ascii="Times New Roman" w:eastAsia="Times New Roman" w:hAnsi="Times New Roman" w:cs="Times New Roman"/>
        </w:rPr>
        <w:t>.</w:t>
      </w:r>
    </w:p>
    <w:p w:rsidR="00256C90" w:rsidRDefault="00256C90"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This model is not solving the situation of very short time for good filling of the ventricle. Especially during tachycardia there is an</w:t>
      </w:r>
      <w:r w:rsidRPr="003A5773">
        <w:rPr>
          <w:rFonts w:ascii="Times New Roman" w:eastAsia="Times New Roman" w:hAnsi="Times New Roman" w:cs="Times New Roman"/>
        </w:rPr>
        <w:t xml:space="preserve"> evidence of the </w:t>
      </w:r>
      <w:r>
        <w:rPr>
          <w:rFonts w:ascii="Times New Roman" w:eastAsia="Times New Roman" w:hAnsi="Times New Roman" w:cs="Times New Roman"/>
        </w:rPr>
        <w:t xml:space="preserve">dependence of </w:t>
      </w:r>
      <w:r w:rsidRPr="003A5773">
        <w:rPr>
          <w:rFonts w:ascii="Times New Roman" w:eastAsia="Times New Roman" w:hAnsi="Times New Roman" w:cs="Times New Roman"/>
        </w:rPr>
        <w:t xml:space="preserve">stroke volume on heart rate </w:t>
      </w:r>
      <w:r>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ADDIN EN.CITE &lt;EndNote&gt;&lt;Cite&gt;&lt;Author&gt;ROSS&lt;/Author&gt;&lt;Year&gt;1965&lt;/Year&gt;&lt;RecNum&gt;509&lt;/RecNum&gt;&lt;DisplayText&gt;[8, 9]&lt;/DisplayText&gt;&lt;record&gt;&lt;rec-number&gt;509&lt;/rec-number&gt;&lt;foreign-keys&gt;&lt;key app="EN" db-id="asff5atfts5dsyeed99x09p9vrrp5apxfr5e" timestamp="1410964699"&gt;509&lt;/key&gt;&lt;/foreign-keys&gt;&lt;ref-type name="Journal Article"&gt;17&lt;/ref-type&gt;&lt;contributors&gt;&lt;authors&gt;&lt;author&gt;ROSS, JOHN&lt;/author&gt;&lt;author&gt;LINHART, JOSEPH W.&lt;/author&gt;&lt;author&gt;BRAUNWALD, EUGENE&lt;/author&gt;&lt;/authors&gt;&lt;/contributors&gt;&lt;titles&gt;&lt;title&gt;Effects of Changing Heart Rate in Man by Electrical Stimulation of the Right Atrium: Studies at Rest, during Exercise, and with Isoproterenol&lt;/title&gt;&lt;secondary-title&gt;Circulation&lt;/secondary-title&gt;&lt;/titles&gt;&lt;periodical&gt;&lt;full-title&gt;Circulation&lt;/full-title&gt;&lt;abbr-1&gt;Circulation&lt;/abbr-1&gt;&lt;/periodical&gt;&lt;pages&gt;549-558&lt;/pages&gt;&lt;volume&gt;32&lt;/volume&gt;&lt;number&gt;4&lt;/number&gt;&lt;dates&gt;&lt;year&gt;1965&lt;/year&gt;&lt;pub-dates&gt;&lt;date&gt;October 1, 1965&lt;/date&gt;&lt;/pub-dates&gt;&lt;/dates&gt;&lt;urls&gt;&lt;related-urls&gt;&lt;url&gt;http://circ.ahajournals.org/content/32/4/549.abstract&lt;/url&gt;&lt;/related-urls&gt;&lt;/urls&gt;&lt;electronic-resource-num&gt;10.1161/01.cir.32.4.549&lt;/electronic-resource-num&gt;&lt;/record&gt;&lt;/Cite&gt;&lt;Cite&gt;&lt;Author&gt;Sugimoto&lt;/Author&gt;&lt;Year&gt;1966&lt;/Year&gt;&lt;RecNum&gt;508&lt;/RecNum&gt;&lt;record&gt;&lt;rec-number&gt;508&lt;/rec-number&gt;&lt;foreign-keys&gt;&lt;key app="EN" db-id="asff5atfts5dsyeed99x09p9vrrp5apxfr5e" timestamp="1410964585"&gt;508&lt;/key&gt;&lt;/foreign-keys&gt;&lt;ref-type name="Book"&gt;6&lt;/ref-type&gt;&lt;contributors&gt;&lt;authors&gt;&lt;author&gt;Sugimoto, T&lt;/author&gt;&lt;author&gt;Sagawa, K&lt;/author&gt;&lt;author&gt;Guyton, AC&lt;/author&gt;&lt;/authors&gt;&lt;/contributors&gt;&lt;titles&gt;&lt;title&gt;Effect of tachycardia on cardiac output during normal and increased venous return&lt;/title&gt;&lt;/titles&gt;&lt;pages&gt;288-292&lt;/pages&gt;&lt;volume&gt;211&lt;/volume&gt;&lt;number&gt;2&lt;/number&gt;&lt;dates&gt;&lt;year&gt;1966&lt;/year&gt;&lt;pub-dates&gt;&lt;date&gt;1966-08-01 00:00:00&lt;/date&gt;&lt;/pub-dates&gt;&lt;/dates&gt;&lt;work-type&gt;Journal Article&lt;/work-type&gt;&lt;urls&gt;&lt;related-urls&gt;&lt;url&gt;http://ajplegacy.physiology.org/ajplegacy/211/2/288.full.pdf&lt;/url&gt;&lt;/related-urls&gt;&lt;/urls&gt;&lt;/record&gt;&lt;/Cite&gt;&lt;/EndNote&gt;</w:instrText>
      </w:r>
      <w:r>
        <w:rPr>
          <w:rFonts w:ascii="Times New Roman" w:eastAsia="Times New Roman" w:hAnsi="Times New Roman" w:cs="Times New Roman"/>
        </w:rPr>
        <w:fldChar w:fldCharType="separate"/>
      </w:r>
      <w:r w:rsidR="00EF4622">
        <w:rPr>
          <w:rFonts w:ascii="Times New Roman" w:eastAsia="Times New Roman" w:hAnsi="Times New Roman" w:cs="Times New Roman"/>
          <w:noProof/>
        </w:rPr>
        <w:t>[8, 9]</w:t>
      </w:r>
      <w:r>
        <w:rPr>
          <w:rFonts w:ascii="Times New Roman" w:eastAsia="Times New Roman" w:hAnsi="Times New Roman" w:cs="Times New Roman"/>
        </w:rPr>
        <w:fldChar w:fldCharType="end"/>
      </w:r>
      <w:r>
        <w:rPr>
          <w:rFonts w:ascii="Times New Roman" w:eastAsia="Times New Roman" w:hAnsi="Times New Roman" w:cs="Times New Roman"/>
        </w:rPr>
        <w:t>, which could be well described using dynamic beat-by-beat implementation</w:t>
      </w:r>
      <w:r w:rsidRPr="003A5773">
        <w:rPr>
          <w:rFonts w:ascii="Times New Roman" w:eastAsia="Times New Roman" w:hAnsi="Times New Roman" w:cs="Times New Roman"/>
        </w:rPr>
        <w:t>.</w:t>
      </w:r>
      <w:r w:rsidR="00DC2A89">
        <w:rPr>
          <w:rFonts w:ascii="Times New Roman" w:eastAsia="Times New Roman" w:hAnsi="Times New Roman" w:cs="Times New Roman"/>
        </w:rPr>
        <w:t xml:space="preserve"> Using Physiolibrary there is possible to make the beat-by-beat implementations as we describe in</w:t>
      </w:r>
      <w:r w:rsidR="00E46172">
        <w:rPr>
          <w:rFonts w:ascii="Times New Roman" w:eastAsia="Times New Roman" w:hAnsi="Times New Roman" w:cs="Times New Roman"/>
        </w:rPr>
        <w:t xml:space="preserve"> articles</w:t>
      </w:r>
      <w:r w:rsidR="004B609D">
        <w:rPr>
          <w:rFonts w:ascii="Times New Roman" w:eastAsia="Times New Roman" w:hAnsi="Times New Roman" w:cs="Times New Roman"/>
        </w:rPr>
        <w:t xml:space="preserve"> </w: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PjxSZWNOdW0+MjwvUmVjTnVtPjxEaXNwbGF5VGV4dD5bMTAsIDExXTwvRGlzcGxheVRleHQ+PHJl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</w:fldData>
        </w:fldChar>
      </w:r>
      <w:r w:rsidR="00EF4622">
        <w:rPr>
          <w:rFonts w:ascii="Times New Roman" w:eastAsia="Times New Roman" w:hAnsi="Times New Roman" w:cs="Times New Roman"/>
        </w:rPr>
        <w:instrText xml:space="preserve"> ADDIN EN.CITE </w:instrText>
      </w:r>
      <w:r w:rsidR="00EF4622">
        <w:rPr>
          <w:rFonts w:ascii="Times New Roman" w:eastAsia="Times New Roman" w:hAnsi="Times New Roman" w:cs="Times New Roman"/>
        </w:rPr>
        <w:fldChar w:fldCharType="begin">
          <w:fldData xml:space="preserve">PEVuZE5vdGU+PENpdGU+PEF1dGhvcj5LdWxow6FuZWs8L0F1dGhvcj48WWVhcj4yMDE0PC9ZZWFy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</w:fldData>
        </w:fldChar>
      </w:r>
      <w:r w:rsidR="00EF4622">
        <w:rPr>
          <w:rFonts w:ascii="Times New Roman" w:eastAsia="Times New Roman" w:hAnsi="Times New Roman" w:cs="Times New Roman"/>
        </w:rPr>
        <w:instrText xml:space="preserve"> ADDIN EN.CITE.DATA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rPr>
          <w:rFonts w:ascii="Times New Roman" w:eastAsia="Times New Roman" w:hAnsi="Times New Roman" w:cs="Times New Roman"/>
          <w:noProof/>
        </w:rPr>
        <w:t>[10, 11]</w:t>
      </w:r>
      <w:r w:rsidR="00EF4622">
        <w:rPr>
          <w:rFonts w:ascii="Times New Roman" w:eastAsia="Times New Roman" w:hAnsi="Times New Roman" w:cs="Times New Roman"/>
        </w:rPr>
        <w:fldChar w:fldCharType="end"/>
      </w:r>
      <w:r w:rsidR="004B609D">
        <w:rPr>
          <w:rFonts w:ascii="Times New Roman" w:eastAsia="Times New Roman" w:hAnsi="Times New Roman" w:cs="Times New Roman"/>
        </w:rPr>
        <w:t>.</w:t>
      </w:r>
      <w:r w:rsidR="00DC2A89">
        <w:rPr>
          <w:rFonts w:ascii="Times New Roman" w:eastAsia="Times New Roman" w:hAnsi="Times New Roman" w:cs="Times New Roman"/>
        </w:rPr>
        <w:t xml:space="preserve">  </w:t>
      </w:r>
      <w:r w:rsidR="00EF4622">
        <w:rPr>
          <w:rFonts w:ascii="Times New Roman" w:eastAsia="Times New Roman" w:hAnsi="Times New Roman" w:cs="Times New Roman"/>
        </w:rPr>
        <w:t>These publications show the opening and closing valves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_Ref408339015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36</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simulate the current pressure and flow during diastolic filling and systolic ejection of ventricles. Even more there is also integrated the blood flow inertia (</w:t>
      </w:r>
      <w:r w:rsidR="00EF4622">
        <w:rPr>
          <w:rFonts w:ascii="Times New Roman" w:eastAsia="Times New Roman" w:hAnsi="Times New Roman" w:cs="Times New Roman"/>
        </w:rPr>
        <w:fldChar w:fldCharType="begin"/>
      </w:r>
      <w:r w:rsidR="00EF4622">
        <w:rPr>
          <w:rFonts w:ascii="Times New Roman" w:eastAsia="Times New Roman" w:hAnsi="Times New Roman" w:cs="Times New Roman"/>
        </w:rPr>
        <w:instrText xml:space="preserve"> REF _Ref408340612 \h </w:instrText>
      </w:r>
      <w:r w:rsidR="00EF4622">
        <w:rPr>
          <w:rFonts w:ascii="Times New Roman" w:eastAsia="Times New Roman" w:hAnsi="Times New Roman" w:cs="Times New Roman"/>
        </w:rPr>
      </w:r>
      <w:r w:rsidR="00EF4622">
        <w:rPr>
          <w:rFonts w:ascii="Times New Roman" w:eastAsia="Times New Roman" w:hAnsi="Times New Roman" w:cs="Times New Roman"/>
        </w:rPr>
        <w:fldChar w:fldCharType="separate"/>
      </w:r>
      <w:r w:rsidR="00EF4622">
        <w:t xml:space="preserve">Equation </w:t>
      </w:r>
      <w:r w:rsidR="00EF4622">
        <w:rPr>
          <w:noProof/>
        </w:rPr>
        <w:t>37</w:t>
      </w:r>
      <w:r w:rsidR="00EF4622">
        <w:rPr>
          <w:rFonts w:ascii="Times New Roman" w:eastAsia="Times New Roman" w:hAnsi="Times New Roman" w:cs="Times New Roman"/>
        </w:rPr>
        <w:fldChar w:fldCharType="end"/>
      </w:r>
      <w:r w:rsidR="00EF4622">
        <w:rPr>
          <w:rFonts w:ascii="Times New Roman" w:eastAsia="Times New Roman" w:hAnsi="Times New Roman" w:cs="Times New Roman"/>
        </w:rPr>
        <w:t>), which has a significant role on shape of functions (</w:t>
      </w:r>
      <w:r w:rsidR="00857BF3">
        <w:rPr>
          <w:rFonts w:ascii="Times New Roman" w:eastAsia="Times New Roman" w:hAnsi="Times New Roman" w:cs="Times New Roman"/>
        </w:rPr>
        <w:t xml:space="preserve">generating </w:t>
      </w:r>
      <w:r w:rsidR="00EF4622">
        <w:rPr>
          <w:rFonts w:ascii="Times New Roman" w:eastAsia="Times New Roman" w:hAnsi="Times New Roman" w:cs="Times New Roman"/>
        </w:rPr>
        <w:t>Dicrotic Notch</w:t>
      </w:r>
      <w:r w:rsidR="00857BF3">
        <w:rPr>
          <w:rFonts w:ascii="Times New Roman" w:eastAsia="Times New Roman" w:hAnsi="Times New Roman" w:cs="Times New Roman"/>
        </w:rPr>
        <w:t>, ..</w:t>
      </w:r>
      <w:r w:rsidR="00EF4622">
        <w:rPr>
          <w:rFonts w:ascii="Times New Roman" w:eastAsia="Times New Roman" w:hAnsi="Times New Roman" w:cs="Times New Roman"/>
        </w:rPr>
        <w:t xml:space="preserve">) during these short-time </w:t>
      </w:r>
      <w:r w:rsidR="00E46172">
        <w:rPr>
          <w:rFonts w:ascii="Times New Roman" w:eastAsia="Times New Roman" w:hAnsi="Times New Roman" w:cs="Times New Roman"/>
        </w:rPr>
        <w:t>events</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But the switch of time scale to shorter times opens more questions, which we have not answered in these articles. For example the shape of pressure function in different places of circulation is more caused of pressure pulse wave than the filling blood volume of the vessel</w:t>
      </w:r>
      <w:r w:rsidR="00F67157">
        <w:rPr>
          <w:rFonts w:ascii="Times New Roman" w:eastAsia="Times New Roman" w:hAnsi="Times New Roman" w:cs="Times New Roman"/>
        </w:rPr>
        <w:t xml:space="preserve"> </w:t>
      </w:r>
      <w:r w:rsidR="00F67157">
        <w:rPr>
          <w:rFonts w:ascii="Times New Roman" w:eastAsia="Times New Roman" w:hAnsi="Times New Roman" w:cs="Times New Roman"/>
        </w:rPr>
        <w:fldChar w:fldCharType="begin"/>
      </w:r>
      <w:r w:rsidR="00F67157">
        <w:rPr>
          <w:rFonts w:ascii="Times New Roman" w:eastAsia="Times New Roman" w:hAnsi="Times New Roman" w:cs="Times New Roman"/>
        </w:rPr>
        <w:instrText xml:space="preserve"> ADDIN EN.CITE &lt;EndNote&gt;&lt;Cite&gt;&lt;Author&gt;Yambe&lt;/Author&gt;&lt;Year&gt;2004&lt;/Year&gt;&lt;RecNum&gt;782&lt;/RecNum&gt;&lt;DisplayText&gt;[12]&lt;/DisplayText&gt;&lt;record&gt;&lt;rec-number&gt;782&lt;/rec-number&gt;&lt;foreign-keys&gt;&lt;key app="EN" db-id="asff5atfts5dsyeed99x09p9vrrp5apxfr5e" timestamp="1421616817"&gt;782&lt;/key&gt;&lt;/foreign-keys&gt;&lt;ref-type name="Journal Article"&gt;17&lt;/ref-type&gt;&lt;contributors&gt;&lt;authors&gt;&lt;author&gt;Yambe, Tomoyuki&lt;/author&gt;&lt;author&gt;Yoshizawa, Makoto&lt;/author&gt;&lt;author&gt;Saijo, Yoshifumi&lt;/author&gt;&lt;author&gt;Yamaguchi, Tasuku&lt;/author&gt;&lt;author&gt;Shibata, Muneichi&lt;/author&gt;&lt;author&gt;Konno, Satoshi&lt;/author&gt;&lt;author&gt;Nitta, Shinichi&lt;/author&gt;&lt;author&gt;Kuwayama, Takashi&lt;/author&gt;&lt;/authors&gt;&lt;/contributors&gt;&lt;titles&gt;&lt;title&gt;Brachio-ankle pulse wave velocity and cardio-ankle vascular index (CAVI)&lt;/title&gt;&lt;secondary-title&gt;Biomedicine &amp;amp; Pharmacotherapy&lt;/secondary-title&gt;&lt;/titles&gt;&lt;periodical&gt;&lt;full-title&gt;Biomedicine &amp;amp; Pharmacotherapy&lt;/full-title&gt;&lt;/periodical&gt;&lt;pages&gt;S95-S98&lt;/pages&gt;&lt;volume&gt;58, Supplement 1&lt;/volume&gt;&lt;number&gt;0&lt;/number&gt;&lt;keywords&gt;&lt;keyword&gt;Brachial-ankle pulse wave velocity&lt;/keyword&gt;&lt;keyword&gt;Cardio-ankle vascular index&lt;/keyword&gt;&lt;keyword&gt;CAVI&lt;/keyword&gt;&lt;keyword&gt;Atherosclerosis&lt;/keyword&gt;&lt;keyword&gt;Hypertension&lt;/keyword&gt;&lt;/keywords&gt;&lt;dates&gt;&lt;year&gt;2004&lt;/year&gt;&lt;pub-dates&gt;&lt;date&gt;10//&lt;/date&gt;&lt;/pub-dates&gt;&lt;/dates&gt;&lt;isbn&gt;0753-3322&lt;/isbn&gt;&lt;urls&gt;&lt;related-urls&gt;&lt;url&gt;http://www.sciencedirect.com/science/article/pii/S0753332204800155&lt;/url&gt;&lt;/related-urls&gt;&lt;/urls&gt;&lt;electronic-resource-num&gt;http://dx.doi.org/10.1016/S0753-3322(04)80015-5&lt;/electronic-resource-num&gt;&lt;/record&gt;&lt;/Cite&gt;&lt;/EndNote&gt;</w:instrText>
      </w:r>
      <w:r w:rsidR="00F67157">
        <w:rPr>
          <w:rFonts w:ascii="Times New Roman" w:eastAsia="Times New Roman" w:hAnsi="Times New Roman" w:cs="Times New Roman"/>
        </w:rPr>
        <w:fldChar w:fldCharType="separate"/>
      </w:r>
      <w:r w:rsidR="00F67157">
        <w:rPr>
          <w:rFonts w:ascii="Times New Roman" w:eastAsia="Times New Roman" w:hAnsi="Times New Roman" w:cs="Times New Roman"/>
          <w:noProof/>
        </w:rPr>
        <w:t>[12]</w:t>
      </w:r>
      <w:r w:rsidR="00F67157">
        <w:rPr>
          <w:rFonts w:ascii="Times New Roman" w:eastAsia="Times New Roman" w:hAnsi="Times New Roman" w:cs="Times New Roman"/>
        </w:rPr>
        <w:fldChar w:fldCharType="end"/>
      </w:r>
      <w:r w:rsidR="00857BF3">
        <w:rPr>
          <w:rFonts w:ascii="Times New Roman" w:eastAsia="Times New Roman" w:hAnsi="Times New Roman" w:cs="Times New Roman"/>
        </w:rPr>
        <w:t>.</w:t>
      </w:r>
      <w:r w:rsidR="00EF4622">
        <w:rPr>
          <w:rFonts w:ascii="Times New Roman" w:eastAsia="Times New Roman" w:hAnsi="Times New Roman" w:cs="Times New Roman"/>
        </w:rPr>
        <w:t xml:space="preserve"> </w:t>
      </w:r>
      <w:r w:rsidR="00857BF3">
        <w:rPr>
          <w:rFonts w:ascii="Times New Roman" w:eastAsia="Times New Roman" w:hAnsi="Times New Roman" w:cs="Times New Roman"/>
        </w:rPr>
        <w:t xml:space="preserve">These waves are moving much faster than blood and they can even be reflected to the opposite way of blood flow. In </w:t>
      </w:r>
      <w:r w:rsidR="00E46172">
        <w:rPr>
          <w:rFonts w:ascii="Times New Roman" w:eastAsia="Times New Roman" w:hAnsi="Times New Roman" w:cs="Times New Roman"/>
        </w:rPr>
        <w:t>continuous flow</w:t>
      </w:r>
      <w:r w:rsidR="00857BF3">
        <w:rPr>
          <w:rFonts w:ascii="Times New Roman" w:eastAsia="Times New Roman" w:hAnsi="Times New Roman" w:cs="Times New Roman"/>
        </w:rPr>
        <w:t xml:space="preserve"> calculation</w:t>
      </w:r>
      <w:r w:rsidR="00E46172">
        <w:rPr>
          <w:rFonts w:ascii="Times New Roman" w:eastAsia="Times New Roman" w:hAnsi="Times New Roman" w:cs="Times New Roman"/>
        </w:rPr>
        <w:t>s</w:t>
      </w:r>
      <w:r w:rsidR="00857BF3">
        <w:rPr>
          <w:rFonts w:ascii="Times New Roman" w:eastAsia="Times New Roman" w:hAnsi="Times New Roman" w:cs="Times New Roman"/>
        </w:rPr>
        <w:t xml:space="preserve"> are these waves eliminated, because they wave characteristic caused the equality of positive and negative </w:t>
      </w:r>
      <w:r w:rsidR="00E46172">
        <w:rPr>
          <w:rFonts w:ascii="Times New Roman" w:eastAsia="Times New Roman" w:hAnsi="Times New Roman" w:cs="Times New Roman"/>
        </w:rPr>
        <w:t xml:space="preserve">areas under and below the mean pressure </w:t>
      </w:r>
      <w:r w:rsidR="00E46172">
        <w:rPr>
          <w:rFonts w:ascii="Times New Roman" w:eastAsia="Times New Roman" w:hAnsi="Times New Roman" w:cs="Times New Roman"/>
        </w:rPr>
        <w:fldChar w:fldCharType="begin"/>
      </w:r>
      <w:r w:rsidR="00F67157">
        <w:rPr>
          <w:rFonts w:ascii="Times New Roman" w:eastAsia="Times New Roman" w:hAnsi="Times New Roman" w:cs="Times New Roman"/>
        </w:rPr>
        <w:instrText xml:space="preserve"> ADDIN EN.CITE &lt;EndNote&gt;&lt;Cite&gt;&lt;Author&gt;Follansbee&lt;/Author&gt;&lt;Year&gt;1983&lt;/Year&gt;&lt;RecNum&gt;781&lt;/RecNum&gt;&lt;DisplayText&gt;[13]&lt;/DisplayText&gt;&lt;record&gt;&lt;rec-number&gt;781&lt;/rec-number&gt;&lt;foreign-keys&gt;&lt;key app="EN" db-id="asff5atfts5dsyeed99x09p9vrrp5apxfr5e" timestamp="1421616465"&gt;781&lt;/key&gt;&lt;/foreign-keys&gt;&lt;ref-type name="Journal Article"&gt;17&lt;/ref-type&gt;&lt;contributors&gt;&lt;authors&gt;&lt;author&gt;Follansbee, P. S.&lt;/author&gt;&lt;author&gt;Frantz, C.&lt;/author&gt;&lt;/authors&gt;&lt;/contributors&gt;&lt;titles&gt;&lt;title&gt;Wave Propagation in the Split Hopkinson Pressure Bar&lt;/title&gt;&lt;secondary-title&gt;Journal of Engineering Materials and Technology&lt;/secondary-title&gt;&lt;/titles&gt;&lt;periodical&gt;&lt;full-title&gt;Journal of Engineering Materials and Technology&lt;/full-title&gt;&lt;/periodical&gt;&lt;pages&gt;61-66&lt;/pages&gt;&lt;volume&gt;105&lt;/volume&gt;&lt;number&gt;1&lt;/number&gt;&lt;dates&gt;&lt;year&gt;1983&lt;/year&gt;&lt;/dates&gt;&lt;isbn&gt;0094-4289&lt;/isbn&gt;&lt;urls&gt;&lt;related-urls&gt;&lt;url&gt;http://dx.doi.org/10.1115/1.3225620&lt;/url&gt;&lt;/related-urls&gt;&lt;/urls&gt;&lt;electronic-resource-num&gt;10.1115/1.3225620&lt;/electronic-resource-num&gt;&lt;/record&gt;&lt;/Cite&gt;&lt;/EndNote&gt;</w:instrText>
      </w:r>
      <w:r w:rsidR="00E46172">
        <w:rPr>
          <w:rFonts w:ascii="Times New Roman" w:eastAsia="Times New Roman" w:hAnsi="Times New Roman" w:cs="Times New Roman"/>
        </w:rPr>
        <w:fldChar w:fldCharType="separate"/>
      </w:r>
      <w:r w:rsidR="00F67157">
        <w:rPr>
          <w:rFonts w:ascii="Times New Roman" w:eastAsia="Times New Roman" w:hAnsi="Times New Roman" w:cs="Times New Roman"/>
          <w:noProof/>
        </w:rPr>
        <w:t>[13]</w:t>
      </w:r>
      <w:r w:rsidR="00E46172">
        <w:rPr>
          <w:rFonts w:ascii="Times New Roman" w:eastAsia="Times New Roman" w:hAnsi="Times New Roman" w:cs="Times New Roman"/>
        </w:rPr>
        <w:fldChar w:fldCharType="end"/>
      </w:r>
      <w:r w:rsidR="00E46172">
        <w:rPr>
          <w:rFonts w:ascii="Times New Roman" w:eastAsia="Times New Roman" w:hAnsi="Times New Roman" w:cs="Times New Roman"/>
        </w:rPr>
        <w:t xml:space="preserve">. </w:t>
      </w:r>
      <w:r w:rsidR="00857BF3">
        <w:rPr>
          <w:rFonts w:ascii="Times New Roman" w:eastAsia="Times New Roman" w:hAnsi="Times New Roman" w:cs="Times New Roman"/>
        </w:rPr>
        <w:t xml:space="preserve"> </w:t>
      </w:r>
    </w:p>
    <w:p w:rsidR="00752A9E" w:rsidRDefault="00752A9E" w:rsidP="00DB5134">
      <w:pPr>
        <w:keepNext/>
        <w:spacing w:before="180" w:after="180" w:line="240" w:lineRule="auto"/>
        <w:jc w:val="center"/>
      </w:pPr>
    </w:p>
    <w:p w:rsidR="00520F47" w:rsidRDefault="00752A9E" w:rsidP="00752A9E">
      <w:pPr>
        <w:pStyle w:val="Titulek"/>
        <w:jc w:val="both"/>
      </w:pPr>
      <w:bookmarkStart w:id="163" w:name="_Ref409278919"/>
      <w:r>
        <w:t xml:space="preserve">Diagram </w:t>
      </w:r>
      <w:r>
        <w:fldChar w:fldCharType="begin"/>
      </w:r>
      <w:r>
        <w:instrText xml:space="preserve"> SEQ Diagram \* ARABIC </w:instrText>
      </w:r>
      <w:r>
        <w:fldChar w:fldCharType="separate"/>
      </w:r>
      <w:r w:rsidR="006520A4">
        <w:rPr>
          <w:noProof/>
        </w:rPr>
        <w:t>4</w:t>
      </w:r>
      <w:r>
        <w:fldChar w:fldCharType="end"/>
      </w:r>
      <w:bookmarkEnd w:id="163"/>
      <w:r>
        <w:t xml:space="preserve">, </w:t>
      </w:r>
      <w:r w:rsidR="001C61AE">
        <w:t>Heart V</w:t>
      </w:r>
      <w:r>
        <w:t>entricle</w:t>
      </w:r>
      <w:r w:rsidR="001C61AE">
        <w:t xml:space="preserve">, the block diastole is calculating </w:t>
      </w:r>
      <w:r w:rsidR="005E10AF">
        <w:t xml:space="preserve">the </w:t>
      </w:r>
      <w:r w:rsidR="001C61AE">
        <w:t xml:space="preserve">end diastolic volume from mean filling pressure, the block systole is calculating </w:t>
      </w:r>
      <w:r w:rsidR="005E10AF">
        <w:t xml:space="preserve">the </w:t>
      </w:r>
      <w:r w:rsidR="001C61AE">
        <w:t xml:space="preserve">end systolic volume from mean arterial pressure and contractility, which is a function of </w:t>
      </w:r>
      <w:r w:rsidR="005E10AF">
        <w:t xml:space="preserve">the </w:t>
      </w:r>
      <w:r w:rsidR="001C61AE">
        <w:t>beta receptor</w:t>
      </w:r>
      <w:r w:rsidR="005E10AF">
        <w:t>s activity.</w:t>
      </w:r>
    </w:p>
    <w:p w:rsidR="00C51E82" w:rsidRDefault="00370F3B" w:rsidP="00C51E82">
      <w:pPr>
        <w:pStyle w:val="Nadpis3"/>
        <w:rPr>
          <w:rFonts w:eastAsia="Times New Roman"/>
        </w:rPr>
      </w:pPr>
      <w:bookmarkStart w:id="164" w:name="_Ref409078498"/>
      <w:bookmarkStart w:id="165" w:name="_Toc409289294"/>
      <w:r>
        <w:rPr>
          <w:rFonts w:eastAsia="Times New Roman"/>
        </w:rPr>
        <w:t>C</w:t>
      </w:r>
      <w:r w:rsidR="00C51E82">
        <w:rPr>
          <w:rFonts w:eastAsia="Times New Roman"/>
        </w:rPr>
        <w:t>irculation</w:t>
      </w:r>
      <w:bookmarkEnd w:id="164"/>
      <w:bookmarkEnd w:id="165"/>
    </w:p>
    <w:p w:rsidR="00C07079" w:rsidRPr="00C07079" w:rsidRDefault="00C07079" w:rsidP="00C07079">
      <w:r>
        <w:t xml:space="preserve">In pulmonary circulation is blood flowing through pulmonary arteries, capillaries and veins. All of these is represented in </w:t>
      </w:r>
      <w:r>
        <w:fldChar w:fldCharType="begin"/>
      </w:r>
      <w:r>
        <w:instrText xml:space="preserve"> REF _Ref409301526 \h </w:instrText>
      </w:r>
      <w:r>
        <w:fldChar w:fldCharType="separate"/>
      </w:r>
      <w:r>
        <w:t xml:space="preserve">Diagram </w:t>
      </w:r>
      <w:r>
        <w:rPr>
          <w:noProof/>
        </w:rPr>
        <w:t>5</w:t>
      </w:r>
      <w:r>
        <w:fldChar w:fldCharType="end"/>
      </w:r>
      <w:r>
        <w:t xml:space="preserve"> by the elastic vessel (</w:t>
      </w:r>
      <w:r>
        <w:fldChar w:fldCharType="begin"/>
      </w:r>
      <w:r>
        <w:instrText xml:space="preserve"> REF _Ref408240819 \h </w:instrText>
      </w:r>
      <w:r>
        <w:fldChar w:fldCharType="separate"/>
      </w:r>
      <w:r>
        <w:t xml:space="preserve">Equation </w:t>
      </w:r>
      <w:r>
        <w:rPr>
          <w:noProof/>
        </w:rPr>
        <w:t>32</w:t>
      </w:r>
      <w:r>
        <w:fldChar w:fldCharType="end"/>
      </w:r>
      <w:r>
        <w:t xml:space="preserve"> and </w:t>
      </w:r>
      <w:r>
        <w:fldChar w:fldCharType="begin"/>
      </w:r>
      <w:r>
        <w:instrText xml:space="preserve"> REF _Ref408240831 \h </w:instrText>
      </w:r>
      <w:r>
        <w:fldChar w:fldCharType="separate"/>
      </w:r>
      <w:r>
        <w:t xml:space="preserve">Equation </w:t>
      </w:r>
      <w:r>
        <w:rPr>
          <w:noProof/>
        </w:rPr>
        <w:t>33</w:t>
      </w:r>
      <w:r>
        <w:fldChar w:fldCharType="end"/>
      </w:r>
      <w:r>
        <w:t>) and hydraulic resistor (</w:t>
      </w:r>
      <w:r>
        <w:fldChar w:fldCharType="begin"/>
      </w:r>
      <w:r>
        <w:instrText xml:space="preserve"> REF _Ref409301616 \h </w:instrText>
      </w:r>
      <w:r>
        <w:fldChar w:fldCharType="separate"/>
      </w:r>
      <w:r>
        <w:t xml:space="preserve">Equation </w:t>
      </w:r>
      <w:r>
        <w:rPr>
          <w:noProof/>
        </w:rPr>
        <w:t>34</w:t>
      </w:r>
      <w:r>
        <w:fldChar w:fldCharType="end"/>
      </w:r>
      <w:r>
        <w:t>).  A special block is used for calculation of perfusion of ventilated alveoli based on total blood flow through pulmonary capillaries called lungBloodFlow.</w:t>
      </w:r>
    </w:p>
    <w:p w:rsidR="00AA03BD" w:rsidRDefault="00AA03BD" w:rsidP="00AA03BD">
      <w:pPr>
        <w:keepNext/>
        <w:jc w:val="center"/>
      </w:pPr>
    </w:p>
    <w:p w:rsidR="00DB5134" w:rsidRDefault="00AA03BD" w:rsidP="00AA03BD">
      <w:pPr>
        <w:pStyle w:val="Titulek"/>
      </w:pPr>
      <w:bookmarkStart w:id="166" w:name="_Ref409301526"/>
      <w:r>
        <w:t xml:space="preserve">Diagram </w:t>
      </w:r>
      <w:r>
        <w:fldChar w:fldCharType="begin"/>
      </w:r>
      <w:r>
        <w:instrText xml:space="preserve"> SEQ Diagram \* ARABIC </w:instrText>
      </w:r>
      <w:r>
        <w:fldChar w:fldCharType="separate"/>
      </w:r>
      <w:r w:rsidR="006520A4">
        <w:rPr>
          <w:noProof/>
        </w:rPr>
        <w:t>5</w:t>
      </w:r>
      <w:r>
        <w:fldChar w:fldCharType="end"/>
      </w:r>
      <w:bookmarkEnd w:id="166"/>
      <w:r>
        <w:t>, Pulmonary Circulation</w:t>
      </w:r>
    </w:p>
    <w:p w:rsidR="00C07079" w:rsidRPr="00C07079" w:rsidRDefault="00C07079" w:rsidP="00C07079">
      <w:r>
        <w:t>The local regulation of vasoconstrict</w:t>
      </w:r>
      <w:r w:rsidR="008D60C0">
        <w:t xml:space="preserve">ion and vasodilation in lungs </w:t>
      </w:r>
      <w:r w:rsidR="008D60C0">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&lt;EndNote&gt;&lt;Cite&gt;&lt;Author&gt;Archer&lt;/Author&gt;&lt;Year&gt;2002&lt;/Year&gt;&lt;RecNum&gt;618&lt;/RecNum&gt;&lt;DisplayText&gt;[14]&lt;/DisplayText&gt;&lt;record&gt;&lt;rec-number&gt;618&lt;/rec-number&gt;&lt;foreign-keys&gt;&lt;key app="EN" db-id="asff5atfts5dsyeed99x09p9vrrp5apxfr5e" timestamp="1411063174"&gt;618&lt;/key&gt;&lt;/foreign-keys&gt;&lt;ref-type name="Book"&gt;6&lt;/ref-type&gt;&lt;contributors&gt;&lt;authors&gt;&lt;author&gt;Archer, Stephen&lt;/author&gt;&lt;author&gt;Michelakis, Evangelos&lt;/author&gt;&lt;/authors&gt;&lt;/contributors&gt;&lt;titles&gt;&lt;title&gt;The Mechanism(s) of Hypoxic Pulmonary Vasoconstriction: Potassium Channels, Redox O2 Sensors, and Controversies&lt;/title&gt;&lt;/titles&gt;&lt;pages&gt;131-137&lt;/pages&gt;&lt;volume&gt;17&lt;/volume&gt;&lt;number&gt;4&lt;/number&gt;&lt;dates&gt;&lt;year&gt;2002&lt;/year&gt;&lt;pub-dates&gt;&lt;date&gt;2002-08-01 00:00:00&lt;/date&gt;&lt;/pub-dates&gt;&lt;/dates&gt;&lt;work-type&gt;Journal Article&lt;/work-type&gt;&lt;urls&gt;&lt;related-urls&gt;&lt;url&gt;http://physiologyonline.physiology.org/nips/17/4/131.full.pdf&lt;/url&gt;&lt;/related-urls&gt;&lt;/urls&gt;&lt;electronic-resource-num&gt;10.1152/nips.01388.2002&lt;/electronic-resource-num&gt;&lt;/record&gt;&lt;/Cite&gt;&lt;/EndNote&gt;</w:instrText>
      </w:r>
      <w:r w:rsidR="008D60C0">
        <w:rPr>
          <w:rFonts w:ascii="Times New Roman" w:eastAsia="Times New Roman" w:hAnsi="Times New Roman" w:cs="Times New Roman"/>
        </w:rPr>
        <w:fldChar w:fldCharType="separate"/>
      </w:r>
      <w:r w:rsidR="00954841">
        <w:rPr>
          <w:rFonts w:ascii="Times New Roman" w:eastAsia="Times New Roman" w:hAnsi="Times New Roman" w:cs="Times New Roman"/>
          <w:noProof/>
        </w:rPr>
        <w:t>[14]</w:t>
      </w:r>
      <w:r w:rsidR="008D60C0">
        <w:rPr>
          <w:rFonts w:ascii="Times New Roman" w:eastAsia="Times New Roman" w:hAnsi="Times New Roman" w:cs="Times New Roman"/>
        </w:rPr>
        <w:fldChar w:fldCharType="end"/>
      </w:r>
      <w:r w:rsidR="008D60C0">
        <w:rPr>
          <w:rFonts w:ascii="Times New Roman" w:eastAsia="Times New Roman" w:hAnsi="Times New Roman" w:cs="Times New Roman"/>
        </w:rPr>
        <w:t xml:space="preserve"> </w:t>
      </w:r>
      <w:r w:rsidR="008D60C0">
        <w:t>is</w:t>
      </w:r>
      <w:r>
        <w:t xml:space="preserve"> not implemented, but can be easily inserted in the next versions.</w:t>
      </w:r>
    </w:p>
    <w:p w:rsidR="00F67157" w:rsidRDefault="00C07079" w:rsidP="009F278B">
      <w:r>
        <w:lastRenderedPageBreak/>
        <w:t>In systemic circulation</w:t>
      </w:r>
      <w:r w:rsidR="00D403CE">
        <w:t xml:space="preserve"> the blood flow</w:t>
      </w:r>
      <w:r>
        <w:t xml:space="preserve"> </w:t>
      </w:r>
      <w:r w:rsidR="00D403CE">
        <w:t xml:space="preserve">is after elastic vessel component for systemic arteries </w:t>
      </w:r>
      <w:r w:rsidR="00954841">
        <w:fldChar w:fldCharType="begin"/>
      </w:r>
      <w:r w:rsidR="00954841">
        <w:instrText xml:space="preserve"> ADDIN EN.CITE &lt;EndNote&gt;&lt;Cite&gt;&lt;Author&gt;Roach&lt;/Author&gt;&lt;Year&gt;1957&lt;/Year&gt;&lt;RecNum&gt;577&lt;/RecNum&gt;&lt;DisplayText&gt;[15]&lt;/DisplayText&gt;&lt;record&gt;&lt;rec-number&gt;577&lt;/rec-number&gt;&lt;foreign-keys&gt;&lt;key app="EN" db-id="asff5atfts5dsyeed99x09p9vrrp5apxfr5e" timestamp="1410980499"&gt;577&lt;/key&gt;&lt;/foreign-keys&gt;&lt;ref-type name="Journal Article"&gt;17&lt;/ref-type&gt;&lt;contributors&gt;&lt;authors&gt;&lt;author&gt;Roach, Margot R.&lt;/author&gt;&lt;author&gt;Burton, Alan C.&lt;/author&gt;&lt;/authors&gt;&lt;/contributors&gt;&lt;titles&gt;&lt;title&gt;THE REASON FOR THE SHAPE OF THE DISTENSIBILITY CURVES OF ARTERIES&lt;/title&gt;&lt;secondary-title&gt;Canadian Journal of Biochemistry and Physiology&lt;/secondary-title&gt;&lt;/titles&gt;&lt;periodical&gt;&lt;full-title&gt;Canadian Journal of Biochemistry and Physiology&lt;/full-title&gt;&lt;/periodical&gt;&lt;pages&gt;681-690&lt;/pages&gt;&lt;volume&gt;35&lt;/volume&gt;&lt;number&gt;8&lt;/number&gt;&lt;dates&gt;&lt;year&gt;1957&lt;/year&gt;&lt;pub-dates&gt;&lt;date&gt;1957/08/01&lt;/date&gt;&lt;/pub-dates&gt;&lt;/dates&gt;&lt;publisher&gt;NRC Research Press&lt;/publisher&gt;&lt;isbn&gt;0576-5544&lt;/isbn&gt;&lt;urls&gt;&lt;related-urls&gt;&lt;url&gt;http://www.nrcresearchpress.com/doi/abs/10.1139/o57-080&lt;/url&gt;&lt;/related-urls&gt;&lt;/urls&gt;&lt;electronic-resource-num&gt;10.1139/o57-080&lt;/electronic-resource-num&gt;&lt;access-date&gt;2014/09/17&lt;/access-date&gt;&lt;/record&gt;&lt;/Cite&gt;&lt;/EndNote&gt;</w:instrText>
      </w:r>
      <w:r w:rsidR="00954841">
        <w:fldChar w:fldCharType="separate"/>
      </w:r>
      <w:r w:rsidR="00954841">
        <w:rPr>
          <w:noProof/>
        </w:rPr>
        <w:t>[15]</w:t>
      </w:r>
      <w:r w:rsidR="00954841">
        <w:fldChar w:fldCharType="end"/>
      </w:r>
      <w:r w:rsidR="009F278B">
        <w:t xml:space="preserve"> </w:t>
      </w:r>
      <w:r w:rsidR="00D403CE">
        <w:t xml:space="preserve">divided into branches for different tissues. In the upper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are the instances of coronary (micro)circulation through heart, the next are all other peripheral organs except of splanchnic circulation, and the splanchnic circulation, where is the blood from gastro-intestinal tract mixed with blood from hepatic arteries  inside the liver.  The lower part of </w:t>
      </w:r>
      <w:r w:rsidR="00D403CE">
        <w:fldChar w:fldCharType="begin"/>
      </w:r>
      <w:r w:rsidR="00D403CE">
        <w:instrText xml:space="preserve"> REF _Ref409302159 \h </w:instrText>
      </w:r>
      <w:r w:rsidR="00D403CE">
        <w:fldChar w:fldCharType="separate"/>
      </w:r>
      <w:r w:rsidR="00D403CE">
        <w:t xml:space="preserve">Diagram </w:t>
      </w:r>
      <w:r w:rsidR="00D403CE">
        <w:rPr>
          <w:noProof/>
        </w:rPr>
        <w:t>6</w:t>
      </w:r>
      <w:r w:rsidR="00D403CE">
        <w:fldChar w:fldCharType="end"/>
      </w:r>
      <w:r w:rsidR="00D403CE">
        <w:t xml:space="preserve"> represent the sequestered blood in the lower parts of the body caused by hydrostatic gravitation effect (</w:t>
      </w:r>
      <w:r w:rsidR="00D403CE">
        <w:fldChar w:fldCharType="begin"/>
      </w:r>
      <w:r w:rsidR="00D403CE">
        <w:instrText xml:space="preserve"> REF _Ref408302351 \h </w:instrText>
      </w:r>
      <w:r w:rsidR="00D403CE">
        <w:fldChar w:fldCharType="separate"/>
      </w:r>
      <w:r w:rsidR="00D403CE">
        <w:t xml:space="preserve">Equation </w:t>
      </w:r>
      <w:r w:rsidR="00D403CE">
        <w:rPr>
          <w:noProof/>
        </w:rPr>
        <w:t>35</w:t>
      </w:r>
      <w:r w:rsidR="00D403CE">
        <w:fldChar w:fldCharType="end"/>
      </w:r>
      <w:r w:rsidR="00D403CE">
        <w:t>).</w:t>
      </w:r>
      <w:r w:rsidR="00F67157">
        <w:t xml:space="preserve"> Characteristics of sequestering blood in leg vessels are measured with many orthostatic experiments </w:t>
      </w:r>
      <w:r w:rsidR="00954841">
        <w:fldChar w:fldCharType="begin">
          <w:fldData xml:space="preserve">PEVuZE5vdGU+PENpdGU+PEF1dGhvcj5CZXZlZ8OkcmQ8L0F1dGhvcj48WWVhcj4xOTYyPC9ZZWFy
PjxSZWNOdW0+NTk2PC9SZWNOdW0+PERpc3BsYXlUZXh0PlsxNi0yMl08L0Rpc3BsYXlUZXh0Pjxy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954841">
        <w:instrText xml:space="preserve"> ADDIN EN.CITE </w:instrText>
      </w:r>
      <w:r w:rsidR="00954841">
        <w:fldChar w:fldCharType="begin">
          <w:fldData xml:space="preserve">PEVuZE5vdGU+PENpdGU+PEF1dGhvcj5CZXZlZ8OkcmQ8L0F1dGhvcj48WWVhcj4xOTYyPC9ZZWFy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</w:fldData>
        </w:fldChar>
      </w:r>
      <w:r w:rsidR="00954841">
        <w:instrText xml:space="preserve"> ADDIN EN.CITE.DATA </w:instrText>
      </w:r>
      <w:r w:rsidR="00954841">
        <w:fldChar w:fldCharType="end"/>
      </w:r>
      <w:r w:rsidR="00954841">
        <w:fldChar w:fldCharType="separate"/>
      </w:r>
      <w:r w:rsidR="00954841">
        <w:rPr>
          <w:noProof/>
        </w:rPr>
        <w:t>[16-22]</w:t>
      </w:r>
      <w:r w:rsidR="00954841">
        <w:fldChar w:fldCharType="end"/>
      </w:r>
      <w:r w:rsidR="00F67157">
        <w:t xml:space="preserve">. And together with function of blood pumping </w:t>
      </w:r>
      <w:r w:rsidR="009F278B">
        <w:t xml:space="preserve">effect, </w:t>
      </w:r>
      <w:r w:rsidR="00F67157">
        <w:t>using vein valves during contraction and relaxation of surrounding skeletal muscle</w:t>
      </w:r>
      <w:r w:rsidR="009F278B">
        <w:t>,</w:t>
      </w:r>
      <w:r w:rsidR="00F67157">
        <w:t xml:space="preserve"> it answer</w:t>
      </w:r>
      <w:r w:rsidR="009F278B">
        <w:t>s</w:t>
      </w:r>
      <w:r w:rsidR="00F67157">
        <w:t xml:space="preserve"> the question why </w:t>
      </w:r>
      <w:r w:rsidR="009F278B">
        <w:t xml:space="preserve">is so uncomfortable log-term </w:t>
      </w:r>
      <w:r w:rsidR="00F67157">
        <w:t>stay</w:t>
      </w:r>
      <w:r w:rsidR="009F278B">
        <w:t xml:space="preserve">ing at one place without motion in contrast with long-term walking </w:t>
      </w:r>
      <w:r w:rsidR="00954841">
        <w:fldChar w:fldCharType="begin">
          <w:fldData xml:space="preserve">PEVuZE5vdGU+PENpdGU+PEF1dGhvcj5Bcm1zdHJvbmc8L0F1dGhvcj48WWVhcj4xOTg1PC9ZZWFy
PjxSZWNOdW0+MjA5PC9SZWNOdW0+PERpc3BsYXlUZXh0PlsyMy0yNV08L0Rpc3BsYXlUZXh0Pjxy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954841">
        <w:instrText xml:space="preserve"> ADDIN EN.CITE </w:instrText>
      </w:r>
      <w:r w:rsidR="00954841">
        <w:fldChar w:fldCharType="begin">
          <w:fldData xml:space="preserve">PEVuZE5vdGU+PENpdGU+PEF1dGhvcj5Bcm1zdHJvbmc8L0F1dGhvcj48WWVhcj4xOTg1PC9ZZWFy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</w:fldData>
        </w:fldChar>
      </w:r>
      <w:r w:rsidR="00954841">
        <w:instrText xml:space="preserve"> ADDIN EN.CITE.DATA </w:instrText>
      </w:r>
      <w:r w:rsidR="00954841">
        <w:fldChar w:fldCharType="end"/>
      </w:r>
      <w:r w:rsidR="00954841">
        <w:fldChar w:fldCharType="separate"/>
      </w:r>
      <w:r w:rsidR="00954841">
        <w:rPr>
          <w:noProof/>
        </w:rPr>
        <w:t>[23-25]</w:t>
      </w:r>
      <w:r w:rsidR="00954841">
        <w:fldChar w:fldCharType="end"/>
      </w:r>
      <w:r w:rsidR="009F278B">
        <w:t>.</w:t>
      </w:r>
      <w:r w:rsidR="00F67157">
        <w:t xml:space="preserve"> </w:t>
      </w:r>
    </w:p>
    <w:p w:rsidR="00C07079" w:rsidRPr="00C07079" w:rsidRDefault="00E3378E" w:rsidP="00C07079">
      <w:r>
        <w:t>After flowing through tissues goes blood into systemic veins, which zero-pressure-volume is driven by venoconstriction driven by sympathetic neural answer as part of baroreflex</w:t>
      </w:r>
      <w:r w:rsidR="009F278B">
        <w:t xml:space="preserve"> </w:t>
      </w:r>
      <w:r w:rsidR="00954841">
        <w:fldChar w:fldCharType="begin">
          <w:fldData xml:space="preserve">PEVuZE5vdGU+PENpdGU+PEF1dGhvcj5FQ0hUPC9BdXRob3I+PFllYXI+MTk3NDwvWWVhcj48UmVj
TnVtPjYwNzwvUmVjTnVtPjxEaXNwbGF5VGV4dD5bMjYtMjhdPC9EaXNwbGF5VGV4dD48cmVjb3Jk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954841">
        <w:instrText xml:space="preserve"> ADDIN EN.CITE </w:instrText>
      </w:r>
      <w:r w:rsidR="00954841">
        <w:fldChar w:fldCharType="begin">
          <w:fldData xml:space="preserve">PEVuZE5vdGU+PENpdGU+PEF1dGhvcj5FQ0hUPC9BdXRob3I+PFllYXI+MTk3NDwvWWVhcj48UmVj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=
</w:fldData>
        </w:fldChar>
      </w:r>
      <w:r w:rsidR="00954841">
        <w:instrText xml:space="preserve"> ADDIN EN.CITE.DATA </w:instrText>
      </w:r>
      <w:r w:rsidR="00954841">
        <w:fldChar w:fldCharType="end"/>
      </w:r>
      <w:r w:rsidR="00954841">
        <w:fldChar w:fldCharType="separate"/>
      </w:r>
      <w:r w:rsidR="00954841">
        <w:rPr>
          <w:noProof/>
        </w:rPr>
        <w:t>[26-28]</w:t>
      </w:r>
      <w:r w:rsidR="00954841">
        <w:fldChar w:fldCharType="end"/>
      </w:r>
      <w:r>
        <w:t>.</w:t>
      </w:r>
      <w:r w:rsidR="009F278B">
        <w:t xml:space="preserve"> </w:t>
      </w:r>
      <w:r>
        <w:t xml:space="preserve">The last phenomenon in systemic veins in place of entering intrathorax cavity can be collapsing of the veins. This is caused by small negative intrathorax pressure, which can suck all volume from vein at the place of </w:t>
      </w:r>
      <w:r w:rsidRPr="00E3378E">
        <w:t xml:space="preserve">diaphragm </w:t>
      </w:r>
      <w:r>
        <w:t>and restrict the blood flow as collapsing vessels do when there is not enough blood volume.</w:t>
      </w:r>
    </w:p>
    <w:p w:rsidR="00AA03BD" w:rsidRDefault="00926BFB" w:rsidP="00AA03BD">
      <w:pPr>
        <w:keepNext/>
        <w:jc w:val="center"/>
      </w:pPr>
      <w:r w:rsidRPr="00926BFB">
        <w:rPr>
          <w:noProof/>
          <w:lang w:val="cs-CZ"/>
        </w:rPr>
        <w:t xml:space="preserve"> </w:t>
      </w:r>
    </w:p>
    <w:p w:rsidR="00A20273" w:rsidRDefault="00AA03BD" w:rsidP="00AA03BD">
      <w:pPr>
        <w:pStyle w:val="Titulek"/>
      </w:pPr>
      <w:bookmarkStart w:id="167" w:name="_Ref409302159"/>
      <w:r>
        <w:t xml:space="preserve">Diagram </w:t>
      </w:r>
      <w:r>
        <w:fldChar w:fldCharType="begin"/>
      </w:r>
      <w:r>
        <w:instrText xml:space="preserve"> SEQ Diagram \* ARABIC </w:instrText>
      </w:r>
      <w:r>
        <w:fldChar w:fldCharType="separate"/>
      </w:r>
      <w:r w:rsidR="006520A4">
        <w:rPr>
          <w:noProof/>
        </w:rPr>
        <w:t>6</w:t>
      </w:r>
      <w:r>
        <w:fldChar w:fldCharType="end"/>
      </w:r>
      <w:bookmarkEnd w:id="167"/>
      <w:r>
        <w:t>, Systemic Circulation</w:t>
      </w:r>
    </w:p>
    <w:p w:rsidR="00D5762B" w:rsidRPr="00D5762B" w:rsidRDefault="000C094E" w:rsidP="00D5762B">
      <w:r>
        <w:t xml:space="preserve">Peripheral circulation part is composed with eight type of tissues: bone, neural, adipose, skeletal and respiratory muscle, renal, skin and the rest. </w:t>
      </w:r>
      <w:r w:rsidR="00BA7A92">
        <w:t>T</w:t>
      </w:r>
      <w:r>
        <w:t xml:space="preserve">hese organs are implemented by the same class of microcirculation with different parametrical setting. </w:t>
      </w:r>
      <w:r w:rsidR="00C316FC">
        <w:t>The</w:t>
      </w:r>
      <w:r w:rsidR="002578EC">
        <w:t xml:space="preserve"> exception from general microcirculation is the </w:t>
      </w:r>
      <w:r w:rsidR="00C316FC">
        <w:t xml:space="preserve">renal </w:t>
      </w:r>
      <w:r w:rsidR="002578EC">
        <w:t>circulation of kidneys</w:t>
      </w:r>
      <w:r w:rsidR="00BA7A92">
        <w:t xml:space="preserve"> (</w:t>
      </w:r>
      <w:r w:rsidR="00BA7A92">
        <w:fldChar w:fldCharType="begin"/>
      </w:r>
      <w:r w:rsidR="00BA7A92">
        <w:instrText xml:space="preserve"> REF _Ref409392318 \h </w:instrText>
      </w:r>
      <w:r w:rsidR="00BA7A92">
        <w:fldChar w:fldCharType="separate"/>
      </w:r>
      <w:r w:rsidR="00BA7A92">
        <w:t xml:space="preserve">Diagram </w:t>
      </w:r>
      <w:r w:rsidR="00BA7A92">
        <w:rPr>
          <w:noProof/>
        </w:rPr>
        <w:t>8</w:t>
      </w:r>
      <w:r w:rsidR="00BA7A92">
        <w:fldChar w:fldCharType="end"/>
      </w:r>
      <w:r w:rsidR="00BA7A92">
        <w:t>)</w:t>
      </w:r>
      <w:r w:rsidR="002578EC">
        <w:t>. These is very specific, because the blood flow after renal arcuate artery and afferent arterioles access the glomerular capillaries net</w:t>
      </w:r>
      <w:r w:rsidR="00C316FC">
        <w:t>.</w:t>
      </w:r>
      <w:r w:rsidR="002578EC">
        <w:t xml:space="preserve"> After the glomeruli </w:t>
      </w:r>
      <w:r w:rsidR="00F5572B">
        <w:t xml:space="preserve">and efferent arterioles </w:t>
      </w:r>
      <w:r w:rsidR="002578EC">
        <w:t>is blood divided</w:t>
      </w:r>
      <w:r w:rsidR="00F5572B">
        <w:t xml:space="preserve"> again to the capillary net</w:t>
      </w:r>
      <w:r w:rsidR="002578EC">
        <w:t xml:space="preserve"> </w:t>
      </w:r>
      <w:r w:rsidR="00C316FC">
        <w:t>of vasa recta or</w:t>
      </w:r>
      <w:r w:rsidR="00F5572B">
        <w:t xml:space="preserve"> interlobular capillar</w:t>
      </w:r>
      <w:r w:rsidR="00C316FC">
        <w:t>y net</w:t>
      </w:r>
      <w:r w:rsidR="00F5572B">
        <w:t>. Th</w:t>
      </w:r>
      <w:r w:rsidR="00C316FC">
        <w:t>e differences of</w:t>
      </w:r>
      <w:r w:rsidR="00F5572B">
        <w:t xml:space="preserve"> renal circulation </w:t>
      </w:r>
      <w:r w:rsidR="00C316FC">
        <w:t xml:space="preserve">are significant, because </w:t>
      </w:r>
      <w:r w:rsidR="00F5572B">
        <w:t>t</w:t>
      </w:r>
      <w:r w:rsidR="00C316FC">
        <w:t>he renal blood flow</w:t>
      </w:r>
      <w:r w:rsidR="00F5572B">
        <w:t xml:space="preserve"> is typically </w:t>
      </w:r>
      <w:r w:rsidR="00C316FC">
        <w:t xml:space="preserve">around </w:t>
      </w:r>
      <w:r w:rsidR="00F5572B">
        <w:t>20 % of cardiac output.</w:t>
      </w:r>
    </w:p>
    <w:p w:rsidR="00AA03BD" w:rsidRDefault="00AA03BD" w:rsidP="00AA03BD">
      <w:pPr>
        <w:keepNext/>
        <w:jc w:val="center"/>
      </w:pPr>
    </w:p>
    <w:p w:rsidR="00A20273" w:rsidRDefault="00AA03BD" w:rsidP="00AA03BD">
      <w:pPr>
        <w:pStyle w:val="Titulek"/>
      </w:pPr>
      <w:bookmarkStart w:id="168" w:name="_Ref409392314"/>
      <w:r>
        <w:t xml:space="preserve">Diagram </w:t>
      </w:r>
      <w:r>
        <w:fldChar w:fldCharType="begin"/>
      </w:r>
      <w:r>
        <w:instrText xml:space="preserve"> SEQ Diagram \* ARABIC </w:instrText>
      </w:r>
      <w:r>
        <w:fldChar w:fldCharType="separate"/>
      </w:r>
      <w:r w:rsidR="006520A4">
        <w:rPr>
          <w:noProof/>
        </w:rPr>
        <w:t>7</w:t>
      </w:r>
      <w:r>
        <w:fldChar w:fldCharType="end"/>
      </w:r>
      <w:bookmarkEnd w:id="168"/>
      <w:r>
        <w:t>, Peripheral Circulation</w:t>
      </w:r>
    </w:p>
    <w:p w:rsidR="00D5762B" w:rsidRDefault="00D5762B" w:rsidP="00D5762B">
      <w:pPr>
        <w:spacing w:before="180" w:after="180" w:line="240" w:lineRule="auto"/>
        <w:jc w:val="both"/>
        <w:rPr>
          <w:rFonts w:ascii="Times New Roman" w:eastAsia="Times New Roman" w:hAnsi="Times New Roman" w:cs="Times New Roman"/>
        </w:rPr>
      </w:pPr>
      <w:r w:rsidRPr="003A5773">
        <w:rPr>
          <w:rFonts w:ascii="Times New Roman" w:eastAsia="Times New Roman" w:hAnsi="Times New Roman" w:cs="Times New Roman"/>
        </w:rPr>
        <w:t>Splanchnic circulation</w:t>
      </w:r>
      <w:r>
        <w:rPr>
          <w:rFonts w:ascii="Times New Roman" w:eastAsia="Times New Roman" w:hAnsi="Times New Roman" w:cs="Times New Roman"/>
        </w:rPr>
        <w:t xml:space="preserve"> deliver all blood from gastro-intestinal</w:t>
      </w:r>
      <w:r w:rsidRPr="003A5773">
        <w:rPr>
          <w:rFonts w:ascii="Times New Roman" w:eastAsia="Times New Roman" w:hAnsi="Times New Roman" w:cs="Times New Roman"/>
        </w:rPr>
        <w:t xml:space="preserve"> </w:t>
      </w:r>
      <w:r>
        <w:rPr>
          <w:rFonts w:ascii="Times New Roman" w:eastAsia="Times New Roman" w:hAnsi="Times New Roman" w:cs="Times New Roman"/>
        </w:rPr>
        <w:t xml:space="preserve">tract to liver by portal vein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&lt;EndNote&gt;&lt;Cite&gt;&lt;Author&gt;Bradley&lt;/Author&gt;&lt;Year&gt;1953&lt;/Year&gt;&lt;RecNum&gt;655&lt;/RecNum&gt;&lt;DisplayText&gt;[37]&lt;/DisplayText&gt;&lt;record&gt;&lt;rec-number&gt;655&lt;/rec-number&gt;&lt;foreign-keys&gt;&lt;key app="EN" db-id="asff5atfts5dsyeed99x09p9vrrp5apxfr5e" timestamp="1411074422"&gt;655&lt;/key&gt;&lt;/foreign-keys&gt;&lt;ref-type name="Journal Article"&gt;17&lt;/ref-type&gt;&lt;contributors&gt;&lt;authors&gt;&lt;author&gt;Bradley, S. E.&lt;/author&gt;&lt;author&gt;Marks, P. A.&lt;/author&gt;&lt;author&gt;Reynell, P. C.&lt;/author&gt;&lt;author&gt;Meltzer, J.&lt;/author&gt;&lt;/authors&gt;&lt;/contributors&gt;&lt;titles&gt;&lt;title&gt;The circulating splanchnic blood volume in dog and man&lt;/title&gt;&lt;secondary-title&gt;Trans Assoc Am Physicians&lt;/secondary-title&gt;&lt;alt-title&gt;Transactions of the Association of American Physicians&lt;/alt-title&gt;&lt;/titles&gt;&lt;periodical&gt;&lt;full-title&gt;Trans Assoc Am Physicians&lt;/full-title&gt;&lt;abbr-1&gt;Transactions of the Association of American Physicians&lt;/abbr-1&gt;&lt;/periodical&gt;&lt;alt-periodical&gt;&lt;full-title&gt;Trans Assoc Am Physicians&lt;/full-title&gt;&lt;abbr-1&gt;Transactions of the Association of American Physicians&lt;/abbr-1&gt;&lt;/alt-periodical&gt;&lt;pages&gt;294-302&lt;/pages&gt;&lt;volume&gt;66&lt;/volume&gt;&lt;edition&gt;1953/01/01&lt;/edition&gt;&lt;keywords&gt;&lt;keyword&gt;*Blood Volume&lt;/keyword&gt;&lt;keyword&gt;*Dogs&lt;/keyword&gt;&lt;/keywords&gt;&lt;dates&gt;&lt;year&gt;1953&lt;/year&gt;&lt;/dates&gt;&lt;isbn&gt;0066-9458 (Print)&amp;#xD;0066-9458&lt;/isbn&gt;&lt;accession-num&gt;13136273&lt;/accession-num&gt;&lt;urls&gt;&lt;/urls&gt;&lt;remote-database-provider&gt;NLM&lt;/remote-database-provider&gt;&lt;language&gt;eng&lt;/language&gt;&lt;/record&gt;&lt;/Cite&gt;&lt;/EndNote&gt;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[37]</w:t>
      </w:r>
      <w:r>
        <w:rPr>
          <w:rFonts w:ascii="Times New Roman" w:eastAsia="Times New Roman" w:hAnsi="Times New Roman" w:cs="Times New Roman"/>
        </w:rPr>
        <w:fldChar w:fldCharType="end"/>
      </w:r>
      <w:r>
        <w:rPr>
          <w:rFonts w:ascii="Times New Roman" w:eastAsia="Times New Roman" w:hAnsi="Times New Roman" w:cs="Times New Roman"/>
        </w:rPr>
        <w:t xml:space="preserve">. In liver is the hepatic blood flow determined by portal vein and hepatic artery blood flow. Normal hepatic blood flow can vary from </w:t>
      </w:r>
      <w:r w:rsidR="008D60C0">
        <w:rPr>
          <w:rFonts w:ascii="Times New Roman" w:eastAsia="Times New Roman" w:hAnsi="Times New Roman" w:cs="Times New Roman"/>
        </w:rPr>
        <w:t>1</w:t>
      </w:r>
      <w:r>
        <w:rPr>
          <w:rFonts w:ascii="Times New Roman" w:eastAsia="Times New Roman" w:hAnsi="Times New Roman" w:cs="Times New Roman"/>
        </w:rPr>
        <w:t xml:space="preserve"> to 2</w:t>
      </w:r>
      <w:r w:rsidR="008D60C0">
        <w:rPr>
          <w:rFonts w:ascii="Times New Roman" w:eastAsia="Times New Roman" w:hAnsi="Times New Roman" w:cs="Times New Roman"/>
        </w:rPr>
        <w:t>.5</w:t>
      </w:r>
      <w:r>
        <w:rPr>
          <w:rFonts w:ascii="Times New Roman" w:eastAsia="Times New Roman" w:hAnsi="Times New Roman" w:cs="Times New Roman"/>
        </w:rPr>
        <w:t xml:space="preserve"> l/min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&lt;EndNote&gt;&lt;Cite&gt;&lt;Author&gt;BRADLEY&lt;/Author&gt;&lt;Year&gt;1952&lt;/Year&gt;&lt;RecNum&gt;654&lt;/RecNum&gt;&lt;DisplayText&gt;[38]&lt;/DisplayText&gt;&lt;record&gt;&lt;rec-number&gt;654&lt;/rec-number&gt;&lt;foreign-keys&gt;&lt;key app="EN" db-id="asff5atfts5dsyeed99x09p9vrrp5apxfr5e" timestamp="1411074085"&gt;654&lt;/key&gt;&lt;/foreign-keys&gt;&lt;ref-type name="Journal Article"&gt;17&lt;/ref-type&gt;&lt;contributors&gt;&lt;authors&gt;&lt;author&gt;BRADLEY, S. E.&lt;/author&gt;&lt;author&gt;INGELFINGER, F. J.&lt;/author&gt;&lt;author&gt;BRADLEY, G. P.&lt;/author&gt;&lt;/authors&gt;&lt;/contributors&gt;&lt;titles&gt;&lt;title&gt;Hepatic Circulation in Cirrhosis of the Liver&lt;/title&gt;&lt;secondary-title&gt;Circulation&lt;/secondary-title&gt;&lt;/titles&gt;&lt;periodical&gt;&lt;full-title&gt;Circulation&lt;/full-title&gt;&lt;abbr-1&gt;Circulation&lt;/abbr-1&gt;&lt;/periodical&gt;&lt;pages&gt;419-429&lt;/pages&gt;&lt;volume&gt;5&lt;/volume&gt;&lt;number&gt;3&lt;/number&gt;&lt;dates&gt;&lt;year&gt;1952&lt;/year&gt;&lt;pub-dates&gt;&lt;date&gt;March 1, 1952&lt;/date&gt;&lt;/pub-dates&gt;&lt;/dates&gt;&lt;urls&gt;&lt;related-urls&gt;&lt;url&gt;http://circ.ahajournals.org/content/5/3/419.abstract&lt;/url&gt;&lt;/related-urls&gt;&lt;/urls&gt;&lt;electronic-resource-num&gt;10.1161/01.cir.5.3.419&lt;/electronic-resource-num&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[38]</w:t>
      </w:r>
      <w:r>
        <w:rPr>
          <w:rFonts w:ascii="Times New Roman" w:eastAsia="Times New Roman" w:hAnsi="Times New Roman" w:cs="Times New Roman"/>
        </w:rPr>
        <w:fldChar w:fldCharType="end"/>
      </w:r>
      <w:r>
        <w:rPr>
          <w:rFonts w:ascii="Times New Roman" w:eastAsia="Times New Roman" w:hAnsi="Times New Roman" w:cs="Times New Roman"/>
        </w:rPr>
        <w:t xml:space="preserve"> in dependence on gastro intestinal blood flow. Portal blood volume and pressure is known in typical or in changed histamine concentration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&lt;EndNote&gt;&lt;Cite&gt;&lt;Author&gt;Greenway&lt;/Author&gt;&lt;Year&gt;1973&lt;/Year&gt;&lt;RecNum&gt;647&lt;/RecNum&gt;&lt;DisplayText&gt;[39]&lt;/DisplayText&gt;&lt;record&gt;&lt;rec-number&gt;647&lt;/rec-number&gt;&lt;foreign-keys&gt;&lt;key app="EN" db-id="asff5atfts5dsyeed99x09p9vrrp5apxfr5e" timestamp="1411071837"&gt;647&lt;/key&gt;&lt;/foreign-keys&gt;&lt;ref-type name="Journal Article"&gt;17&lt;/ref-type&gt;&lt;contributors&gt;&lt;authors&gt;&lt;author&gt;Greenway, CV&lt;/author&gt;&lt;author&gt;Oshiro, G&lt;/author&gt;&lt;/authors&gt;&lt;/contributors&gt;&lt;titles&gt;&lt;title&gt;Effects of histamine on hepatic volume (outflow block) in anaesthetized dogs&lt;/title&gt;&lt;secondary-title&gt;British journal of pharmacology&lt;/secondary-title&gt;&lt;/titles&gt;&lt;periodical&gt;&lt;full-title&gt;British journal of pharmacology&lt;/full-title&gt;&lt;/periodical&gt;&lt;pages&gt;282-290&lt;/pages&gt;&lt;volume&gt;47&lt;/volume&gt;&lt;number&gt;2&lt;/number&gt;&lt;dates&gt;&lt;year&gt;1973&lt;/year&gt;&lt;/dates&gt;&lt;isbn&gt;1476-5381&lt;/isbn&gt;&lt;urls&gt;&lt;/urls&gt;&lt;research-notes&gt;hepatic vein resistance  132&lt;/research-notes&gt;&lt;/record&gt;&lt;/Cite&gt;&lt;/EndNote&gt;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[39]</w:t>
      </w:r>
      <w:r>
        <w:rPr>
          <w:rFonts w:ascii="Times New Roman" w:eastAsia="Times New Roman" w:hAnsi="Times New Roman" w:cs="Times New Roman"/>
        </w:rPr>
        <w:fldChar w:fldCharType="end"/>
      </w:r>
      <w:r w:rsidR="00F5572B">
        <w:rPr>
          <w:rFonts w:ascii="Times New Roman" w:eastAsia="Times New Roman" w:hAnsi="Times New Roman" w:cs="Times New Roman"/>
        </w:rPr>
        <w:t>,</w:t>
      </w:r>
      <w:r>
        <w:rPr>
          <w:rFonts w:ascii="Times New Roman" w:eastAsia="Times New Roman" w:hAnsi="Times New Roman" w:cs="Times New Roman"/>
        </w:rPr>
        <w:t xml:space="preserve"> catecholamine concentration</w:t>
      </w:r>
      <w:r w:rsidR="00F5572B">
        <w:rPr>
          <w:rFonts w:ascii="Times New Roman" w:eastAsia="Times New Roman" w:hAnsi="Times New Roman" w:cs="Times New Roman"/>
        </w:rPr>
        <w:t xml:space="preserve"> (sympathetic activity)</w:t>
      </w:r>
      <w:r>
        <w:rPr>
          <w:rFonts w:ascii="Times New Roman" w:eastAsia="Times New Roman" w:hAnsi="Times New Roman" w:cs="Times New Roman"/>
        </w:rPr>
        <w:t xml:space="preserve"> </w:t>
      </w:r>
      <w:r>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PEVuZE5vdGU+PENpdGU+PEF1dGhvcj5HcmVlbndheTwvQXV0aG9yPjxZZWFyPjE5ODU8L1llYXI+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==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[40, 41]</w:t>
      </w:r>
      <w:r>
        <w:rPr>
          <w:rFonts w:ascii="Times New Roman" w:eastAsia="Times New Roman" w:hAnsi="Times New Roman" w:cs="Times New Roman"/>
        </w:rPr>
        <w:fldChar w:fldCharType="end"/>
      </w:r>
      <w:r>
        <w:rPr>
          <w:rFonts w:ascii="Times New Roman" w:eastAsia="Times New Roman" w:hAnsi="Times New Roman" w:cs="Times New Roman"/>
        </w:rPr>
        <w:t xml:space="preserve">. The splanchnic circulation </w:t>
      </w:r>
      <w:r w:rsidR="008D60C0">
        <w:rPr>
          <w:rFonts w:ascii="Times New Roman" w:eastAsia="Times New Roman" w:hAnsi="Times New Roman" w:cs="Times New Roman"/>
        </w:rPr>
        <w:t>can have a function of</w:t>
      </w:r>
      <w:r>
        <w:rPr>
          <w:rFonts w:ascii="Times New Roman" w:eastAsia="Times New Roman" w:hAnsi="Times New Roman" w:cs="Times New Roman"/>
        </w:rPr>
        <w:t xml:space="preserve"> blood reservoir during hemorrhage or</w:t>
      </w:r>
      <w:r w:rsidR="00C45A84">
        <w:rPr>
          <w:rFonts w:ascii="Times New Roman" w:eastAsia="Times New Roman" w:hAnsi="Times New Roman" w:cs="Times New Roman"/>
        </w:rPr>
        <w:t xml:space="preserve"> during</w:t>
      </w:r>
      <w:r>
        <w:rPr>
          <w:rFonts w:ascii="Times New Roman" w:eastAsia="Times New Roman" w:hAnsi="Times New Roman" w:cs="Times New Roman"/>
        </w:rPr>
        <w:t xml:space="preserve"> blood infusion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&lt;EndNote&gt;&lt;Cite&gt;&lt;Author&gt;Greenway&lt;/Author&gt;&lt;Year&gt;1974&lt;/Year&gt;&lt;RecNum&gt;653&lt;/RecNum&gt;&lt;DisplayText&gt;[42, 43]&lt;/DisplayText&gt;&lt;record&gt;&lt;rec-number&gt;653&lt;/rec-number&gt;&lt;foreign-keys&gt;&lt;key app="EN" db-id="asff5atfts5dsyeed99x09p9vrrp5apxfr5e" timestamp="1411073729"&gt;653&lt;/key&gt;&lt;/foreign-keys&gt;&lt;ref-type name="Journal Article"&gt;17&lt;/ref-type&gt;&lt;contributors&gt;&lt;authors&gt;&lt;author&gt;Greenway, C. V.&lt;/author&gt;&lt;author&gt;Lister, G. E.&lt;/author&gt;&lt;/authors&gt;&lt;/contributors&gt;&lt;titles&gt;&lt;title&gt;Capacitance effects and blood reservoir function in the splanchnic vascular bed during non-hypotensive haemorrhage and blood volume expansion in anaesthetized cats&lt;/title&gt;&lt;secondary-title&gt;The Journal of Physiology&lt;/secondary-title&gt;&lt;/titles&gt;&lt;periodical&gt;&lt;full-title&gt;The Journal of Physiology&lt;/full-title&gt;&lt;abbr-1&gt;J. Physiol. (Lond.)&lt;/abbr-1&gt;&lt;/periodical&gt;&lt;pages&gt;279-294&lt;/pages&gt;&lt;volume&gt;237&lt;/volume&gt;&lt;number&gt;2&lt;/number&gt;&lt;dates&gt;&lt;year&gt;1974&lt;/year&gt;&lt;pub-dates&gt;&lt;date&gt;March 1, 1974&lt;/date&gt;&lt;/pub-dates&gt;&lt;/dates&gt;&lt;urls&gt;&lt;related-urls&gt;&lt;url&gt;http://jp.physoc.org/content/237/2/279.abstract&lt;/url&gt;&lt;/related-urls&gt;&lt;/urls&gt;&lt;/record&gt;&lt;/Cite&gt;&lt;Cite&gt;&lt;Author&gt;Maass-Moreno&lt;/Author&gt;&lt;Year&gt;1992&lt;/Year&gt;&lt;RecNum&gt;210&lt;/RecNum&gt;&lt;record&gt;&lt;rec-number&gt;210&lt;/rec-number&gt;&lt;foreign-keys&gt;&lt;key app="EN" db-id="asff5atfts5dsyeed99x09p9vrrp5apxfr5e" timestamp="1410545436"&gt;210&lt;/key&gt;&lt;/foreign-keys&gt;&lt;ref-type name="Journal Article"&gt;17&lt;/ref-type&gt;&lt;contributors&gt;&lt;authors&gt;&lt;author&gt;Maass-Moreno, ROBERTO&lt;/author&gt;&lt;author&gt;Rothe, CARL F&lt;/author&gt;&lt;/authors&gt;&lt;/contributors&gt;&lt;titles&gt;&lt;title&gt;Contribution of the large hepatic veins to postsinusoidal vascular resistance&lt;/title&gt;&lt;secondary-title&gt;Am J Physiol Gastrointest Liver Physiol&lt;/secondary-title&gt;&lt;/titles&gt;&lt;periodical&gt;&lt;full-title&gt;Am J Physiol Gastrointest Liver Physiol&lt;/full-title&gt;&lt;/periodical&gt;&lt;pages&gt;G14-G22&lt;/pages&gt;&lt;volume&gt;262&lt;/volume&gt;&lt;dates&gt;&lt;year&gt;1992&lt;/year&gt;&lt;/dates&gt;&lt;urls&gt;&lt;/urls&gt;&lt;/record&gt;&lt;/Cite&gt;&lt;/EndNote&gt;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[42, 43]</w:t>
      </w:r>
      <w:r>
        <w:rPr>
          <w:rFonts w:ascii="Times New Roman" w:eastAsia="Times New Roman" w:hAnsi="Times New Roman" w:cs="Times New Roman"/>
        </w:rPr>
        <w:fldChar w:fldCharType="end"/>
      </w:r>
      <w:r>
        <w:rPr>
          <w:rFonts w:ascii="Times New Roman" w:eastAsia="Times New Roman" w:hAnsi="Times New Roman" w:cs="Times New Roman"/>
        </w:rPr>
        <w:t>.</w:t>
      </w:r>
    </w:p>
    <w:p w:rsidR="00D5762B" w:rsidRDefault="00D5762B" w:rsidP="00D5762B">
      <w:pPr>
        <w:keepNext/>
        <w:jc w:val="center"/>
      </w:pPr>
    </w:p>
    <w:p w:rsidR="00D5762B" w:rsidRDefault="00D5762B" w:rsidP="00D5762B">
      <w:pPr>
        <w:pStyle w:val="Titulek"/>
        <w:rPr>
          <w:rFonts w:ascii="Times New Roman" w:eastAsia="Times New Roman" w:hAnsi="Times New Roman" w:cs="Times New Roman"/>
          <w:noProof/>
          <w:lang w:val="cs-CZ"/>
        </w:rPr>
      </w:pPr>
      <w:r>
        <w:t xml:space="preserve">Diagram </w:t>
      </w:r>
      <w:r>
        <w:fldChar w:fldCharType="begin"/>
      </w:r>
      <w:r>
        <w:instrText xml:space="preserve"> SEQ Diagram \* ARABIC </w:instrText>
      </w:r>
      <w:r>
        <w:fldChar w:fldCharType="separate"/>
      </w:r>
      <w:r w:rsidR="006520A4">
        <w:rPr>
          <w:noProof/>
        </w:rPr>
        <w:t>8</w:t>
      </w:r>
      <w:r>
        <w:fldChar w:fldCharType="end"/>
      </w:r>
      <w:r>
        <w:t>, Splanchnic Circulation</w:t>
      </w:r>
    </w:p>
    <w:p w:rsidR="00370F3B" w:rsidRPr="003A5773" w:rsidRDefault="00370F3B" w:rsidP="00370F3B">
      <w:pPr>
        <w:pStyle w:val="Nadpis3"/>
        <w:rPr>
          <w:rFonts w:eastAsia="Times New Roman"/>
        </w:rPr>
      </w:pPr>
      <w:bookmarkStart w:id="169" w:name="_Ref409078506"/>
      <w:bookmarkStart w:id="170" w:name="_Toc409289295"/>
      <w:r>
        <w:rPr>
          <w:rFonts w:eastAsia="Times New Roman"/>
        </w:rPr>
        <w:t>Microcirculation</w:t>
      </w:r>
      <w:bookmarkEnd w:id="169"/>
      <w:bookmarkEnd w:id="170"/>
    </w:p>
    <w:p w:rsidR="003362FC" w:rsidRPr="003A5773" w:rsidRDefault="003362FC" w:rsidP="00C51E82">
      <w:pPr>
        <w:rPr>
          <w:rFonts w:eastAsia="Times New Roman"/>
        </w:rPr>
      </w:pPr>
      <w:r>
        <w:rPr>
          <w:rFonts w:eastAsia="Times New Roman"/>
        </w:rPr>
        <w:t xml:space="preserve">The blood flow through blood vessels depends on blood viscosity </w:t>
      </w:r>
      <w:r>
        <w:rPr>
          <w:rFonts w:eastAsia="Times New Roman"/>
        </w:rPr>
        <w:fldChar w:fldCharType="begin"/>
      </w:r>
      <w:r w:rsidR="00954841">
        <w:rPr>
          <w:rFonts w:eastAsia="Times New Roman"/>
        </w:rPr>
        <w:instrText xml:space="preserve"> ADDIN EN.CITE &lt;EndNote&gt;&lt;Cite&gt;&lt;Author&gt;Whittaker&lt;/Author&gt;&lt;Year&gt;1933&lt;/Year&gt;&lt;RecNum&gt;758&lt;/RecNum&gt;&lt;DisplayText&gt;[44]&lt;/DisplayText&gt;&lt;record&gt;&lt;rec-number&gt;758&lt;/rec-number&gt;&lt;foreign-keys&gt;&lt;key app="EN" db-id="asff5atfts5dsyeed99x09p9vrrp5apxfr5e" timestamp="1411173154"&gt;758&lt;/key&gt;&lt;/foreign-keys&gt;&lt;ref-type name="Journal Article"&gt;17&lt;/ref-type&gt;&lt;contributors&gt;&lt;authors&gt;&lt;author&gt;Whittaker, S. R. F.&lt;/author&gt;&lt;author&gt;Winton, F. R.&lt;/author&gt;&lt;/authors&gt;&lt;/contributors&gt;&lt;titles&gt;&lt;title&gt;The apparent viscosity of blood flowing in the isolated hindlimb of the dog, and its variation with corpuscular concentration&lt;/title&gt;&lt;secondary-title&gt;The Journal of Physiology&lt;/secondary-title&gt;&lt;/titles&gt;&lt;periodical&gt;&lt;full-title&gt;The Journal of Physiology&lt;/full-title&gt;&lt;abbr-1&gt;J. Physiol. (Lond.)&lt;/abbr-1&gt;&lt;/periodical&gt;&lt;pages&gt;339-369&lt;/pages&gt;&lt;volume&gt;78&lt;/volume&gt;&lt;number&gt;4&lt;/number&gt;&lt;dates&gt;&lt;year&gt;1933&lt;/year&gt;&lt;pub-dates&gt;&lt;date&gt;July 10, 1933&lt;/date&gt;&lt;/pub-dates&gt;&lt;/dates&gt;&lt;urls&gt;&lt;related-urls&gt;&lt;url&gt;http://jp.physoc.org/content/78/4/339.short&lt;/url&gt;&lt;/related-urls&gt;&lt;/urls&gt;&lt;/record&gt;&lt;/Cite&gt;&lt;/EndNote&gt;</w:instrText>
      </w:r>
      <w:r>
        <w:rPr>
          <w:rFonts w:eastAsia="Times New Roman"/>
        </w:rPr>
        <w:fldChar w:fldCharType="separate"/>
      </w:r>
      <w:r w:rsidR="00954841">
        <w:rPr>
          <w:rFonts w:eastAsia="Times New Roman"/>
          <w:noProof/>
        </w:rPr>
        <w:t>[44]</w:t>
      </w:r>
      <w:r>
        <w:rPr>
          <w:rFonts w:eastAsia="Times New Roman"/>
        </w:rPr>
        <w:fldChar w:fldCharType="end"/>
      </w:r>
      <w:r w:rsidR="007220A0">
        <w:rPr>
          <w:rFonts w:eastAsia="Times New Roman"/>
        </w:rPr>
        <w:t xml:space="preserve">, as shown by upper factor of </w:t>
      </w:r>
      <w:r w:rsidR="007220A0">
        <w:rPr>
          <w:rFonts w:eastAsia="Times New Roman"/>
        </w:rPr>
        <w:fldChar w:fldCharType="begin"/>
      </w:r>
      <w:r w:rsidR="007220A0">
        <w:rPr>
          <w:rFonts w:eastAsia="Times New Roman"/>
        </w:rPr>
        <w:instrText xml:space="preserve"> REF _Ref409385101 \h </w:instrText>
      </w:r>
      <w:r w:rsidR="007220A0">
        <w:rPr>
          <w:rFonts w:eastAsia="Times New Roman"/>
        </w:rPr>
      </w:r>
      <w:r w:rsidR="007220A0">
        <w:rPr>
          <w:rFonts w:eastAsia="Times New Roman"/>
        </w:rPr>
        <w:fldChar w:fldCharType="separate"/>
      </w:r>
      <w:r w:rsidR="007220A0">
        <w:t xml:space="preserve">Diagram </w:t>
      </w:r>
      <w:r w:rsidR="007220A0">
        <w:rPr>
          <w:noProof/>
        </w:rPr>
        <w:t>9</w:t>
      </w:r>
      <w:r w:rsidR="007220A0">
        <w:rPr>
          <w:rFonts w:eastAsia="Times New Roman"/>
        </w:rPr>
        <w:fldChar w:fldCharType="end"/>
      </w:r>
      <w:r>
        <w:rPr>
          <w:rFonts w:eastAsia="Times New Roman"/>
        </w:rPr>
        <w:t xml:space="preserve">. </w:t>
      </w:r>
      <w:r w:rsidR="007220A0">
        <w:rPr>
          <w:rFonts w:eastAsia="Times New Roman"/>
        </w:rPr>
        <w:t xml:space="preserve">Bellow this factor is the </w:t>
      </w:r>
      <w:r w:rsidR="0038178E">
        <w:rPr>
          <w:rFonts w:eastAsia="Times New Roman"/>
        </w:rPr>
        <w:t xml:space="preserve">vasodilation/vasoconstriction </w:t>
      </w:r>
      <w:r w:rsidR="007220A0">
        <w:rPr>
          <w:rFonts w:eastAsia="Times New Roman"/>
        </w:rPr>
        <w:t xml:space="preserve">effect of anesthesia, then effect of angiotensin 2, vasopressin and catecholamines. The catecholamines </w:t>
      </w:r>
      <w:r w:rsidR="007220A0">
        <w:rPr>
          <w:rFonts w:eastAsia="Times New Roman"/>
        </w:rPr>
        <w:lastRenderedPageBreak/>
        <w:t xml:space="preserve">such as epinephrine or norepinephrine freely dissolved in </w:t>
      </w:r>
      <w:r w:rsidR="0038178E">
        <w:rPr>
          <w:rFonts w:eastAsia="Times New Roman"/>
        </w:rPr>
        <w:t>extracellular fluids are</w:t>
      </w:r>
      <w:r w:rsidR="007220A0">
        <w:rPr>
          <w:rFonts w:eastAsia="Times New Roman"/>
        </w:rPr>
        <w:t xml:space="preserve"> described in section Hormones and their effect on alpha receptors are calculated as variable AlphaPool_Effect.</w:t>
      </w:r>
      <w:r w:rsidR="008D60C0">
        <w:rPr>
          <w:rFonts w:eastAsia="Times New Roman"/>
        </w:rPr>
        <w:t xml:space="preserve"> </w:t>
      </w:r>
      <w:r w:rsidR="007220A0">
        <w:rPr>
          <w:rFonts w:eastAsia="Times New Roman"/>
        </w:rPr>
        <w:t>The alpha receptors can be also stimulated by sympathetic neural activity (GangliaGeneral_NA) or inhibited using alpha blockers (AlphaBlocade_Effect)</w:t>
      </w:r>
      <w:r w:rsidR="0038178E">
        <w:rPr>
          <w:rFonts w:eastAsia="Times New Roman"/>
        </w:rPr>
        <w:t xml:space="preserve"> as </w:t>
      </w:r>
      <w:r w:rsidR="00926BFB">
        <w:rPr>
          <w:rFonts w:eastAsia="Times New Roman"/>
        </w:rPr>
        <w:t xml:space="preserve">will be </w:t>
      </w:r>
      <w:r w:rsidR="0038178E">
        <w:rPr>
          <w:rFonts w:eastAsia="Times New Roman"/>
        </w:rPr>
        <w:t>described in section about Neural Activity</w:t>
      </w:r>
      <w:r w:rsidR="007220A0">
        <w:rPr>
          <w:rFonts w:eastAsia="Times New Roman"/>
        </w:rPr>
        <w:t>.</w:t>
      </w:r>
      <w:r w:rsidR="00517C37">
        <w:rPr>
          <w:rFonts w:eastAsia="Times New Roman"/>
        </w:rPr>
        <w:t xml:space="preserve"> Next factor is for skeletal muscles, where a metaboreflex dilates the arterioles to bring more oxygen and nutrients into working tissue. The next factor is an adaptation on long-term low hypoxic condition by angiogenesis, where new branches between arterioles and venules caused lower resistance for blood flow. The partial pressure of oxygen can have also acute effect on vasodilation (or local vasoconstriction in lungs). However in brain must be calculated also the effect of carbon dioxide</w:t>
      </w:r>
      <w:r w:rsidR="00C45A84">
        <w:rPr>
          <w:rFonts w:eastAsia="Times New Roman"/>
        </w:rPr>
        <w:t xml:space="preserve"> </w:t>
      </w:r>
      <w:r w:rsidR="00954841">
        <w:rPr>
          <w:rFonts w:eastAsia="Times New Roman"/>
        </w:rPr>
        <w:fldChar w:fldCharType="begin"/>
      </w:r>
      <w:r w:rsidR="00954841">
        <w:rPr>
          <w:rFonts w:eastAsia="Times New Roman"/>
        </w:rPr>
        <w:instrText xml:space="preserve"> ADDIN EN.CITE &lt;EndNote&gt;&lt;Cite&gt;&lt;Author&gt;Kety&lt;/Author&gt;&lt;Year&gt;1948&lt;/Year&gt;&lt;RecNum&gt;397&lt;/RecNum&gt;&lt;DisplayText&gt;[45]&lt;/DisplayText&gt;&lt;record&gt;&lt;rec-number&gt;397&lt;/rec-number&gt;&lt;foreign-keys&gt;&lt;key app="EN" db-id="asff5atfts5dsyeed99x09p9vrrp5apxfr5e" timestamp="1410901505"&gt;397&lt;/key&gt;&lt;/foreign-keys&gt;&lt;ref-type name="Journal Article"&gt;17&lt;/ref-type&gt;&lt;contributors&gt;&lt;authors&gt;&lt;author&gt;Kety, Seymour S.&lt;/author&gt;&lt;author&gt;Schmidt, Carl F.&lt;/author&gt;&lt;/authors&gt;&lt;/contributors&gt;&lt;titles&gt;&lt;title&gt;THE EFFECTS OF ALTERED ARTERIAL TENSIONS OF CARBON DIOXIDE AND OXYGEN ON CEREBRAL BLOOD FLOW AND CEREBRAL OXYGEN CONSUMPTION OF NORMAL YOUNG MEN 1&lt;/title&gt;&lt;secondary-title&gt;The Journal of Clinical Investigation&lt;/secondary-title&gt;&lt;/titles&gt;&lt;periodical&gt;&lt;full-title&gt;The Journal of clinical investigation&lt;/full-title&gt;&lt;/periodical&gt;&lt;pages&gt;484-492&lt;/pages&gt;&lt;volume&gt;27&lt;/volume&gt;&lt;number&gt;4&lt;/number&gt;&lt;dates&gt;&lt;year&gt;1948&lt;/year&gt;&lt;/dates&gt;&lt;publisher&gt;The American Society for Clinical Investigation&lt;/publisher&gt;&lt;isbn&gt;0021-9738&lt;/isbn&gt;&lt;urls&gt;&lt;related-urls&gt;&lt;url&gt;http://www.jci.org/articles/view/101995&lt;/url&gt;&lt;/related-urls&gt;&lt;/urls&gt;&lt;electronic-resource-num&gt;10.1172/JCI101995&lt;/electronic-resource-num&gt;&lt;/record&gt;&lt;/Cite&gt;&lt;/EndNote&gt;</w:instrText>
      </w:r>
      <w:r w:rsidR="00954841">
        <w:rPr>
          <w:rFonts w:eastAsia="Times New Roman"/>
        </w:rPr>
        <w:fldChar w:fldCharType="separate"/>
      </w:r>
      <w:r w:rsidR="00954841">
        <w:rPr>
          <w:rFonts w:eastAsia="Times New Roman"/>
          <w:noProof/>
        </w:rPr>
        <w:t>[45]</w:t>
      </w:r>
      <w:r w:rsidR="00954841">
        <w:rPr>
          <w:rFonts w:eastAsia="Times New Roman"/>
        </w:rPr>
        <w:fldChar w:fldCharType="end"/>
      </w:r>
      <w:r w:rsidR="00517C37">
        <w:rPr>
          <w:rFonts w:eastAsia="Times New Roman"/>
        </w:rPr>
        <w:t xml:space="preserve">, which increases the </w:t>
      </w:r>
      <w:r w:rsidR="00B96122">
        <w:rPr>
          <w:rFonts w:eastAsia="Times New Roman"/>
        </w:rPr>
        <w:t>blood conductance in situation when it must be washed out or decreases the blood conductance when it must be accumulated to eliminate the local rapid pH changes.</w:t>
      </w:r>
      <w:r w:rsidR="00517C37">
        <w:rPr>
          <w:rFonts w:eastAsia="Times New Roman"/>
        </w:rPr>
        <w:t xml:space="preserve"> </w:t>
      </w:r>
      <w:r w:rsidR="00B96122">
        <w:rPr>
          <w:rFonts w:eastAsia="Times New Roman"/>
        </w:rPr>
        <w:t>Th</w:t>
      </w:r>
      <w:r w:rsidR="0038178E">
        <w:rPr>
          <w:rFonts w:eastAsia="Times New Roman"/>
        </w:rPr>
        <w:t>e local metabolic demand for oxygen is also one of the factors of</w:t>
      </w:r>
      <w:r w:rsidR="00B96122">
        <w:rPr>
          <w:rFonts w:eastAsia="Times New Roman"/>
        </w:rPr>
        <w:t xml:space="preserve"> vascular resistance. </w:t>
      </w:r>
      <w:r w:rsidR="0038178E">
        <w:rPr>
          <w:rFonts w:eastAsia="Times New Roman"/>
        </w:rPr>
        <w:t>The last one is the embolism, where the perceptual part of tissue circulation can be blocked by an embolus, which can be blood clot, gas bubble or any solid blockage of blood stream.</w:t>
      </w:r>
    </w:p>
    <w:p w:rsidR="00AA03BD" w:rsidRDefault="00AA03BD" w:rsidP="00AA03BD">
      <w:pPr>
        <w:keepNext/>
        <w:jc w:val="center"/>
      </w:pPr>
    </w:p>
    <w:p w:rsidR="00520F47" w:rsidRPr="00520F47" w:rsidRDefault="00AA03BD" w:rsidP="00AA03BD">
      <w:pPr>
        <w:pStyle w:val="Titulek"/>
      </w:pPr>
      <w:bookmarkStart w:id="171" w:name="_Ref409385101"/>
      <w:r>
        <w:t xml:space="preserve">Diagram </w:t>
      </w:r>
      <w:r>
        <w:fldChar w:fldCharType="begin"/>
      </w:r>
      <w:r>
        <w:instrText xml:space="preserve"> SEQ Diagram \* ARABIC </w:instrText>
      </w:r>
      <w:r>
        <w:fldChar w:fldCharType="separate"/>
      </w:r>
      <w:r w:rsidR="006520A4">
        <w:rPr>
          <w:noProof/>
        </w:rPr>
        <w:t>9</w:t>
      </w:r>
      <w:r>
        <w:fldChar w:fldCharType="end"/>
      </w:r>
      <w:bookmarkEnd w:id="171"/>
      <w:r>
        <w:t>, Microcirculation</w:t>
      </w:r>
    </w:p>
    <w:p w:rsidR="00451FAA" w:rsidRDefault="00451FAA" w:rsidP="00451FAA">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An exception of microcirculation is the renal circulation of kidneys, where only the efferent interlobar part is driven by some of mentioned factors. The strictly regulated renal blood flow by both afferent and efferent arterioles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REF _Ref409392318 \h </w:instrText>
      </w:r>
      <w:r>
        <w:rPr>
          <w:rFonts w:ascii="Times New Roman" w:eastAsia="Times New Roman" w:hAnsi="Times New Roman" w:cs="Times New Roman"/>
        </w:rPr>
      </w:r>
      <w:r>
        <w:rPr>
          <w:rFonts w:ascii="Times New Roman" w:eastAsia="Times New Roman" w:hAnsi="Times New Roman" w:cs="Times New Roman"/>
        </w:rPr>
        <w:fldChar w:fldCharType="separate"/>
      </w:r>
      <w:r>
        <w:t xml:space="preserve">Diagram </w:t>
      </w:r>
      <w:r>
        <w:rPr>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needs to set optimal filtration pressure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&lt;EndNote&gt;&lt;Cite&gt;&lt;Author&gt;Manning&lt;/Author&gt;&lt;Year&gt;1987&lt;/Year&gt;&lt;RecNum&gt;211&lt;/RecNum&gt;&lt;DisplayText&gt;[29, 30]&lt;/DisplayText&gt;&lt;record&gt;&lt;rec-number&gt;211&lt;/rec-number&gt;&lt;foreign-keys&gt;&lt;key app="EN" db-id="asff5atfts5dsyeed99x09p9vrrp5apxfr5e" timestamp="1410545590"&gt;211&lt;/key&gt;&lt;/foreign-keys&gt;&lt;ref-type name="Book"&gt;6&lt;/ref-type&gt;&lt;contributors&gt;&lt;authors&gt;&lt;author&gt;Manning, R. D.&lt;/author&gt;&lt;/authors&gt;&lt;/contributors&gt;&lt;titles&gt;&lt;title&gt;Renal hemodynamic, fluid volume, and arterial pressure changes during hyperproteinemia&lt;/title&gt;&lt;/titles&gt;&lt;pages&gt;F403-F411&lt;/pages&gt;&lt;volume&gt;252&lt;/volume&gt;&lt;number&gt;3&lt;/number&gt;&lt;dates&gt;&lt;year&gt;1987&lt;/year&gt;&lt;pub-dates&gt;&lt;date&gt;1987-03-01 00:00:00&lt;/date&gt;&lt;/pub-dates&gt;&lt;/dates&gt;&lt;work-type&gt;Journal Article&lt;/work-type&gt;&lt;urls&gt;&lt;related-urls&gt;&lt;url&gt;http://ajprenal.physiology.org/ajprenal/252/3/F403.full.pdf&lt;/url&gt;&lt;/related-urls&gt;&lt;/urls&gt;&lt;/record&gt;&lt;/Cite&gt;&lt;Cite&gt;&lt;Author&gt;Manning&lt;/Author&gt;&lt;Year&gt;1990&lt;/Year&gt;&lt;RecNum&gt;213&lt;/RecNum&gt;&lt;record&gt;&lt;rec-number&gt;213&lt;/rec-number&gt;&lt;foreign-keys&gt;&lt;key app="EN" db-id="asff5atfts5dsyeed99x09p9vrrp5apxfr5e" timestamp="1410545874"&gt;213&lt;/key&gt;&lt;/foreign-keys&gt;&lt;ref-type name="Book"&gt;6&lt;/ref-type&gt;&lt;contributors&gt;&lt;authors&gt;&lt;author&gt;Manning, R. D.&lt;/author&gt;&lt;/authors&gt;&lt;/contributors&gt;&lt;titles&gt;&lt;title&gt;Effects of hypoproteinemia on blood volume and arterial pressure of volume-loaded dogs&lt;/title&gt;&lt;/titles&gt;&lt;pages&gt;H1317-H1324&lt;/pages&gt;&lt;volume&gt;259&lt;/volume&gt;&lt;number&gt;5&lt;/number&gt;&lt;dates&gt;&lt;year&gt;1990&lt;/year&gt;&lt;pub-dates&gt;&lt;date&gt;1990-11-01 00:00:00&lt;/date&gt;&lt;/pub-dates&gt;&lt;/dates&gt;&lt;work-type&gt;Journal Article&lt;/work-type&gt;&lt;urls&gt;&lt;related-urls&gt;&lt;url&gt;http://ajpheart.physiology.org/ajpheart/259/5/H1317.full.pdf&lt;/url&gt;&lt;/related-urls&gt;&lt;/urls&gt;&lt;/record&gt;&lt;/Cite&gt;&lt;/EndNote&gt;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[29, 30]</w:t>
      </w:r>
      <w:r>
        <w:rPr>
          <w:rFonts w:ascii="Times New Roman" w:eastAsia="Times New Roman" w:hAnsi="Times New Roman" w:cs="Times New Roman"/>
        </w:rPr>
        <w:fldChar w:fldCharType="end"/>
      </w:r>
      <w:r>
        <w:rPr>
          <w:rFonts w:ascii="Times New Roman" w:eastAsia="Times New Roman" w:hAnsi="Times New Roman" w:cs="Times New Roman"/>
        </w:rPr>
        <w:t xml:space="preserve"> and to prevent washout of kidney medulla concentrations. This can be driven by number of working nephrons, tubule-glomerular-feedback </w: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Y051bT4yMTU8L1JlY051bT48RGlzcGxheVRleHQ+WzMxLCAzMl08L0Rpc3BsYXlUZXh0PjxyZWNv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Pr>
          <w:rFonts w:ascii="Times New Roman" w:eastAsia="Times New Roman" w:hAnsi="Times New Roman" w:cs="Times New Roman"/>
        </w:rPr>
        <w:instrText xml:space="preserve"> ADDIN EN.CITE </w:instrText>
      </w:r>
      <w:r>
        <w:rPr>
          <w:rFonts w:ascii="Times New Roman" w:eastAsia="Times New Roman" w:hAnsi="Times New Roman" w:cs="Times New Roman"/>
        </w:rPr>
        <w:fldChar w:fldCharType="begin">
          <w:fldData xml:space="preserve">PEVuZE5vdGU+PENpdGU+PEF1dGhvcj5Nb29yZTwvQXV0aG9yPjxZZWFyPjE5OTA8L1llYXI+PFJl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</w:fldData>
        </w:fldChar>
      </w:r>
      <w:r>
        <w:rPr>
          <w:rFonts w:ascii="Times New Roman" w:eastAsia="Times New Roman" w:hAnsi="Times New Roman" w:cs="Times New Roman"/>
        </w:rPr>
        <w:instrText xml:space="preserve"> ADDIN EN.CITE.DATA </w:instrText>
      </w:r>
      <w:r>
        <w:rPr>
          <w:rFonts w:ascii="Times New Roman" w:eastAsia="Times New Roman" w:hAnsi="Times New Roman" w:cs="Times New Roman"/>
        </w:rPr>
      </w:r>
      <w:r>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Pr>
          <w:rFonts w:ascii="Times New Roman" w:eastAsia="Times New Roman" w:hAnsi="Times New Roman" w:cs="Times New Roman"/>
          <w:noProof/>
        </w:rPr>
        <w:t>[31, 32]</w:t>
      </w:r>
      <w:r>
        <w:rPr>
          <w:rFonts w:ascii="Times New Roman" w:eastAsia="Times New Roman" w:hAnsi="Times New Roman" w:cs="Times New Roman"/>
        </w:rPr>
        <w:fldChar w:fldCharType="end"/>
      </w:r>
      <w:r>
        <w:rPr>
          <w:rFonts w:ascii="Times New Roman" w:eastAsia="Times New Roman" w:hAnsi="Times New Roman" w:cs="Times New Roman"/>
        </w:rPr>
        <w:t xml:space="preserve">, baroreflex-like patterns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&lt;EndNote&gt;&lt;Cite&gt;&lt;Author&gt;Skarlatos&lt;/Author&gt;&lt;Year&gt;1993&lt;/Year&gt;&lt;RecNum&gt;201&lt;/RecNum&gt;&lt;DisplayText&gt;[33]&lt;/DisplayText&gt;&lt;record&gt;&lt;rec-number&gt;201&lt;/rec-number&gt;&lt;foreign-keys&gt;&lt;key app="EN" db-id="asff5atfts5dsyeed99x09p9vrrp5apxfr5e" timestamp="1410539167"&gt;201&lt;/key&gt;&lt;/foreign-keys&gt;&lt;ref-type name="Journal Article"&gt;17&lt;/ref-type&gt;&lt;contributors&gt;&lt;authors&gt;&lt;author&gt;Skarlatos, S.&lt;/author&gt;&lt;author&gt;DiPaola, N.&lt;/author&gt;&lt;author&gt;Frankel, R. A.&lt;/author&gt;&lt;author&gt;Pomerantz, R. W.&lt;/author&gt;&lt;author&gt;Brand, P. H.&lt;/author&gt;&lt;author&gt;Metting, P. J.&lt;/author&gt;&lt;author&gt;Britton, S. L.&lt;/author&gt;&lt;/authors&gt;&lt;/contributors&gt;&lt;auth-address&gt;Department of Physiology and Biophysics, Medical College of Ohio, Toledo 43699-0008.&lt;/auth-address&gt;&lt;titles&gt;&lt;title&gt;Spontaneous pressure-flow relationships in renal circulation of conscious dogs&lt;/title&gt;&lt;secondary-title&gt;Am J Physiol&lt;/secondary-title&gt;&lt;alt-title&gt;The American journal of physiology&lt;/alt-title&gt;&lt;/titles&gt;&lt;periodical&gt;&lt;full-title&gt;Am J Physiol&lt;/full-title&gt;&lt;/periodical&gt;&lt;alt-periodical&gt;&lt;full-title&gt;The American Journal of Physiology&lt;/full-title&gt;&lt;abbr-1&gt;Am. J. Physiol&lt;/abbr-1&gt;&lt;/alt-periodical&gt;&lt;pages&gt;H1517-27&lt;/pages&gt;&lt;volume&gt;264&lt;/volume&gt;&lt;number&gt;5 Pt 2&lt;/number&gt;&lt;edition&gt;1993/05/01&lt;/edition&gt;&lt;keywords&gt;&lt;keyword&gt;Animals&lt;/keyword&gt;&lt;keyword&gt;Autonomic Nerve Block&lt;/keyword&gt;&lt;keyword&gt;*Blood Pressure&lt;/keyword&gt;&lt;keyword&gt;Dogs&lt;/keyword&gt;&lt;keyword&gt;Female&lt;/keyword&gt;&lt;keyword&gt;Hemodynamics&lt;/keyword&gt;&lt;keyword&gt;Hexamethonium&lt;/keyword&gt;&lt;keyword&gt;Hexamethonium Compounds/pharmacology&lt;/keyword&gt;&lt;keyword&gt;*Models, Cardiovascular&lt;/keyword&gt;&lt;keyword&gt;*Renal Circulation&lt;/keyword&gt;&lt;/keywords&gt;&lt;dates&gt;&lt;year&gt;1993&lt;/year&gt;&lt;pub-dates&gt;&lt;date&gt;May&lt;/date&gt;&lt;/pub-dates&gt;&lt;/dates&gt;&lt;isbn&gt;0002-9513 (Print)&amp;#xD;0002-9513&lt;/isbn&gt;&lt;accession-num&gt;8098913&lt;/accession-num&gt;&lt;urls&gt;&lt;/urls&gt;&lt;remote-database-provider&gt;NLM&lt;/remote-database-provider&gt;&lt;language&gt;eng&lt;/language&gt;&lt;/record&gt;&lt;/Cite&gt;&lt;/EndNote&gt;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[33]</w:t>
      </w:r>
      <w:r>
        <w:rPr>
          <w:rFonts w:ascii="Times New Roman" w:eastAsia="Times New Roman" w:hAnsi="Times New Roman" w:cs="Times New Roman"/>
        </w:rPr>
        <w:fldChar w:fldCharType="end"/>
      </w:r>
      <w:r>
        <w:rPr>
          <w:rFonts w:ascii="Times New Roman" w:eastAsia="Times New Roman" w:hAnsi="Times New Roman" w:cs="Times New Roman"/>
        </w:rPr>
        <w:t xml:space="preserve">, local mechanoreceptor-myogenic pattern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&lt;EndNote&gt;&lt;Cite&gt;&lt;Author&gt;Aukland&lt;/Author&gt;&lt;Year&gt;1989&lt;/Year&gt;&lt;RecNum&gt;217&lt;/RecNum&gt;&lt;DisplayText&gt;[34, 35]&lt;/DisplayText&gt;&lt;record&gt;&lt;rec-number&gt;217&lt;/rec-number&gt;&lt;foreign-keys&gt;&lt;key app="EN" db-id="asff5atfts5dsyeed99x09p9vrrp5apxfr5e" timestamp="1410546471"&gt;217&lt;/key&gt;&lt;/foreign-keys&gt;&lt;ref-type name="Journal Article"&gt;17&lt;/ref-type&gt;&lt;contributors&gt;&lt;authors&gt;&lt;author&gt;Aukland, K&lt;/author&gt;&lt;/authors&gt;&lt;/contributors&gt;&lt;titles&gt;&lt;title&gt;Myogenic mechanisms in the kidney&lt;/title&gt;&lt;secondary-title&gt;Journal of hypertension. Supplement: official journal of the International Society of Hypertension&lt;/secondary-title&gt;&lt;/titles&gt;&lt;periodical&gt;&lt;full-title&gt;Journal of hypertension. Supplement: official journal of the International Society of Hypertension&lt;/full-title&gt;&lt;/periodical&gt;&lt;pages&gt;S71-6; discussion S77&lt;/pages&gt;&lt;volume&gt;7&lt;/volume&gt;&lt;number&gt;4&lt;/number&gt;&lt;dates&gt;&lt;year&gt;1989&lt;/year&gt;&lt;/dates&gt;&lt;isbn&gt;0952-1178&lt;/isbn&gt;&lt;urls&gt;&lt;/urls&gt;&lt;/record&gt;&lt;/Cite&gt;&lt;Cite&gt;&lt;Author&gt;Drummond&lt;/Author&gt;&lt;Year&gt;2008&lt;/Year&gt;&lt;RecNum&gt;216&lt;/RecNum&gt;&lt;record&gt;&lt;rec-number&gt;216&lt;/rec-number&gt;&lt;foreign-keys&gt;&lt;key app="EN" db-id="asff5atfts5dsyeed99x09p9vrrp5apxfr5e" timestamp="1410546364"&gt;216&lt;/key&gt;&lt;/foreign-keys&gt;&lt;ref-type name="Journal Article"&gt;17&lt;/ref-type&gt;&lt;contributors&gt;&lt;authors&gt;&lt;author&gt;Drummond, Heather A&lt;/author&gt;&lt;author&gt;Grifoni, Samira C&lt;/author&gt;&lt;author&gt;Jernigan, Nikki L&lt;/author&gt;&lt;/authors&gt;&lt;/contributors&gt;&lt;titles&gt;&lt;title&gt;A new trick for an old dogma: ENaC proteins as mechanotransducers in vascular smooth muscle&lt;/title&gt;&lt;secondary-title&gt;Physiology&lt;/secondary-title&gt;&lt;/titles&gt;&lt;periodical&gt;&lt;full-title&gt;Physiology&lt;/full-title&gt;&lt;/periodical&gt;&lt;pages&gt;23-31&lt;/pages&gt;&lt;volume&gt;23&lt;/volume&gt;&lt;number&gt;1&lt;/number&gt;&lt;dates&gt;&lt;year&gt;2008&lt;/year&gt;&lt;/dates&gt;&lt;isbn&gt;1548-9213&lt;/isbn&gt;&lt;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[34, 35]</w:t>
      </w:r>
      <w:r>
        <w:rPr>
          <w:rFonts w:ascii="Times New Roman" w:eastAsia="Times New Roman" w:hAnsi="Times New Roman" w:cs="Times New Roman"/>
        </w:rPr>
        <w:fldChar w:fldCharType="end"/>
      </w:r>
      <w:r>
        <w:rPr>
          <w:rFonts w:ascii="Times New Roman" w:eastAsia="Times New Roman" w:hAnsi="Times New Roman" w:cs="Times New Roman"/>
        </w:rPr>
        <w:t xml:space="preserve"> and by efferent interlobar microcirculation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ADDIN EN.CITE &lt;EndNote&gt;&lt;Cite&gt;&lt;Author&gt;Heyeraas&lt;/Author&gt;&lt;Year&gt;1987&lt;/Year&gt;&lt;RecNum&gt;214&lt;/RecNum&gt;&lt;DisplayText&gt;[36]&lt;/DisplayText&gt;&lt;record&gt;&lt;rec-number&gt;214&lt;/rec-number&gt;&lt;foreign-keys&gt;&lt;key app="EN" db-id="asff5atfts5dsyeed99x09p9vrrp5apxfr5e" timestamp="1410546168"&gt;214&lt;/key&gt;&lt;/foreign-keys&gt;&lt;ref-type name="Journal Article"&gt;17&lt;/ref-type&gt;&lt;contributors&gt;&lt;authors&gt;&lt;author&gt;Heyeraas, Karin J.&lt;/author&gt;&lt;author&gt;Aukland, Knut&lt;/author&gt;&lt;/authors&gt;&lt;/contributors&gt;&lt;titles&gt;&lt;title&gt;Interlobular arterial resistance: Influence of renal arterial pressure and angiotensin II&lt;/title&gt;&lt;secondary-title&gt;Kidney Int&lt;/secondary-title&gt;&lt;/titles&gt;&lt;periodical&gt;&lt;full-title&gt;Kidney International&lt;/full-title&gt;&lt;abbr-1&gt;Kidney Int&lt;/abbr-1&gt;&lt;/periodical&gt;&lt;pages&gt;1291-1298&lt;/pages&gt;&lt;volume&gt;31&lt;/volume&gt;&lt;number&gt;6&lt;/number&gt;&lt;dates&gt;&lt;year&gt;1987&lt;/year&gt;&lt;pub-dates&gt;&lt;date&gt;06//print&lt;/date&gt;&lt;/pub-dates&gt;&lt;/dates&gt;&lt;publisher&gt;International Society of Nephrology&lt;/publisher&gt;&lt;isbn&gt;0085-2538&lt;/isbn&gt;&lt;urls&gt;&lt;related-urls&gt;&lt;url&gt;http://dx.doi.org/10.1038/ki.1987.142&lt;/url&gt;&lt;/related-urls&gt;&lt;/urls&gt;&lt;/record&gt;&lt;/Cite&gt;&lt;/EndNote&gt;</w:instrText>
      </w:r>
      <w:r>
        <w:rPr>
          <w:rFonts w:ascii="Times New Roman" w:eastAsia="Times New Roman" w:hAnsi="Times New Roman" w:cs="Times New Roman"/>
        </w:rPr>
        <w:fldChar w:fldCharType="separate"/>
      </w:r>
      <w:r>
        <w:rPr>
          <w:rFonts w:ascii="Times New Roman" w:eastAsia="Times New Roman" w:hAnsi="Times New Roman" w:cs="Times New Roman"/>
          <w:noProof/>
        </w:rPr>
        <w:t>[36]</w:t>
      </w:r>
      <w:r>
        <w:rPr>
          <w:rFonts w:ascii="Times New Roman" w:eastAsia="Times New Roman" w:hAnsi="Times New Roman" w:cs="Times New Roman"/>
        </w:rPr>
        <w:fldChar w:fldCharType="end"/>
      </w:r>
      <w:r>
        <w:rPr>
          <w:rFonts w:ascii="Times New Roman" w:eastAsia="Times New Roman" w:hAnsi="Times New Roman" w:cs="Times New Roman"/>
        </w:rPr>
        <w:t>.</w:t>
      </w:r>
    </w:p>
    <w:p w:rsidR="00451FAA" w:rsidRDefault="00451FAA" w:rsidP="00451FAA">
      <w:pPr>
        <w:keepNext/>
        <w:jc w:val="center"/>
      </w:pPr>
    </w:p>
    <w:p w:rsidR="00451FAA" w:rsidRPr="00BA7A92" w:rsidRDefault="00451FAA" w:rsidP="00451FAA">
      <w:pPr>
        <w:pStyle w:val="Titulek"/>
      </w:pPr>
      <w:bookmarkStart w:id="172" w:name="_Ref409392318"/>
      <w:r>
        <w:t xml:space="preserve">Diagram </w:t>
      </w:r>
      <w:r>
        <w:fldChar w:fldCharType="begin"/>
      </w:r>
      <w:r>
        <w:instrText xml:space="preserve"> SEQ Diagram \* ARABIC </w:instrText>
      </w:r>
      <w:r>
        <w:fldChar w:fldCharType="separate"/>
      </w:r>
      <w:r w:rsidR="006520A4">
        <w:rPr>
          <w:noProof/>
        </w:rPr>
        <w:t>10</w:t>
      </w:r>
      <w:r>
        <w:fldChar w:fldCharType="end"/>
      </w:r>
      <w:bookmarkEnd w:id="172"/>
      <w:r>
        <w:t>, Renal (Micro-) Circulation of Kidneys</w:t>
      </w:r>
    </w:p>
    <w:p w:rsidR="00335FA8" w:rsidRDefault="00B36519" w:rsidP="00BE55F4">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hydraulic resistance (reciprocal value of conductance) is regulated by cross-sectional area of vessels. The higher </w:t>
      </w:r>
      <w:r w:rsidR="00C45A84">
        <w:rPr>
          <w:rFonts w:ascii="Times New Roman" w:eastAsia="Times New Roman" w:hAnsi="Times New Roman" w:cs="Times New Roman"/>
        </w:rPr>
        <w:t>cross-</w:t>
      </w:r>
      <w:r>
        <w:rPr>
          <w:rFonts w:ascii="Times New Roman" w:eastAsia="Times New Roman" w:hAnsi="Times New Roman" w:cs="Times New Roman"/>
        </w:rPr>
        <w:t>area the faster can be the blood stream at the same pressure gradient. Radius of this area is a function of circumference, which is determined by current length of vascular smooth muscle</w:t>
      </w:r>
      <w:r w:rsidR="00C45A84">
        <w:rPr>
          <w:rFonts w:ascii="Times New Roman" w:eastAsia="Times New Roman" w:hAnsi="Times New Roman" w:cs="Times New Roman"/>
        </w:rPr>
        <w:t xml:space="preserve"> around</w:t>
      </w:r>
      <w:r>
        <w:rPr>
          <w:rFonts w:ascii="Times New Roman" w:eastAsia="Times New Roman" w:hAnsi="Times New Roman" w:cs="Times New Roman"/>
        </w:rPr>
        <w:t>. The v</w:t>
      </w:r>
      <w:r w:rsidR="00610D1C">
        <w:rPr>
          <w:rFonts w:ascii="Times New Roman" w:eastAsia="Times New Roman" w:hAnsi="Times New Roman" w:cs="Times New Roman"/>
        </w:rPr>
        <w:t>ascular smooth muscle tone is regulated with many influences</w:t>
      </w:r>
      <w:r>
        <w:rPr>
          <w:rFonts w:ascii="Times New Roman" w:eastAsia="Times New Roman" w:hAnsi="Times New Roman" w:cs="Times New Roman"/>
        </w:rPr>
        <w:t xml:space="preserve"> described as factors above</w:t>
      </w:r>
      <w:r w:rsidR="00C45A84">
        <w:rPr>
          <w:rFonts w:ascii="Times New Roman" w:eastAsia="Times New Roman" w:hAnsi="Times New Roman" w:cs="Times New Roman"/>
        </w:rPr>
        <w:t xml:space="preserve"> </w:t>
      </w:r>
      <w:r w:rsidR="00C45A84">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&lt;EndNote&gt;&lt;Cite&gt;&lt;Author&gt;Mellander&lt;/Author&gt;&lt;Year&gt;1992&lt;/Year&gt;&lt;RecNum&gt;609&lt;/RecNum&gt;&lt;DisplayText&gt;[28, 46]&lt;/DisplayText&gt;&lt;record&gt;&lt;rec-number&gt;609&lt;/rec-number&gt;&lt;foreign-keys&gt;&lt;key app="EN" db-id="asff5atfts5dsyeed99x09p9vrrp5apxfr5e" timestamp="1411057790"&gt;609&lt;/key&gt;&lt;/foreign-keys&gt;&lt;ref-type name="Book"&gt;6&lt;/ref-type&gt;&lt;contributors&gt;&lt;authors&gt;&lt;author&gt;Mellander, S&lt;/author&gt;&lt;author&gt;Bjornberg, J&lt;/author&gt;&lt;/authors&gt;&lt;/contributors&gt;&lt;titles&gt;&lt;title&gt;Regulation of Vascular Smooth Muscle Tone and Capillary Pressure&lt;/title&gt;&lt;/titles&gt;&lt;pages&gt;113-119&lt;/pages&gt;&lt;volume&gt;7&lt;/volume&gt;&lt;number&gt;3&lt;/number&gt;&lt;dates&gt;&lt;year&gt;1992&lt;/year&gt;&lt;pub-dates&gt;&lt;date&gt;1992-06-01 00:00:00&lt;/date&gt;&lt;/pub-dates&gt;&lt;/dates&gt;&lt;work-type&gt;Journal Article&lt;/work-type&gt;&lt;urls&gt;&lt;related-urls&gt;&lt;url&gt;http://physiologyonline.physiology.org/nips/7/3/113.full.pdf&lt;/url&gt;&lt;/related-urls&gt;&lt;/urls&gt;&lt;/record&gt;&lt;/Cite&gt;&lt;Cite&gt;&lt;Author&gt;Shigemi&lt;/Author&gt;&lt;Year&gt;1994&lt;/Year&gt;&lt;RecNum&gt;578&lt;/RecNum&gt;&lt;record&gt;&lt;rec-number&gt;578&lt;/rec-number&gt;&lt;foreign-keys&gt;&lt;key app="EN" db-id="asff5atfts5dsyeed99x09p9vrrp5apxfr5e" timestamp="1410980614"&gt;578&lt;/key&gt;&lt;/foreign-keys&gt;&lt;ref-type name="Journal Article"&gt;17&lt;/ref-type&gt;&lt;contributors&gt;&lt;authors&gt;&lt;author&gt;Shigemi, KENJI&lt;/author&gt;&lt;author&gt;Brunner, MARTHA J&lt;/author&gt;&lt;author&gt;Shoukas, ARTIN A&lt;/author&gt;&lt;/authors&gt;&lt;/contributors&gt;&lt;titles&gt;&lt;title&gt;-and -Adrenergic mechanisms in the control of vascular capacitance by the carotid sinus baroreflex system&lt;/title&gt;&lt;secondary-title&gt;AMERICAN JOURNAL OF PHYSIOLOGY&lt;/secondary-title&gt;&lt;/titles&gt;&lt;periodical&gt;&lt;full-title&gt;American Journal of Physiology&lt;/full-title&gt;&lt;/periodical&gt;&lt;pages&gt;H201-H201&lt;/pages&gt;&lt;volume&gt;267&lt;/volume&gt;&lt;dates&gt;&lt;year&gt;1994&lt;/year&gt;&lt;/dates&gt;&lt;isbn&gt;0002-9513&lt;/isbn&gt;&lt;urls&gt;&lt;/urls&gt;&lt;/record&gt;&lt;/Cite&gt;&lt;/EndNote&gt;</w:instrText>
      </w:r>
      <w:r w:rsidR="00C45A84">
        <w:rPr>
          <w:rFonts w:ascii="Times New Roman" w:eastAsia="Times New Roman" w:hAnsi="Times New Roman" w:cs="Times New Roman"/>
        </w:rPr>
        <w:fldChar w:fldCharType="separate"/>
      </w:r>
      <w:r w:rsidR="00954841">
        <w:rPr>
          <w:rFonts w:ascii="Times New Roman" w:eastAsia="Times New Roman" w:hAnsi="Times New Roman" w:cs="Times New Roman"/>
          <w:noProof/>
        </w:rPr>
        <w:t>[28, 46]</w:t>
      </w:r>
      <w:r w:rsidR="00C45A84">
        <w:rPr>
          <w:rFonts w:ascii="Times New Roman" w:eastAsia="Times New Roman" w:hAnsi="Times New Roman" w:cs="Times New Roman"/>
        </w:rPr>
        <w:fldChar w:fldCharType="end"/>
      </w:r>
      <w:r w:rsidR="00610D1C">
        <w:rPr>
          <w:rFonts w:ascii="Times New Roman" w:eastAsia="Times New Roman" w:hAnsi="Times New Roman" w:cs="Times New Roman"/>
        </w:rPr>
        <w:t>. The vasoconstriction causes increasing of resistance</w:t>
      </w:r>
      <w:r w:rsidR="00A336A4">
        <w:rPr>
          <w:rFonts w:ascii="Times New Roman" w:eastAsia="Times New Roman" w:hAnsi="Times New Roman" w:cs="Times New Roman"/>
        </w:rPr>
        <w:t xml:space="preserve"> and pressure together with decreasing blood flow. The vasodilation has opposite effects. This kind of vascular regulations is specific for each tissues</w:t>
      </w:r>
      <w:r>
        <w:rPr>
          <w:rFonts w:ascii="Times New Roman" w:eastAsia="Times New Roman" w:hAnsi="Times New Roman" w:cs="Times New Roman"/>
        </w:rPr>
        <w:t>, where can be disabled or enabled any of the factors or it can be</w:t>
      </w:r>
      <w:r w:rsidR="00C45A84">
        <w:rPr>
          <w:rFonts w:ascii="Times New Roman" w:eastAsia="Times New Roman" w:hAnsi="Times New Roman" w:cs="Times New Roman"/>
        </w:rPr>
        <w:t xml:space="preserve"> set to different sensibility for</w:t>
      </w:r>
      <w:r>
        <w:rPr>
          <w:rFonts w:ascii="Times New Roman" w:eastAsia="Times New Roman" w:hAnsi="Times New Roman" w:cs="Times New Roman"/>
        </w:rPr>
        <w:t xml:space="preserve"> different tissues. </w:t>
      </w:r>
    </w:p>
    <w:p w:rsidR="003362FC" w:rsidRPr="003A5773" w:rsidRDefault="00C21D8B" w:rsidP="00C21D8B">
      <w:pPr>
        <w:pStyle w:val="Nadpis3"/>
        <w:rPr>
          <w:rFonts w:eastAsia="Times New Roman"/>
        </w:rPr>
      </w:pPr>
      <w:bookmarkStart w:id="173" w:name="_Ref409081391"/>
      <w:bookmarkStart w:id="174" w:name="_Toc409289296"/>
      <w:r>
        <w:rPr>
          <w:rFonts w:eastAsia="Times New Roman"/>
        </w:rPr>
        <w:t>Blood</w:t>
      </w:r>
      <w:bookmarkEnd w:id="173"/>
      <w:bookmarkEnd w:id="174"/>
      <w:r w:rsidR="00F516A0">
        <w:rPr>
          <w:rFonts w:eastAsia="Times New Roman"/>
        </w:rPr>
        <w:t xml:space="preserve"> properties</w:t>
      </w:r>
    </w:p>
    <w:p w:rsidR="003362FC" w:rsidRDefault="000C14D5" w:rsidP="00345A7A">
      <w:pPr>
        <w:rPr>
          <w:rFonts w:eastAsia="Times New Roman"/>
        </w:rPr>
      </w:pPr>
      <w:r>
        <w:rPr>
          <w:rFonts w:eastAsia="Times New Roman"/>
        </w:rPr>
        <w:t>Blood v</w:t>
      </w:r>
      <w:r w:rsidR="003362FC" w:rsidRPr="003A5773">
        <w:rPr>
          <w:rFonts w:eastAsia="Times New Roman"/>
        </w:rPr>
        <w:t xml:space="preserve">olume </w:t>
      </w:r>
      <w:r>
        <w:rPr>
          <w:rFonts w:eastAsia="Times New Roman"/>
        </w:rPr>
        <w:t xml:space="preserve">is calculated as plasma volume plus volume of red cells. The blood plasma volume is calculated by Water subsystem, but the amount of red cells is integrated inside </w:t>
      </w:r>
      <w:r w:rsidR="005B358E">
        <w:rPr>
          <w:rFonts w:eastAsia="Times New Roman"/>
        </w:rPr>
        <w:t>C</w:t>
      </w:r>
      <w:r>
        <w:rPr>
          <w:rFonts w:eastAsia="Times New Roman"/>
        </w:rPr>
        <w:t>ardiovascular subsystem with componen</w:t>
      </w:r>
      <w:r w:rsidR="005B358E">
        <w:rPr>
          <w:rFonts w:eastAsia="Times New Roman"/>
        </w:rPr>
        <w:t>t of</w:t>
      </w:r>
      <w:r>
        <w:rPr>
          <w:rFonts w:eastAsia="Times New Roman"/>
        </w:rPr>
        <w:t xml:space="preserve"> </w:t>
      </w:r>
      <w:r>
        <w:rPr>
          <w:rFonts w:eastAsia="Times New Roman"/>
        </w:rPr>
        <w:fldChar w:fldCharType="begin"/>
      </w:r>
      <w:r>
        <w:rPr>
          <w:rFonts w:eastAsia="Times New Roman"/>
        </w:rPr>
        <w:instrText xml:space="preserve"> REF _Ref409442703 \h </w:instrText>
      </w:r>
      <w:r>
        <w:rPr>
          <w:rFonts w:eastAsia="Times New Roman"/>
        </w:rPr>
      </w:r>
      <w:r>
        <w:rPr>
          <w:rFonts w:eastAsia="Times New Roman"/>
        </w:rPr>
        <w:fldChar w:fldCharType="separate"/>
      </w:r>
      <w:r>
        <w:t xml:space="preserve">Diagram </w:t>
      </w:r>
      <w:r>
        <w:rPr>
          <w:noProof/>
        </w:rPr>
        <w:t>11</w:t>
      </w:r>
      <w:r>
        <w:rPr>
          <w:rFonts w:eastAsia="Times New Roman"/>
        </w:rPr>
        <w:fldChar w:fldCharType="end"/>
      </w:r>
      <w:r>
        <w:rPr>
          <w:rFonts w:eastAsia="Times New Roman"/>
        </w:rPr>
        <w:t>. Using population components f</w:t>
      </w:r>
      <w:r w:rsidR="005B358E">
        <w:rPr>
          <w:rFonts w:eastAsia="Times New Roman"/>
        </w:rPr>
        <w:t>rom</w:t>
      </w:r>
      <w:r>
        <w:rPr>
          <w:rFonts w:eastAsia="Times New Roman"/>
        </w:rPr>
        <w:t xml:space="preserve"> Physiolibrary (</w:t>
      </w:r>
      <w:r>
        <w:rPr>
          <w:rFonts w:eastAsia="Times New Roman"/>
        </w:rPr>
        <w:fldChar w:fldCharType="begin"/>
      </w:r>
      <w:r>
        <w:rPr>
          <w:rFonts w:eastAsia="Times New Roman"/>
        </w:rPr>
        <w:instrText xml:space="preserve"> REF _Ref408439075 \h </w:instrText>
      </w:r>
      <w:r>
        <w:rPr>
          <w:rFonts w:eastAsia="Times New Roman"/>
        </w:rPr>
      </w:r>
      <w:r>
        <w:rPr>
          <w:rFonts w:eastAsia="Times New Roman"/>
        </w:rPr>
        <w:fldChar w:fldCharType="separate"/>
      </w:r>
      <w:r>
        <w:t xml:space="preserve">Equation </w:t>
      </w:r>
      <w:r>
        <w:rPr>
          <w:noProof/>
        </w:rPr>
        <w:t>38</w:t>
      </w:r>
      <w:r>
        <w:rPr>
          <w:rFonts w:eastAsia="Times New Roman"/>
        </w:rPr>
        <w:fldChar w:fldCharType="end"/>
      </w:r>
      <w:r>
        <w:rPr>
          <w:rFonts w:eastAsia="Times New Roman"/>
        </w:rPr>
        <w:t xml:space="preserve"> and </w:t>
      </w:r>
      <w:r>
        <w:rPr>
          <w:rFonts w:eastAsia="Times New Roman"/>
        </w:rPr>
        <w:fldChar w:fldCharType="begin"/>
      </w:r>
      <w:r>
        <w:rPr>
          <w:rFonts w:eastAsia="Times New Roman"/>
        </w:rPr>
        <w:instrText xml:space="preserve"> REF _Ref408439213 \h </w:instrText>
      </w:r>
      <w:r>
        <w:rPr>
          <w:rFonts w:eastAsia="Times New Roman"/>
        </w:rPr>
      </w:r>
      <w:r>
        <w:rPr>
          <w:rFonts w:eastAsia="Times New Roman"/>
        </w:rPr>
        <w:fldChar w:fldCharType="separate"/>
      </w:r>
      <w:r>
        <w:t xml:space="preserve">Equation </w:t>
      </w:r>
      <w:r>
        <w:rPr>
          <w:noProof/>
        </w:rPr>
        <w:t>39</w:t>
      </w:r>
      <w:r>
        <w:rPr>
          <w:rFonts w:eastAsia="Times New Roman"/>
        </w:rPr>
        <w:fldChar w:fldCharType="end"/>
      </w:r>
      <w:r>
        <w:rPr>
          <w:rFonts w:eastAsia="Times New Roman"/>
        </w:rPr>
        <w:t>) is implemented increasing of erythrocytes by erythropoiesis or transfusion and decreasing of erythrocytes by their natural mortality or by hemorrhage. The rate of erythropoiesis is determined by concentration of erythropoietin, which is modeled in section about Hormones.</w:t>
      </w:r>
    </w:p>
    <w:p w:rsidR="00D32041" w:rsidRDefault="00D32041" w:rsidP="00D32041">
      <w:pPr>
        <w:keepNext/>
        <w:jc w:val="center"/>
      </w:pPr>
    </w:p>
    <w:p w:rsidR="00D32041" w:rsidRDefault="00D32041" w:rsidP="00D32041">
      <w:pPr>
        <w:pStyle w:val="Titulek"/>
      </w:pPr>
      <w:bookmarkStart w:id="175" w:name="_Ref409442703"/>
      <w:r>
        <w:t xml:space="preserve">Diagram </w:t>
      </w:r>
      <w:r>
        <w:fldChar w:fldCharType="begin"/>
      </w:r>
      <w:r>
        <w:instrText xml:space="preserve"> SEQ Diagram \* ARABIC </w:instrText>
      </w:r>
      <w:r>
        <w:fldChar w:fldCharType="separate"/>
      </w:r>
      <w:r w:rsidR="006520A4">
        <w:rPr>
          <w:noProof/>
        </w:rPr>
        <w:t>11</w:t>
      </w:r>
      <w:r>
        <w:fldChar w:fldCharType="end"/>
      </w:r>
      <w:bookmarkEnd w:id="175"/>
      <w:r>
        <w:t>, Red Cells</w:t>
      </w:r>
    </w:p>
    <w:p w:rsidR="007220A0" w:rsidRDefault="000C14D5" w:rsidP="002F081D">
      <w:pPr>
        <w:rPr>
          <w:rFonts w:eastAsia="Times New Roman"/>
        </w:rPr>
      </w:pPr>
      <w:r>
        <w:lastRenderedPageBreak/>
        <w:t xml:space="preserve">The last additional component of cardiovascular system is block with calculation of general blood properties such as total blood volume, hematocrit, viscosity or viscosity conductance effect. </w:t>
      </w:r>
      <w:r w:rsidR="007220A0">
        <w:rPr>
          <w:rFonts w:eastAsia="Times New Roman"/>
        </w:rPr>
        <w:t xml:space="preserve">Viscosity of blood is strongly dependent on the hematocrit </w:t>
      </w:r>
      <w:r w:rsidR="007220A0">
        <w:rPr>
          <w:rFonts w:eastAsia="Times New Roman"/>
        </w:rPr>
        <w:fldChar w:fldCharType="begin">
          <w:fldData xml:space="preserve">PEVuZE5vdGU+PENpdGU+PEF1dGhvcj5CZWdnPC9BdXRob3I+PFllYXI+MTk2NjwvWWVhcj48UmVj
TnVtPjIzOTwvUmVjTnVtPjxEaXNwbGF5VGV4dD5bNDctNDldPC9EaXNwbGF5VGV4dD48cmVjb3Jk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954841">
        <w:rPr>
          <w:rFonts w:eastAsia="Times New Roman"/>
        </w:rPr>
        <w:instrText xml:space="preserve"> ADDIN EN.CITE </w:instrText>
      </w:r>
      <w:r w:rsidR="00954841">
        <w:rPr>
          <w:rFonts w:eastAsia="Times New Roman"/>
        </w:rPr>
        <w:fldChar w:fldCharType="begin">
          <w:fldData xml:space="preserve">PEVuZE5vdGU+PENpdGU+PEF1dGhvcj5CZWdnPC9BdXRob3I+PFllYXI+MTk2NjwvWWVhcj48UmVj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</w:fldData>
        </w:fldChar>
      </w:r>
      <w:r w:rsidR="00954841">
        <w:rPr>
          <w:rFonts w:eastAsia="Times New Roman"/>
        </w:rPr>
        <w:instrText xml:space="preserve"> ADDIN EN.CITE.DATA </w:instrText>
      </w:r>
      <w:r w:rsidR="00954841">
        <w:rPr>
          <w:rFonts w:eastAsia="Times New Roman"/>
        </w:rPr>
      </w:r>
      <w:r w:rsidR="00954841">
        <w:rPr>
          <w:rFonts w:eastAsia="Times New Roman"/>
        </w:rPr>
        <w:fldChar w:fldCharType="end"/>
      </w:r>
      <w:r w:rsidR="007220A0">
        <w:rPr>
          <w:rFonts w:eastAsia="Times New Roman"/>
        </w:rPr>
      </w:r>
      <w:r w:rsidR="007220A0">
        <w:rPr>
          <w:rFonts w:eastAsia="Times New Roman"/>
        </w:rPr>
        <w:fldChar w:fldCharType="separate"/>
      </w:r>
      <w:r w:rsidR="00954841">
        <w:rPr>
          <w:rFonts w:eastAsia="Times New Roman"/>
          <w:noProof/>
        </w:rPr>
        <w:t>[47-49]</w:t>
      </w:r>
      <w:r w:rsidR="007220A0">
        <w:rPr>
          <w:rFonts w:eastAsia="Times New Roman"/>
        </w:rPr>
        <w:fldChar w:fldCharType="end"/>
      </w:r>
      <w:r w:rsidR="007220A0">
        <w:rPr>
          <w:rFonts w:eastAsia="Times New Roman"/>
        </w:rPr>
        <w:t xml:space="preserve">, so the higher number of red cells the less ability for blood to move. But if there are more red cells with hemoglobin, the more oxygen can be </w:t>
      </w:r>
      <w:r w:rsidR="005B358E">
        <w:rPr>
          <w:rFonts w:eastAsia="Times New Roman"/>
        </w:rPr>
        <w:t>connected to hemoglobin</w:t>
      </w:r>
      <w:r w:rsidR="007220A0">
        <w:rPr>
          <w:rFonts w:eastAsia="Times New Roman"/>
        </w:rPr>
        <w:t xml:space="preserve">. Optimal hematocrit for oxygen transport between this two conditions was experimentally measured as 40-60% in the most tissues </w:t>
      </w:r>
      <w:r w:rsidR="007220A0">
        <w:rPr>
          <w:rFonts w:eastAsia="Times New Roman"/>
        </w:rPr>
        <w:fldChar w:fldCharType="begin"/>
      </w:r>
      <w:r w:rsidR="00954841">
        <w:rPr>
          <w:rFonts w:eastAsia="Times New Roman"/>
        </w:rPr>
        <w:instrText xml:space="preserve"> ADDIN EN.CITE &lt;EndNote&gt;&lt;Cite&gt;&lt;Author&gt;Fan&lt;/Author&gt;&lt;Year&gt;1980&lt;/Year&gt;&lt;RecNum&gt;756&lt;/RecNum&gt;&lt;DisplayText&gt;[50, 51]&lt;/DisplayText&gt;&lt;record&gt;&lt;rec-number&gt;756&lt;/rec-number&gt;&lt;foreign-keys&gt;&lt;key app="EN" db-id="asff5atfts5dsyeed99x09p9vrrp5apxfr5e" timestamp="1411172886"&gt;756&lt;/key&gt;&lt;/foreign-keys&gt;&lt;ref-type name="Book"&gt;6&lt;/ref-type&gt;&lt;contributors&gt;&lt;authors&gt;&lt;author&gt;Fan, F. C.&lt;/author&gt;&lt;author&gt;Chen, R. Y.&lt;/author&gt;&lt;author&gt;Schuessler, G. B.&lt;/author&gt;&lt;author&gt;Chien, S.&lt;/author&gt;&lt;/authors&gt;&lt;/contributors&gt;&lt;titles&gt;&lt;title&gt;Effects of hematocrit variations on regional hemodynamics and oxygen transport in the dog&lt;/title&gt;&lt;/titles&gt;&lt;pages&gt;H545-H522&lt;/pages&gt;&lt;volume&gt;238&lt;/volume&gt;&lt;number&gt;4&lt;/number&gt;&lt;dates&gt;&lt;year&gt;1980&lt;/year&gt;&lt;pub-dates&gt;&lt;date&gt;1980-04-01 00:00:00&lt;/date&gt;&lt;/pub-dates&gt;&lt;/dates&gt;&lt;work-type&gt;Journal Article&lt;/work-type&gt;&lt;urls&gt;&lt;related-urls&gt;&lt;url&gt;http://ajpheart.physiology.org/ajpheart/238/4/H545.full.pdf&lt;/url&gt;&lt;/related-urls&gt;&lt;/urls&gt;&lt;/record&gt;&lt;/Cite&gt;&lt;Cite&gt;&lt;Author&gt;Jan&lt;/Author&gt;&lt;Year&gt;1977&lt;/Year&gt;&lt;RecNum&gt;757&lt;/RecNum&gt;&lt;record&gt;&lt;rec-number&gt;757&lt;/rec-number&gt;&lt;foreign-keys&gt;&lt;key app="EN" db-id="asff5atfts5dsyeed99x09p9vrrp5apxfr5e" timestamp="1411173014"&gt;757&lt;/key&gt;&lt;/foreign-keys&gt;&lt;ref-type name="Book"&gt;6&lt;/ref-type&gt;&lt;contributors&gt;&lt;authors&gt;&lt;author&gt;Jan, K. M.&lt;/author&gt;&lt;author&gt;Chien, S.&lt;/author&gt;&lt;/authors&gt;&lt;/contributors&gt;&lt;titles&gt;&lt;title&gt;Effect of hematocrit variations on coronary hemodynamics and oxygen utilization&lt;/title&gt;&lt;/titles&gt;&lt;pages&gt;H106-H113&lt;/pages&gt;&lt;volume&gt;233&lt;/volume&gt;&lt;number&gt;1&lt;/number&gt;&lt;dates&gt;&lt;year&gt;1977&lt;/year&gt;&lt;pub-dates&gt;&lt;date&gt;1977-07-01 00:00:00&lt;/date&gt;&lt;/pub-dates&gt;&lt;/dates&gt;&lt;work-type&gt;Journal Article&lt;/work-type&gt;&lt;urls&gt;&lt;related-urls&gt;&lt;url&gt;http://ajpheart.physiology.org/ajpheart/233/1/H106.full.pdf&lt;/url&gt;&lt;/related-urls&gt;&lt;/urls&gt;&lt;/record&gt;&lt;/Cite&gt;&lt;/EndNote&gt;</w:instrText>
      </w:r>
      <w:r w:rsidR="007220A0">
        <w:rPr>
          <w:rFonts w:eastAsia="Times New Roman"/>
        </w:rPr>
        <w:fldChar w:fldCharType="separate"/>
      </w:r>
      <w:r w:rsidR="00954841">
        <w:rPr>
          <w:rFonts w:eastAsia="Times New Roman"/>
          <w:noProof/>
        </w:rPr>
        <w:t>[50, 51]</w:t>
      </w:r>
      <w:r w:rsidR="007220A0">
        <w:rPr>
          <w:rFonts w:eastAsia="Times New Roman"/>
        </w:rPr>
        <w:fldChar w:fldCharType="end"/>
      </w:r>
      <w:r w:rsidR="007220A0">
        <w:rPr>
          <w:rFonts w:eastAsia="Times New Roman"/>
        </w:rPr>
        <w:t>.</w:t>
      </w:r>
    </w:p>
    <w:p w:rsidR="002F081D" w:rsidRDefault="002F081D" w:rsidP="00BC0047">
      <w:pPr>
        <w:keepNext/>
        <w:jc w:val="center"/>
      </w:pPr>
    </w:p>
    <w:p w:rsidR="002F081D" w:rsidRPr="003A5773" w:rsidRDefault="002F081D" w:rsidP="002F081D">
      <w:pPr>
        <w:pStyle w:val="Titulek"/>
        <w:rPr>
          <w:rFonts w:ascii="Times New Roman" w:eastAsia="Times New Roman" w:hAnsi="Times New Roman" w:cs="Times New Roman"/>
        </w:rPr>
      </w:pPr>
      <w:r>
        <w:t xml:space="preserve">Figure </w:t>
      </w:r>
      <w:r>
        <w:fldChar w:fldCharType="begin"/>
      </w:r>
      <w:r>
        <w:instrText xml:space="preserve"> SEQ Figure \* ARABIC </w:instrText>
      </w:r>
      <w:r>
        <w:fldChar w:fldCharType="separate"/>
      </w:r>
      <w:r>
        <w:rPr>
          <w:noProof/>
        </w:rPr>
        <w:t>6</w:t>
      </w:r>
      <w:r>
        <w:fldChar w:fldCharType="end"/>
      </w:r>
      <w:r>
        <w:t>, Viscosity Conductance Effect on Hematocrit</w:t>
      </w:r>
      <w:r w:rsidR="00BC0047">
        <w:t xml:space="preserve"> with measured data of Fan et al. {Fan, 1980 #756}</w:t>
      </w:r>
    </w:p>
    <w:p w:rsidR="00F516A0" w:rsidRDefault="00F516A0" w:rsidP="00F516A0">
      <w:pPr>
        <w:pStyle w:val="Nadpis2"/>
        <w:jc w:val="both"/>
        <w:rPr>
          <w:rStyle w:val="Znaknadpisu1"/>
          <w:rFonts w:ascii="Times New Roman" w:hAnsi="Times New Roman" w:cs="Times New Roman"/>
        </w:rPr>
      </w:pPr>
      <w:r>
        <w:rPr>
          <w:rStyle w:val="Znaknadpisu1"/>
          <w:rFonts w:ascii="Times New Roman" w:hAnsi="Times New Roman" w:cs="Times New Roman"/>
        </w:rPr>
        <w:t>Body Water</w:t>
      </w:r>
    </w:p>
    <w:p w:rsidR="003362FC" w:rsidRDefault="003362FC" w:rsidP="00BE55F4">
      <w:pPr>
        <w:jc w:val="both"/>
        <w:rPr>
          <w:rFonts w:ascii="Times New Roman" w:hAnsi="Times New Roman" w:cs="Times New Roman"/>
        </w:rPr>
      </w:pPr>
      <w:r w:rsidRPr="003A5773">
        <w:rPr>
          <w:rFonts w:ascii="Times New Roman" w:hAnsi="Times New Roman" w:cs="Times New Roman"/>
        </w:rPr>
        <w:t>The model of water (</w:t>
      </w:r>
      <w:r w:rsidR="00C27436">
        <w:rPr>
          <w:rFonts w:ascii="Times New Roman" w:hAnsi="Times New Roman" w:cs="Times New Roman"/>
        </w:rPr>
        <w:fldChar w:fldCharType="begin"/>
      </w:r>
      <w:r w:rsidR="00C27436">
        <w:rPr>
          <w:rFonts w:ascii="Times New Roman" w:hAnsi="Times New Roman" w:cs="Times New Roman"/>
        </w:rPr>
        <w:instrText xml:space="preserve"> REF _Ref409532671 \h </w:instrText>
      </w:r>
      <w:r w:rsidR="00C27436">
        <w:rPr>
          <w:rFonts w:ascii="Times New Roman" w:hAnsi="Times New Roman" w:cs="Times New Roman"/>
        </w:rPr>
      </w:r>
      <w:r w:rsidR="00C27436">
        <w:rPr>
          <w:rFonts w:ascii="Times New Roman" w:hAnsi="Times New Roman" w:cs="Times New Roman"/>
        </w:rPr>
        <w:fldChar w:fldCharType="separate"/>
      </w:r>
      <w:r w:rsidR="00C27436">
        <w:t xml:space="preserve">Diagram </w:t>
      </w:r>
      <w:r w:rsidR="00C27436">
        <w:rPr>
          <w:noProof/>
        </w:rPr>
        <w:t>12</w:t>
      </w:r>
      <w:r w:rsidR="00C27436">
        <w:rPr>
          <w:rFonts w:ascii="Times New Roman" w:hAnsi="Times New Roman" w:cs="Times New Roman"/>
        </w:rPr>
        <w:fldChar w:fldCharType="end"/>
      </w:r>
      <w:r w:rsidRPr="003A5773">
        <w:rPr>
          <w:rFonts w:ascii="Times New Roman" w:hAnsi="Times New Roman" w:cs="Times New Roman"/>
        </w:rPr>
        <w:t>) such as the model of extracellular proteins is divided into eight main compartments: blood plasma (plasma), red blood cells (RBC), interstitial (IST)</w:t>
      </w:r>
      <w:r w:rsidR="006508BF">
        <w:rPr>
          <w:rFonts w:ascii="Times New Roman" w:hAnsi="Times New Roman" w:cs="Times New Roman"/>
        </w:rPr>
        <w:t xml:space="preserve"> </w:t>
      </w:r>
      <w:r w:rsidRPr="003A5773">
        <w:rPr>
          <w:rFonts w:ascii="Times New Roman" w:hAnsi="Times New Roman" w:cs="Times New Roman"/>
        </w:rPr>
        <w:t>/</w:t>
      </w:r>
      <w:r w:rsidR="006508BF">
        <w:rPr>
          <w:rFonts w:ascii="Times New Roman" w:hAnsi="Times New Roman" w:cs="Times New Roman"/>
        </w:rPr>
        <w:t xml:space="preserve"> </w:t>
      </w:r>
      <w:r w:rsidRPr="003A5773">
        <w:rPr>
          <w:rFonts w:ascii="Times New Roman" w:hAnsi="Times New Roman" w:cs="Times New Roman"/>
        </w:rPr>
        <w:t>intracellular</w:t>
      </w:r>
      <w:r w:rsidR="006508BF">
        <w:rPr>
          <w:rFonts w:ascii="Times New Roman" w:hAnsi="Times New Roman" w:cs="Times New Roman"/>
        </w:rPr>
        <w:t xml:space="preserve"> </w:t>
      </w:r>
      <w:r w:rsidRPr="003A5773">
        <w:rPr>
          <w:rFonts w:ascii="Times New Roman" w:hAnsi="Times New Roman" w:cs="Times New Roman"/>
        </w:rPr>
        <w:t>(ICF) water of upper torso</w:t>
      </w:r>
      <w:r w:rsidR="006508BF">
        <w:rPr>
          <w:rFonts w:ascii="Times New Roman" w:hAnsi="Times New Roman" w:cs="Times New Roman"/>
        </w:rPr>
        <w:t xml:space="preserve"> </w:t>
      </w:r>
      <w:r w:rsidRPr="003A5773">
        <w:rPr>
          <w:rFonts w:ascii="Times New Roman" w:hAnsi="Times New Roman" w:cs="Times New Roman"/>
        </w:rPr>
        <w:t>(UT), middle torso</w:t>
      </w:r>
      <w:r w:rsidR="006508BF">
        <w:rPr>
          <w:rFonts w:ascii="Times New Roman" w:hAnsi="Times New Roman" w:cs="Times New Roman"/>
        </w:rPr>
        <w:t xml:space="preserve"> </w:t>
      </w:r>
      <w:r w:rsidRPr="003A5773">
        <w:rPr>
          <w:rFonts w:ascii="Times New Roman" w:hAnsi="Times New Roman" w:cs="Times New Roman"/>
        </w:rPr>
        <w:t>(MT) and lower torso</w:t>
      </w:r>
      <w:r w:rsidR="006508BF">
        <w:rPr>
          <w:rFonts w:ascii="Times New Roman" w:hAnsi="Times New Roman" w:cs="Times New Roman"/>
        </w:rPr>
        <w:t xml:space="preserve"> </w:t>
      </w:r>
      <w:r w:rsidRPr="003A5773">
        <w:rPr>
          <w:rFonts w:ascii="Times New Roman" w:hAnsi="Times New Roman" w:cs="Times New Roman"/>
        </w:rPr>
        <w:t xml:space="preserve">(LT). These compartments are connected with osmotic connectors because an osmolality is the main force of transferring the water in the body. </w:t>
      </w:r>
      <w:r w:rsidR="00833903">
        <w:rPr>
          <w:rFonts w:ascii="Times New Roman" w:hAnsi="Times New Roman" w:cs="Times New Roman"/>
        </w:rPr>
        <w:t>Selected</w:t>
      </w:r>
      <w:r w:rsidRPr="003A5773">
        <w:rPr>
          <w:rFonts w:ascii="Times New Roman" w:hAnsi="Times New Roman" w:cs="Times New Roman"/>
        </w:rPr>
        <w:t xml:space="preserve"> </w:t>
      </w:r>
      <w:r w:rsidR="00F82D4C">
        <w:rPr>
          <w:rFonts w:ascii="Times New Roman" w:hAnsi="Times New Roman" w:cs="Times New Roman"/>
        </w:rPr>
        <w:t>distribution of body water (41L</w:t>
      </w:r>
      <w:r w:rsidR="006508BF">
        <w:rPr>
          <w:rFonts w:ascii="Times New Roman" w:hAnsi="Times New Roman" w:cs="Times New Roman"/>
        </w:rPr>
        <w:t xml:space="preserve"> for 70kg man</w:t>
      </w:r>
      <w:r w:rsidRPr="003A5773">
        <w:rPr>
          <w:rFonts w:ascii="Times New Roman" w:hAnsi="Times New Roman" w:cs="Times New Roman"/>
        </w:rPr>
        <w:t xml:space="preserve">) between </w:t>
      </w:r>
      <w:r w:rsidR="00833903">
        <w:rPr>
          <w:rFonts w:ascii="Times New Roman" w:hAnsi="Times New Roman" w:cs="Times New Roman"/>
        </w:rPr>
        <w:t xml:space="preserve">compartments is written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_Ref408711840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IV</w:t>
      </w:r>
      <w:r w:rsidR="00833903">
        <w:rPr>
          <w:rFonts w:ascii="Times New Roman" w:hAnsi="Times New Roman" w:cs="Times New Roman"/>
        </w:rPr>
        <w:fldChar w:fldCharType="end"/>
      </w:r>
      <w:r w:rsidRPr="003A5773">
        <w:rPr>
          <w:rFonts w:ascii="Times New Roman" w:hAnsi="Times New Roman" w:cs="Times New Roman"/>
        </w:rPr>
        <w:t xml:space="preserve">. </w:t>
      </w:r>
      <w:r w:rsidR="000B645C">
        <w:rPr>
          <w:rFonts w:ascii="Times New Roman" w:hAnsi="Times New Roman" w:cs="Times New Roman"/>
        </w:rPr>
        <w:t>From these values can be expressed also the total interstitial, extracellular or intracellular volume used for simplified pharmacokinetic calculations.</w:t>
      </w:r>
    </w:p>
    <w:p w:rsidR="005B358E" w:rsidRPr="003A5773" w:rsidRDefault="005B358E" w:rsidP="005B358E">
      <w:pPr>
        <w:pStyle w:val="Titulek"/>
        <w:keepNext/>
        <w:jc w:val="both"/>
        <w:rPr>
          <w:rFonts w:ascii="Times New Roman" w:hAnsi="Times New Roman" w:cs="Times New Roman"/>
        </w:rPr>
      </w:pPr>
      <w:bookmarkStart w:id="176" w:name="_Ref408711840"/>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Pr>
          <w:rFonts w:ascii="Times New Roman" w:hAnsi="Times New Roman" w:cs="Times New Roman"/>
          <w:noProof/>
        </w:rPr>
        <w:t>IV</w:t>
      </w:r>
      <w:r w:rsidRPr="003A5773">
        <w:rPr>
          <w:rFonts w:ascii="Times New Roman" w:hAnsi="Times New Roman" w:cs="Times New Roman"/>
        </w:rPr>
        <w:fldChar w:fldCharType="end"/>
      </w:r>
      <w:bookmarkEnd w:id="176"/>
      <w:r w:rsidRPr="003A5773">
        <w:rPr>
          <w:rFonts w:ascii="Times New Roman" w:hAnsi="Times New Roman" w:cs="Times New Roman"/>
        </w:rPr>
        <w:t>, Typical steady-state water volume of compartments [</w:t>
      </w:r>
      <w:r>
        <w:rPr>
          <w:rFonts w:ascii="Times New Roman" w:hAnsi="Times New Roman" w:cs="Times New Roman"/>
        </w:rPr>
        <w:t>L</w:t>
      </w:r>
      <w:r w:rsidRPr="003A5773">
        <w:rPr>
          <w:rFonts w:ascii="Times New Roman" w:hAnsi="Times New Roman" w:cs="Times New Roman"/>
        </w:rPr>
        <w:t>]</w:t>
      </w:r>
    </w:p>
    <w:tbl>
      <w:tblPr>
        <w:tblStyle w:val="Svtltabulkaseznamu1zvraznn31"/>
        <w:tblW w:w="0" w:type="auto"/>
        <w:tblLook w:val="04A0" w:firstRow="1" w:lastRow="0" w:firstColumn="1" w:lastColumn="0" w:noHBand="0" w:noVBand="1"/>
      </w:tblPr>
      <w:tblGrid>
        <w:gridCol w:w="1025"/>
        <w:gridCol w:w="922"/>
        <w:gridCol w:w="1065"/>
        <w:gridCol w:w="1076"/>
        <w:gridCol w:w="1088"/>
        <w:gridCol w:w="1099"/>
        <w:gridCol w:w="1059"/>
        <w:gridCol w:w="1071"/>
      </w:tblGrid>
      <w:tr w:rsidR="005B358E" w:rsidRPr="003A5773" w:rsidTr="000B6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rPr>
            </w:pPr>
            <w:r w:rsidRPr="003A5773">
              <w:rPr>
                <w:rFonts w:ascii="Times New Roman" w:hAnsi="Times New Roman" w:cs="Times New Roman"/>
              </w:rPr>
              <w:t>Plasma</w:t>
            </w:r>
          </w:p>
        </w:tc>
        <w:tc>
          <w:tcPr>
            <w:tcW w:w="1132"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RBC</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MT_ICF</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LT_IST</w:t>
            </w:r>
          </w:p>
        </w:tc>
        <w:tc>
          <w:tcPr>
            <w:tcW w:w="1133" w:type="dxa"/>
          </w:tcPr>
          <w:p w:rsidR="005B358E" w:rsidRPr="003A5773" w:rsidRDefault="005B358E"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LT_ICF</w:t>
            </w:r>
          </w:p>
        </w:tc>
      </w:tr>
      <w:tr w:rsidR="005B358E" w:rsidRPr="003A5773" w:rsidTr="000B6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rsidR="005B358E" w:rsidRPr="003A5773" w:rsidRDefault="005B358E" w:rsidP="000B645C">
            <w:pPr>
              <w:jc w:val="both"/>
              <w:rPr>
                <w:rFonts w:ascii="Times New Roman" w:hAnsi="Times New Roman" w:cs="Times New Roman"/>
                <w:b w:val="0"/>
              </w:rPr>
            </w:pPr>
            <w:r w:rsidRPr="003A5773">
              <w:rPr>
                <w:rFonts w:ascii="Times New Roman" w:hAnsi="Times New Roman" w:cs="Times New Roman"/>
                <w:b w:val="0"/>
              </w:rPr>
              <w:t>3.0</w:t>
            </w:r>
          </w:p>
        </w:tc>
        <w:tc>
          <w:tcPr>
            <w:tcW w:w="1132"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1.6</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2.3</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5.0</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12.5</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3.4</w:t>
            </w:r>
          </w:p>
        </w:tc>
        <w:tc>
          <w:tcPr>
            <w:tcW w:w="1133" w:type="dxa"/>
          </w:tcPr>
          <w:p w:rsidR="005B358E" w:rsidRPr="003A5773" w:rsidRDefault="005B358E" w:rsidP="000B645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7.5</w:t>
            </w:r>
          </w:p>
        </w:tc>
      </w:tr>
    </w:tbl>
    <w:p w:rsidR="00F830D4" w:rsidRDefault="00F830D4" w:rsidP="005B358E">
      <w:pPr>
        <w:keepNext/>
        <w:jc w:val="center"/>
      </w:pPr>
    </w:p>
    <w:p w:rsidR="00F82D4C" w:rsidRDefault="00F830D4" w:rsidP="00F830D4">
      <w:pPr>
        <w:pStyle w:val="Titulek"/>
        <w:jc w:val="both"/>
      </w:pPr>
      <w:bookmarkStart w:id="177" w:name="_Ref409532671"/>
      <w:r>
        <w:t xml:space="preserve">Diagram </w:t>
      </w:r>
      <w:r>
        <w:fldChar w:fldCharType="begin"/>
      </w:r>
      <w:r>
        <w:instrText xml:space="preserve"> SEQ Diagram \* ARABIC </w:instrText>
      </w:r>
      <w:r>
        <w:fldChar w:fldCharType="separate"/>
      </w:r>
      <w:r w:rsidR="006520A4">
        <w:rPr>
          <w:noProof/>
        </w:rPr>
        <w:t>12</w:t>
      </w:r>
      <w:r>
        <w:fldChar w:fldCharType="end"/>
      </w:r>
      <w:bookmarkEnd w:id="177"/>
      <w:r>
        <w:t>, Water Subsystem</w:t>
      </w:r>
    </w:p>
    <w:p w:rsidR="003362FC" w:rsidRDefault="006E1517" w:rsidP="00BE55F4">
      <w:pPr>
        <w:jc w:val="both"/>
        <w:rPr>
          <w:rFonts w:ascii="Times New Roman" w:hAnsi="Times New Roman" w:cs="Times New Roman"/>
        </w:rPr>
      </w:pPr>
      <w:r>
        <w:rPr>
          <w:rFonts w:ascii="Times New Roman" w:hAnsi="Times New Roman" w:cs="Times New Roman"/>
        </w:rPr>
        <w:t>Selected</w:t>
      </w:r>
      <w:r w:rsidR="003362FC" w:rsidRPr="003A5773">
        <w:rPr>
          <w:rFonts w:ascii="Times New Roman" w:hAnsi="Times New Roman" w:cs="Times New Roman"/>
        </w:rPr>
        <w:t xml:space="preserve"> mean water flows between all compartments are listed in </w:t>
      </w:r>
      <w:r w:rsidR="00833903">
        <w:rPr>
          <w:rFonts w:ascii="Times New Roman" w:hAnsi="Times New Roman" w:cs="Times New Roman"/>
        </w:rPr>
        <w:fldChar w:fldCharType="begin"/>
      </w:r>
      <w:r w:rsidR="00833903">
        <w:rPr>
          <w:rFonts w:ascii="Times New Roman" w:hAnsi="Times New Roman" w:cs="Times New Roman"/>
        </w:rPr>
        <w:instrText xml:space="preserve"> REF _Ref408711804 \h </w:instrText>
      </w:r>
      <w:r w:rsidR="00833903">
        <w:rPr>
          <w:rFonts w:ascii="Times New Roman" w:hAnsi="Times New Roman" w:cs="Times New Roman"/>
        </w:rPr>
      </w:r>
      <w:r w:rsidR="00833903">
        <w:rPr>
          <w:rFonts w:ascii="Times New Roman" w:hAnsi="Times New Roman" w:cs="Times New Roman"/>
        </w:rPr>
        <w:fldChar w:fldCharType="separate"/>
      </w:r>
      <w:r w:rsidR="00833903" w:rsidRPr="003A5773">
        <w:rPr>
          <w:rFonts w:ascii="Times New Roman" w:hAnsi="Times New Roman" w:cs="Times New Roman"/>
        </w:rPr>
        <w:t xml:space="preserve">Table </w:t>
      </w:r>
      <w:r w:rsidR="00833903">
        <w:rPr>
          <w:rFonts w:ascii="Times New Roman" w:hAnsi="Times New Roman" w:cs="Times New Roman"/>
          <w:noProof/>
        </w:rPr>
        <w:t>V</w:t>
      </w:r>
      <w:r w:rsidR="00833903">
        <w:rPr>
          <w:rFonts w:ascii="Times New Roman" w:hAnsi="Times New Roman" w:cs="Times New Roman"/>
        </w:rPr>
        <w:fldChar w:fldCharType="end"/>
      </w:r>
      <w:r w:rsidR="00833903">
        <w:rPr>
          <w:rFonts w:ascii="Times New Roman" w:hAnsi="Times New Roman" w:cs="Times New Roman"/>
        </w:rPr>
        <w:t xml:space="preserve"> </w:t>
      </w:r>
      <w:r w:rsidR="003362FC" w:rsidRPr="003A5773">
        <w:rPr>
          <w:rFonts w:ascii="Times New Roman" w:hAnsi="Times New Roman" w:cs="Times New Roman"/>
        </w:rPr>
        <w:t xml:space="preserve">as </w:t>
      </w:r>
      <w:r w:rsidR="00C27436">
        <w:rPr>
          <w:rFonts w:ascii="Times New Roman" w:hAnsi="Times New Roman" w:cs="Times New Roman"/>
        </w:rPr>
        <w:t>examined</w:t>
      </w:r>
      <w:r w:rsidR="003362FC" w:rsidRPr="003A5773">
        <w:rPr>
          <w:rFonts w:ascii="Times New Roman" w:hAnsi="Times New Roman" w:cs="Times New Roman"/>
        </w:rPr>
        <w:t xml:space="preserve"> in many studies </w:t>
      </w:r>
      <w:r w:rsidR="003362FC" w:rsidRPr="003A5773">
        <w:rPr>
          <w:rFonts w:ascii="Times New Roman" w:hAnsi="Times New Roman" w:cs="Times New Roman"/>
        </w:rPr>
        <w:fldChar w:fldCharType="begin">
          <w:fldData xml:space="preserve">PEVuZE5vdGU+PENpdGU+PEF1dGhvcj5YaWU8L0F1dGhvcj48WWVhcj4xOTk1PC9ZZWFyPjxSZWNO
dW0+MzQ8L1JlY051bT48RGlzcGxheVRleHQ+WzUyLTU1XTwvRGlzcGxheVRleHQ+PHJlY29yZD48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PEVuZE5vdGU+PENpdGU+PEF1dGhvcj5YaWU8L0F1dGhvcj48WWVhcj4xOTk1PC9ZZWFyPjxSZWNO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003362FC" w:rsidRPr="003A5773">
        <w:rPr>
          <w:rFonts w:ascii="Times New Roman" w:hAnsi="Times New Roman" w:cs="Times New Roman"/>
        </w:rPr>
      </w:r>
      <w:r w:rsidR="003362FC" w:rsidRPr="003A5773">
        <w:rPr>
          <w:rFonts w:ascii="Times New Roman" w:hAnsi="Times New Roman" w:cs="Times New Roman"/>
        </w:rPr>
        <w:fldChar w:fldCharType="separate"/>
      </w:r>
      <w:r w:rsidR="00954841">
        <w:rPr>
          <w:rFonts w:ascii="Times New Roman" w:hAnsi="Times New Roman" w:cs="Times New Roman"/>
          <w:noProof/>
        </w:rPr>
        <w:t>[52-55]</w:t>
      </w:r>
      <w:r w:rsidR="003362FC" w:rsidRPr="003A5773">
        <w:rPr>
          <w:rFonts w:ascii="Times New Roman" w:hAnsi="Times New Roman" w:cs="Times New Roman"/>
        </w:rPr>
        <w:fldChar w:fldCharType="end"/>
      </w:r>
      <w:r w:rsidR="003362FC" w:rsidRPr="003A5773">
        <w:rPr>
          <w:rFonts w:ascii="Times New Roman" w:hAnsi="Times New Roman" w:cs="Times New Roman"/>
        </w:rPr>
        <w:t xml:space="preserve">. </w:t>
      </w:r>
      <w:r w:rsidR="005C5EA9">
        <w:rPr>
          <w:rFonts w:ascii="Times New Roman" w:hAnsi="Times New Roman" w:cs="Times New Roman"/>
        </w:rPr>
        <w:t xml:space="preserve">The steady state of </w:t>
      </w:r>
      <w:r w:rsidR="005C5EA9">
        <w:rPr>
          <w:rFonts w:ascii="Times New Roman" w:hAnsi="Times New Roman" w:cs="Times New Roman"/>
        </w:rPr>
        <w:fldChar w:fldCharType="begin"/>
      </w:r>
      <w:r w:rsidR="005C5EA9">
        <w:rPr>
          <w:rFonts w:ascii="Times New Roman" w:hAnsi="Times New Roman" w:cs="Times New Roman"/>
        </w:rPr>
        <w:instrText xml:space="preserve"> REF _Ref408711804 \h </w:instrText>
      </w:r>
      <w:r w:rsidR="005C5EA9">
        <w:rPr>
          <w:rFonts w:ascii="Times New Roman" w:hAnsi="Times New Roman" w:cs="Times New Roman"/>
        </w:rPr>
      </w:r>
      <w:r w:rsidR="005C5EA9">
        <w:rPr>
          <w:rFonts w:ascii="Times New Roman" w:hAnsi="Times New Roman" w:cs="Times New Roman"/>
        </w:rPr>
        <w:fldChar w:fldCharType="separate"/>
      </w:r>
      <w:r w:rsidR="005C5EA9" w:rsidRPr="003A5773">
        <w:rPr>
          <w:rFonts w:ascii="Times New Roman" w:hAnsi="Times New Roman" w:cs="Times New Roman"/>
        </w:rPr>
        <w:t xml:space="preserve">Table </w:t>
      </w:r>
      <w:r w:rsidR="005C5EA9">
        <w:rPr>
          <w:rFonts w:ascii="Times New Roman" w:hAnsi="Times New Roman" w:cs="Times New Roman"/>
          <w:noProof/>
        </w:rPr>
        <w:t>V</w:t>
      </w:r>
      <w:r w:rsidR="005C5EA9">
        <w:rPr>
          <w:rFonts w:ascii="Times New Roman" w:hAnsi="Times New Roman" w:cs="Times New Roman"/>
        </w:rPr>
        <w:fldChar w:fldCharType="end"/>
      </w:r>
      <w:r w:rsidR="005C5EA9">
        <w:rPr>
          <w:rFonts w:ascii="Times New Roman" w:hAnsi="Times New Roman" w:cs="Times New Roman"/>
        </w:rPr>
        <w:t xml:space="preserve"> causes the sum of each row and each column to be zero. Rows has the meaning of flow </w:t>
      </w:r>
      <w:r>
        <w:rPr>
          <w:rFonts w:ascii="Times New Roman" w:hAnsi="Times New Roman" w:cs="Times New Roman"/>
        </w:rPr>
        <w:t xml:space="preserve">description </w:t>
      </w:r>
      <w:r w:rsidR="005C5EA9">
        <w:rPr>
          <w:rFonts w:ascii="Times New Roman" w:hAnsi="Times New Roman" w:cs="Times New Roman"/>
        </w:rPr>
        <w:t>and columns means the places</w:t>
      </w:r>
      <w:r>
        <w:rPr>
          <w:rFonts w:ascii="Times New Roman" w:hAnsi="Times New Roman" w:cs="Times New Roman"/>
        </w:rPr>
        <w:t>, into which comes the water if the value is positive or from which becomes the water if the value is negative</w:t>
      </w:r>
      <w:r w:rsidR="005C5EA9">
        <w:rPr>
          <w:rFonts w:ascii="Times New Roman" w:hAnsi="Times New Roman" w:cs="Times New Roman"/>
        </w:rPr>
        <w:t>, for example the blood plasma (PLASMA) or the</w:t>
      </w:r>
      <w:r>
        <w:rPr>
          <w:rFonts w:ascii="Times New Roman" w:hAnsi="Times New Roman" w:cs="Times New Roman"/>
        </w:rPr>
        <w:t xml:space="preserve"> </w:t>
      </w:r>
      <w:r w:rsidR="005C5EA9">
        <w:rPr>
          <w:rFonts w:ascii="Times New Roman" w:hAnsi="Times New Roman" w:cs="Times New Roman"/>
        </w:rPr>
        <w:t xml:space="preserve">environment (ENV). </w:t>
      </w:r>
      <w:r w:rsidR="00C27436">
        <w:rPr>
          <w:rFonts w:ascii="Times New Roman" w:hAnsi="Times New Roman" w:cs="Times New Roman"/>
        </w:rPr>
        <w:t>T</w:t>
      </w:r>
      <w:r w:rsidR="000B645C">
        <w:rPr>
          <w:rFonts w:ascii="Times New Roman" w:hAnsi="Times New Roman" w:cs="Times New Roman"/>
        </w:rPr>
        <w:t>he water is</w:t>
      </w:r>
      <w:r w:rsidR="003362FC" w:rsidRPr="003A5773">
        <w:rPr>
          <w:rFonts w:ascii="Times New Roman" w:hAnsi="Times New Roman" w:cs="Times New Roman"/>
        </w:rPr>
        <w:t xml:space="preserve"> absorbed</w:t>
      </w:r>
      <w:r w:rsidR="00C27436">
        <w:rPr>
          <w:rFonts w:ascii="Times New Roman" w:hAnsi="Times New Roman" w:cs="Times New Roman"/>
        </w:rPr>
        <w:t xml:space="preserve"> </w:t>
      </w:r>
      <w:r w:rsidR="005C5EA9">
        <w:rPr>
          <w:rFonts w:ascii="Times New Roman" w:hAnsi="Times New Roman" w:cs="Times New Roman"/>
        </w:rPr>
        <w:t xml:space="preserve">from diet </w:t>
      </w:r>
      <w:r w:rsidR="00C27436">
        <w:rPr>
          <w:rFonts w:ascii="Times New Roman" w:hAnsi="Times New Roman" w:cs="Times New Roman"/>
        </w:rPr>
        <w:t>i</w:t>
      </w:r>
      <w:r w:rsidR="00C27436" w:rsidRPr="003A5773">
        <w:rPr>
          <w:rFonts w:ascii="Times New Roman" w:hAnsi="Times New Roman" w:cs="Times New Roman"/>
        </w:rPr>
        <w:t>n gastrointestinal tract</w:t>
      </w:r>
      <w:r w:rsidR="00C27436">
        <w:rPr>
          <w:rFonts w:ascii="Times New Roman" w:hAnsi="Times New Roman" w:cs="Times New Roman"/>
        </w:rPr>
        <w:t>. I</w:t>
      </w:r>
      <w:r w:rsidR="003362FC" w:rsidRPr="003A5773">
        <w:rPr>
          <w:rFonts w:ascii="Times New Roman" w:hAnsi="Times New Roman" w:cs="Times New Roman"/>
        </w:rPr>
        <w:t xml:space="preserve">n each torso </w:t>
      </w:r>
      <w:r w:rsidR="000B645C">
        <w:rPr>
          <w:rFonts w:ascii="Times New Roman" w:hAnsi="Times New Roman" w:cs="Times New Roman"/>
        </w:rPr>
        <w:t xml:space="preserve">it </w:t>
      </w:r>
      <w:r w:rsidR="003362FC" w:rsidRPr="003A5773">
        <w:rPr>
          <w:rFonts w:ascii="Times New Roman" w:hAnsi="Times New Roman" w:cs="Times New Roman"/>
        </w:rPr>
        <w:t xml:space="preserve">is metabolically produced and also excreted by sweating or by vaporization. Flows such as hemorrhage, transfusion, intravenous drip, to peritoneum, to lungs edema are zero at normal condition. </w:t>
      </w:r>
      <w:r w:rsidR="005C5EA9">
        <w:rPr>
          <w:rFonts w:ascii="Times New Roman" w:hAnsi="Times New Roman" w:cs="Times New Roman"/>
        </w:rPr>
        <w:t>Excretion</w:t>
      </w:r>
      <w:r w:rsidR="003362FC" w:rsidRPr="003A5773">
        <w:rPr>
          <w:rFonts w:ascii="Times New Roman" w:hAnsi="Times New Roman" w:cs="Times New Roman"/>
        </w:rPr>
        <w:t xml:space="preserve"> to urine is modeled by kidney</w:t>
      </w:r>
      <w:r w:rsidR="005C5EA9">
        <w:rPr>
          <w:rFonts w:ascii="Times New Roman" w:hAnsi="Times New Roman" w:cs="Times New Roman"/>
        </w:rPr>
        <w:t xml:space="preserve"> component</w:t>
      </w:r>
      <w:r w:rsidR="003362FC" w:rsidRPr="003A5773">
        <w:rPr>
          <w:rFonts w:ascii="Times New Roman" w:hAnsi="Times New Roman" w:cs="Times New Roman"/>
        </w:rPr>
        <w:t xml:space="preserve">.  </w:t>
      </w:r>
    </w:p>
    <w:p w:rsidR="003362FC" w:rsidRPr="003A5773" w:rsidRDefault="003362FC" w:rsidP="00BE55F4">
      <w:pPr>
        <w:pStyle w:val="Titulek"/>
        <w:keepNext/>
        <w:jc w:val="both"/>
        <w:rPr>
          <w:rFonts w:ascii="Times New Roman" w:hAnsi="Times New Roman" w:cs="Times New Roman"/>
        </w:rPr>
      </w:pPr>
      <w:bookmarkStart w:id="178" w:name="_Ref40871180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V</w:t>
      </w:r>
      <w:r w:rsidRPr="003A5773">
        <w:rPr>
          <w:rFonts w:ascii="Times New Roman" w:hAnsi="Times New Roman" w:cs="Times New Roman"/>
        </w:rPr>
        <w:fldChar w:fldCharType="end"/>
      </w:r>
      <w:bookmarkEnd w:id="178"/>
      <w:r w:rsidRPr="003A5773">
        <w:rPr>
          <w:rFonts w:ascii="Times New Roman" w:hAnsi="Times New Roman" w:cs="Times New Roman"/>
        </w:rPr>
        <w:t>,</w:t>
      </w:r>
      <w:r w:rsidR="006E1517">
        <w:rPr>
          <w:rFonts w:ascii="Times New Roman" w:hAnsi="Times New Roman" w:cs="Times New Roman"/>
        </w:rPr>
        <w:t xml:space="preserve"> Selected</w:t>
      </w:r>
      <w:r w:rsidRPr="003A5773">
        <w:rPr>
          <w:rFonts w:ascii="Times New Roman" w:hAnsi="Times New Roman" w:cs="Times New Roman"/>
        </w:rPr>
        <w:t xml:space="preserve"> steady-state water flows between compartments [ml/min]</w:t>
      </w:r>
    </w:p>
    <w:tbl>
      <w:tblPr>
        <w:tblStyle w:val="Prosttabulka31"/>
        <w:tblW w:w="9072" w:type="dxa"/>
        <w:tblLook w:val="04A0" w:firstRow="1" w:lastRow="0" w:firstColumn="1" w:lastColumn="0" w:noHBand="0" w:noVBand="1"/>
      </w:tblPr>
      <w:tblGrid>
        <w:gridCol w:w="2552"/>
        <w:gridCol w:w="1304"/>
        <w:gridCol w:w="1304"/>
        <w:gridCol w:w="1304"/>
        <w:gridCol w:w="1304"/>
        <w:gridCol w:w="1304"/>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52" w:type="dxa"/>
          </w:tcPr>
          <w:p w:rsidR="003362FC" w:rsidRPr="003A5773" w:rsidRDefault="003362FC" w:rsidP="00BE55F4">
            <w:pPr>
              <w:jc w:val="both"/>
              <w:rPr>
                <w:rFonts w:ascii="Times New Roman" w:hAnsi="Times New Roman" w:cs="Times New Roman"/>
              </w:rPr>
            </w:pP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plasma</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MT</w:t>
            </w:r>
          </w:p>
        </w:tc>
        <w:tc>
          <w:tcPr>
            <w:tcW w:w="1304"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LT</w:t>
            </w:r>
          </w:p>
        </w:tc>
        <w:tc>
          <w:tcPr>
            <w:tcW w:w="1304" w:type="dxa"/>
          </w:tcPr>
          <w:p w:rsidR="003362FC" w:rsidRPr="005B358E" w:rsidRDefault="000B645C" w:rsidP="000B645C">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ENV</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diet</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through capilaries</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-3.01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1.23</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1.40</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lymph</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2.41</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-0.32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-0.75</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metabolism</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0.11</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0.06</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-0.23</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evaporation</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-0.59</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-0.12</w:t>
            </w:r>
          </w:p>
        </w:tc>
        <w:tc>
          <w:tcPr>
            <w:tcW w:w="130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0.83</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55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urine</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30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p>
        </w:tc>
      </w:tr>
    </w:tbl>
    <w:p w:rsidR="003362FC" w:rsidRPr="003A5773" w:rsidRDefault="003362FC" w:rsidP="00BE55F4">
      <w:pPr>
        <w:jc w:val="both"/>
        <w:rPr>
          <w:rFonts w:ascii="Times New Roman" w:hAnsi="Times New Roman" w:cs="Times New Roman"/>
        </w:rPr>
      </w:pPr>
    </w:p>
    <w:p w:rsidR="003362FC" w:rsidRPr="00345A7A" w:rsidRDefault="003362FC" w:rsidP="00345A7A">
      <w:pPr>
        <w:pStyle w:val="Nadpis3"/>
      </w:pPr>
      <w:bookmarkStart w:id="179" w:name="_Toc409289299"/>
      <w:r w:rsidRPr="00345A7A">
        <w:lastRenderedPageBreak/>
        <w:t>Extracellular proteins</w:t>
      </w:r>
      <w:bookmarkEnd w:id="179"/>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Water </w:t>
      </w:r>
      <w:r w:rsidR="006508BF">
        <w:rPr>
          <w:rFonts w:ascii="Times New Roman" w:hAnsi="Times New Roman" w:cs="Times New Roman"/>
        </w:rPr>
        <w:t>distribution between cardiovascular and interstitial</w:t>
      </w:r>
      <w:r>
        <w:rPr>
          <w:rFonts w:ascii="Times New Roman" w:hAnsi="Times New Roman" w:cs="Times New Roman"/>
        </w:rPr>
        <w:t xml:space="preserve"> space is married with colloid osmotic pressure</w:t>
      </w:r>
      <w:r w:rsidR="006508BF">
        <w:rPr>
          <w:rFonts w:ascii="Times New Roman" w:hAnsi="Times New Roman" w:cs="Times New Roman"/>
        </w:rPr>
        <w:t>s</w:t>
      </w:r>
      <w:r>
        <w:rPr>
          <w:rFonts w:ascii="Times New Roman" w:hAnsi="Times New Roman" w:cs="Times New Roman"/>
        </w:rPr>
        <w:t xml:space="preserve">, what leads to calculation of extracellular proteins of the same compartments as described in previous section. </w:t>
      </w:r>
      <w:r w:rsidR="003362FC" w:rsidRPr="003A5773">
        <w:rPr>
          <w:rFonts w:ascii="Times New Roman" w:hAnsi="Times New Roman" w:cs="Times New Roman"/>
        </w:rPr>
        <w:t xml:space="preserve">Usually are proteins calculated at mass units, but our implementation calculate their amount of substance, because the molar concentration </w:t>
      </w:r>
      <w:r w:rsidR="003362FC" w:rsidRPr="003A5773">
        <w:rPr>
          <w:rFonts w:ascii="Times New Roman" w:hAnsi="Times New Roman" w:cs="Times New Roman"/>
          <w:i/>
        </w:rPr>
        <w:t>c</w:t>
      </w:r>
      <w:r w:rsidR="003362FC" w:rsidRPr="003A5773">
        <w:rPr>
          <w:rFonts w:ascii="Times New Roman" w:hAnsi="Times New Roman" w:cs="Times New Roman"/>
        </w:rPr>
        <w:t xml:space="preserve"> plays the role in osmotic pressure </w:t>
      </w:r>
      <w:r w:rsidR="003362FC" w:rsidRPr="003A5773">
        <w:rPr>
          <w:rFonts w:ascii="Times New Roman" w:hAnsi="Times New Roman" w:cs="Times New Roman"/>
          <w:i/>
        </w:rPr>
        <w:t>p</w:t>
      </w:r>
      <w:r w:rsidR="003362FC" w:rsidRPr="003A5773">
        <w:rPr>
          <w:rFonts w:ascii="Times New Roman" w:hAnsi="Times New Roman" w:cs="Times New Roman"/>
        </w:rPr>
        <w:t xml:space="preserve"> </w:t>
      </w:r>
      <w:r w:rsidR="00910F1E">
        <w:rPr>
          <w:rFonts w:ascii="Times New Roman" w:hAnsi="Times New Roman" w:cs="Times New Roman"/>
        </w:rPr>
        <w:t xml:space="preserve">as </w:t>
      </w:r>
      <w:r w:rsidR="00910F1E">
        <w:rPr>
          <w:rFonts w:ascii="Times New Roman" w:hAnsi="Times New Roman" w:cs="Times New Roman"/>
        </w:rPr>
        <w:fldChar w:fldCharType="begin"/>
      </w:r>
      <w:r w:rsidR="00910F1E">
        <w:rPr>
          <w:rFonts w:ascii="Times New Roman" w:hAnsi="Times New Roman" w:cs="Times New Roman"/>
        </w:rPr>
        <w:instrText xml:space="preserve"> REF _Ref407706897 \h </w:instrText>
      </w:r>
      <w:r w:rsidR="00910F1E">
        <w:rPr>
          <w:rFonts w:ascii="Times New Roman" w:hAnsi="Times New Roman" w:cs="Times New Roman"/>
        </w:rPr>
      </w:r>
      <w:r w:rsidR="00910F1E">
        <w:rPr>
          <w:rFonts w:ascii="Times New Roman" w:hAnsi="Times New Roman" w:cs="Times New Roman"/>
        </w:rPr>
        <w:fldChar w:fldCharType="separate"/>
      </w:r>
      <w:r w:rsidR="00910F1E">
        <w:t xml:space="preserve">Equation </w:t>
      </w:r>
      <w:r w:rsidR="00910F1E">
        <w:rPr>
          <w:noProof/>
        </w:rPr>
        <w:t>21</w:t>
      </w:r>
      <w:r w:rsidR="00910F1E">
        <w:rPr>
          <w:rFonts w:ascii="Times New Roman" w:hAnsi="Times New Roman" w:cs="Times New Roman"/>
        </w:rPr>
        <w:fldChar w:fldCharType="end"/>
      </w:r>
      <w:r w:rsidR="003362FC" w:rsidRPr="003A5773">
        <w:rPr>
          <w:rFonts w:ascii="Times New Roman" w:hAnsi="Times New Roman" w:cs="Times New Roman"/>
        </w:rPr>
        <w:t>.</w:t>
      </w:r>
      <w:r w:rsidR="00910F1E">
        <w:rPr>
          <w:rFonts w:ascii="Times New Roman" w:hAnsi="Times New Roman" w:cs="Times New Roman"/>
        </w:rPr>
        <w:t xml:space="preserve"> </w:t>
      </w:r>
      <w:r w:rsidR="006508BF">
        <w:rPr>
          <w:rFonts w:ascii="Times New Roman" w:hAnsi="Times New Roman" w:cs="Times New Roman"/>
        </w:rPr>
        <w:t>T</w:t>
      </w:r>
      <w:r w:rsidR="003362FC" w:rsidRPr="003A5773">
        <w:rPr>
          <w:rFonts w:ascii="Times New Roman" w:hAnsi="Times New Roman" w:cs="Times New Roman"/>
        </w:rPr>
        <w:t>h</w:t>
      </w:r>
      <w:r w:rsidR="006508BF">
        <w:rPr>
          <w:rFonts w:ascii="Times New Roman" w:hAnsi="Times New Roman" w:cs="Times New Roman"/>
        </w:rPr>
        <w:t>e</w:t>
      </w:r>
      <w:r w:rsidR="003362FC" w:rsidRPr="003A5773">
        <w:rPr>
          <w:rFonts w:ascii="Times New Roman" w:hAnsi="Times New Roman" w:cs="Times New Roman"/>
        </w:rPr>
        <w:t xml:space="preserve"> molar mass of albumin is 66.5 kDa. And the mass of albumins is about 60% of total plasmatic protein mass. </w:t>
      </w:r>
      <w:r w:rsidR="006508BF">
        <w:rPr>
          <w:rFonts w:ascii="Times New Roman" w:hAnsi="Times New Roman" w:cs="Times New Roman"/>
        </w:rPr>
        <w:t xml:space="preserve">The rest of significant colloid proteins are globulins. The typical </w:t>
      </w:r>
      <w:r w:rsidR="00121CDA">
        <w:rPr>
          <w:rFonts w:ascii="Times New Roman" w:hAnsi="Times New Roman" w:cs="Times New Roman"/>
        </w:rPr>
        <w:t xml:space="preserve">molar amount of plasmatic proteins as presented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_Ref409452626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w:t>
      </w:r>
      <w:r w:rsidR="00121CDA">
        <w:rPr>
          <w:rFonts w:ascii="Times New Roman" w:hAnsi="Times New Roman" w:cs="Times New Roman"/>
        </w:rPr>
        <w:fldChar w:fldCharType="end"/>
      </w:r>
      <w:r w:rsidR="00121CDA">
        <w:rPr>
          <w:rFonts w:ascii="Times New Roman" w:hAnsi="Times New Roman" w:cs="Times New Roman"/>
        </w:rPr>
        <w:t xml:space="preserve">. </w:t>
      </w:r>
      <w:r w:rsidR="006508BF">
        <w:rPr>
          <w:rFonts w:ascii="Times New Roman" w:hAnsi="Times New Roman" w:cs="Times New Roman"/>
        </w:rPr>
        <w:t>The</w:t>
      </w:r>
      <w:r w:rsidR="00121CDA">
        <w:rPr>
          <w:rFonts w:ascii="Times New Roman" w:hAnsi="Times New Roman" w:cs="Times New Roman"/>
        </w:rPr>
        <w:t xml:space="preserve"> general way how to recalculate the </w:t>
      </w:r>
      <w:r w:rsidR="006508BF">
        <w:rPr>
          <w:rFonts w:ascii="Times New Roman" w:hAnsi="Times New Roman" w:cs="Times New Roman"/>
        </w:rPr>
        <w:t xml:space="preserve">mass-molar </w:t>
      </w:r>
      <w:r w:rsidR="00121CDA">
        <w:rPr>
          <w:rFonts w:ascii="Times New Roman" w:hAnsi="Times New Roman" w:cs="Times New Roman"/>
        </w:rPr>
        <w:t xml:space="preserve">units </w:t>
      </w:r>
      <w:r w:rsidR="006508BF">
        <w:rPr>
          <w:rFonts w:ascii="Times New Roman" w:hAnsi="Times New Roman" w:cs="Times New Roman"/>
        </w:rPr>
        <w:t xml:space="preserve">can be </w:t>
      </w:r>
      <w:r>
        <w:rPr>
          <w:rFonts w:ascii="Times New Roman" w:hAnsi="Times New Roman" w:cs="Times New Roman"/>
        </w:rPr>
        <w:t>join</w:t>
      </w:r>
      <w:r w:rsidR="006508BF">
        <w:rPr>
          <w:rFonts w:ascii="Times New Roman" w:hAnsi="Times New Roman" w:cs="Times New Roman"/>
        </w:rPr>
        <w:t>ing</w:t>
      </w:r>
      <w:r>
        <w:rPr>
          <w:rFonts w:ascii="Times New Roman" w:hAnsi="Times New Roman" w:cs="Times New Roman"/>
        </w:rPr>
        <w:t xml:space="preserve"> an</w:t>
      </w:r>
      <w:r w:rsidR="00121CDA">
        <w:rPr>
          <w:rFonts w:ascii="Times New Roman" w:hAnsi="Times New Roman" w:cs="Times New Roman"/>
        </w:rPr>
        <w:t xml:space="preserve"> osmotic pressure equation as mass function {Ahlqvist, 2003 #28;Manning, 1987 #211} with our </w:t>
      </w:r>
      <w:r w:rsidR="00121CDA">
        <w:rPr>
          <w:rFonts w:ascii="Times New Roman" w:hAnsi="Times New Roman" w:cs="Times New Roman"/>
        </w:rPr>
        <w:fldChar w:fldCharType="begin"/>
      </w:r>
      <w:r w:rsidR="00121CDA">
        <w:rPr>
          <w:rFonts w:ascii="Times New Roman" w:hAnsi="Times New Roman" w:cs="Times New Roman"/>
        </w:rPr>
        <w:instrText xml:space="preserve"> REF _Ref407706897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Equation </w:t>
      </w:r>
      <w:r w:rsidR="00121CDA">
        <w:rPr>
          <w:noProof/>
        </w:rPr>
        <w:t>21</w:t>
      </w:r>
      <w:r w:rsidR="00121CDA">
        <w:rPr>
          <w:rFonts w:ascii="Times New Roman" w:hAnsi="Times New Roman" w:cs="Times New Roman"/>
        </w:rPr>
        <w:fldChar w:fldCharType="end"/>
      </w:r>
      <w:r w:rsidR="00121CDA">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80" w:name="_Ref409452626"/>
      <w:bookmarkStart w:id="181" w:name="_Ref409452621"/>
      <w:r w:rsidRPr="003A5773">
        <w:rPr>
          <w:rFonts w:ascii="Times New Roman" w:hAnsi="Times New Roman" w:cs="Times New Roman"/>
        </w:rPr>
        <w:t xml:space="preserve">Table </w:t>
      </w:r>
      <w:r w:rsidR="00833903">
        <w:rPr>
          <w:rFonts w:ascii="Times New Roman" w:hAnsi="Times New Roman" w:cs="Times New Roman"/>
        </w:rPr>
        <w:fldChar w:fldCharType="begin"/>
      </w:r>
      <w:r w:rsidR="00833903">
        <w:rPr>
          <w:rFonts w:ascii="Times New Roman" w:hAnsi="Times New Roman" w:cs="Times New Roman"/>
        </w:rPr>
        <w:instrText xml:space="preserve"> SEQ Table \* ROMAN </w:instrText>
      </w:r>
      <w:r w:rsidR="00833903">
        <w:rPr>
          <w:rFonts w:ascii="Times New Roman" w:hAnsi="Times New Roman" w:cs="Times New Roman"/>
        </w:rPr>
        <w:fldChar w:fldCharType="separate"/>
      </w:r>
      <w:r w:rsidR="00833903">
        <w:rPr>
          <w:rFonts w:ascii="Times New Roman" w:hAnsi="Times New Roman" w:cs="Times New Roman"/>
          <w:noProof/>
        </w:rPr>
        <w:t>VI</w:t>
      </w:r>
      <w:r w:rsidR="00833903">
        <w:rPr>
          <w:rFonts w:ascii="Times New Roman" w:hAnsi="Times New Roman" w:cs="Times New Roman"/>
        </w:rPr>
        <w:fldChar w:fldCharType="end"/>
      </w:r>
      <w:bookmarkEnd w:id="180"/>
      <w:r w:rsidRPr="003A5773">
        <w:rPr>
          <w:rFonts w:ascii="Times New Roman" w:hAnsi="Times New Roman" w:cs="Times New Roman"/>
        </w:rPr>
        <w:t>, Typical plasma proteins concentrations [mmol/l]</w:t>
      </w:r>
      <w:bookmarkEnd w:id="181"/>
    </w:p>
    <w:tbl>
      <w:tblPr>
        <w:tblStyle w:val="Svtltabulkasmkou11"/>
        <w:tblW w:w="0" w:type="auto"/>
        <w:tblLook w:val="04A0" w:firstRow="1" w:lastRow="0" w:firstColumn="1" w:lastColumn="0" w:noHBand="0" w:noVBand="1"/>
      </w:tblPr>
      <w:tblGrid>
        <w:gridCol w:w="2771"/>
        <w:gridCol w:w="2807"/>
        <w:gridCol w:w="2817"/>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single" w:sz="4" w:space="0" w:color="auto"/>
              <w:left w:val="single" w:sz="4" w:space="0" w:color="auto"/>
            </w:tcBorders>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Total </w:t>
            </w:r>
          </w:p>
        </w:tc>
        <w:tc>
          <w:tcPr>
            <w:tcW w:w="3021" w:type="dxa"/>
            <w:tcBorders>
              <w:top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Albumin</w:t>
            </w:r>
          </w:p>
        </w:tc>
        <w:tc>
          <w:tcPr>
            <w:tcW w:w="3021" w:type="dxa"/>
            <w:tcBorders>
              <w:top w:val="single" w:sz="4" w:space="0" w:color="auto"/>
              <w:right w:val="single" w:sz="4" w:space="0" w:color="auto"/>
            </w:tcBorders>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Globulins</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Borders>
              <w:left w:val="single" w:sz="4" w:space="0" w:color="auto"/>
              <w:bottom w:val="single" w:sz="4" w:space="0" w:color="auto"/>
            </w:tcBorders>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1.44</w:t>
            </w:r>
          </w:p>
        </w:tc>
        <w:tc>
          <w:tcPr>
            <w:tcW w:w="3021" w:type="dxa"/>
            <w:tcBorders>
              <w:bottom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0.63</w:t>
            </w:r>
          </w:p>
        </w:tc>
        <w:tc>
          <w:tcPr>
            <w:tcW w:w="3021" w:type="dxa"/>
            <w:tcBorders>
              <w:bottom w:val="single" w:sz="4" w:space="0" w:color="auto"/>
              <w:right w:val="single" w:sz="4" w:space="0" w:color="auto"/>
            </w:tcBorders>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0.81</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D31AFB" w:rsidP="00BE55F4">
      <w:pPr>
        <w:jc w:val="both"/>
        <w:rPr>
          <w:rFonts w:ascii="Times New Roman" w:hAnsi="Times New Roman" w:cs="Times New Roman"/>
        </w:rPr>
      </w:pPr>
      <w:r>
        <w:rPr>
          <w:rFonts w:ascii="Times New Roman" w:hAnsi="Times New Roman" w:cs="Times New Roman"/>
        </w:rPr>
        <w:t>As was mentioned, t</w:t>
      </w:r>
      <w:r w:rsidR="003362FC" w:rsidRPr="003A5773">
        <w:rPr>
          <w:rFonts w:ascii="Times New Roman" w:hAnsi="Times New Roman" w:cs="Times New Roman"/>
        </w:rPr>
        <w:t>he model of proteins (</w:t>
      </w:r>
      <w:r w:rsidR="00F82D4C">
        <w:rPr>
          <w:rFonts w:ascii="Times New Roman" w:hAnsi="Times New Roman" w:cs="Times New Roman"/>
        </w:rPr>
        <w:fldChar w:fldCharType="begin"/>
      </w:r>
      <w:r w:rsidR="00F82D4C">
        <w:rPr>
          <w:rFonts w:ascii="Times New Roman" w:hAnsi="Times New Roman" w:cs="Times New Roman"/>
        </w:rPr>
        <w:instrText xml:space="preserve"> REF _Ref408711565 \h </w:instrText>
      </w:r>
      <w:r w:rsidR="00F82D4C">
        <w:rPr>
          <w:rFonts w:ascii="Times New Roman" w:hAnsi="Times New Roman" w:cs="Times New Roman"/>
        </w:rPr>
      </w:r>
      <w:r w:rsidR="00F82D4C">
        <w:rPr>
          <w:rFonts w:ascii="Times New Roman" w:hAnsi="Times New Roman" w:cs="Times New Roman"/>
        </w:rPr>
        <w:fldChar w:fldCharType="separate"/>
      </w:r>
      <w:r w:rsidR="00833903">
        <w:t xml:space="preserve">Figure </w:t>
      </w:r>
      <w:r w:rsidR="00833903">
        <w:rPr>
          <w:noProof/>
        </w:rPr>
        <w:t>3</w:t>
      </w:r>
      <w:r w:rsidR="00F82D4C">
        <w:rPr>
          <w:rFonts w:ascii="Times New Roman" w:hAnsi="Times New Roman" w:cs="Times New Roman"/>
        </w:rPr>
        <w:fldChar w:fldCharType="end"/>
      </w:r>
      <w:r w:rsidR="003362FC" w:rsidRPr="003A5773">
        <w:rPr>
          <w:rFonts w:ascii="Times New Roman" w:hAnsi="Times New Roman" w:cs="Times New Roman"/>
        </w:rPr>
        <w:t>) has four main compartments: blood plasma, upper torso interstiti</w:t>
      </w:r>
      <w:r w:rsidR="002B33BC">
        <w:rPr>
          <w:rFonts w:ascii="Times New Roman" w:hAnsi="Times New Roman" w:cs="Times New Roman"/>
        </w:rPr>
        <w:t>al space</w:t>
      </w:r>
      <w:r w:rsidR="003362FC" w:rsidRPr="003A5773">
        <w:rPr>
          <w:rFonts w:ascii="Times New Roman" w:hAnsi="Times New Roman" w:cs="Times New Roman"/>
        </w:rPr>
        <w:t xml:space="preserve">, middle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and lower torso </w:t>
      </w:r>
      <w:r w:rsidR="002B33BC" w:rsidRPr="003A5773">
        <w:rPr>
          <w:rFonts w:ascii="Times New Roman" w:hAnsi="Times New Roman" w:cs="Times New Roman"/>
        </w:rPr>
        <w:t>interstiti</w:t>
      </w:r>
      <w:r w:rsidR="002B33BC">
        <w:rPr>
          <w:rFonts w:ascii="Times New Roman" w:hAnsi="Times New Roman" w:cs="Times New Roman"/>
        </w:rPr>
        <w:t>al space</w:t>
      </w:r>
      <w:r w:rsidR="003362FC" w:rsidRPr="003A5773">
        <w:rPr>
          <w:rFonts w:ascii="Times New Roman" w:hAnsi="Times New Roman" w:cs="Times New Roman"/>
        </w:rPr>
        <w:t xml:space="preserve">. Normal concentrations at interstitial </w:t>
      </w:r>
      <w:r w:rsidR="00833903">
        <w:rPr>
          <w:rFonts w:ascii="Times New Roman" w:hAnsi="Times New Roman" w:cs="Times New Roman"/>
        </w:rPr>
        <w:t xml:space="preserve">compartments are listed in </w:t>
      </w:r>
      <w:r w:rsidR="00121CDA">
        <w:rPr>
          <w:rFonts w:ascii="Times New Roman" w:hAnsi="Times New Roman" w:cs="Times New Roman"/>
        </w:rPr>
        <w:fldChar w:fldCharType="begin"/>
      </w:r>
      <w:r w:rsidR="00121CDA">
        <w:rPr>
          <w:rFonts w:ascii="Times New Roman" w:hAnsi="Times New Roman" w:cs="Times New Roman"/>
        </w:rPr>
        <w:instrText xml:space="preserve"> REF _Ref409452963 \h </w:instrText>
      </w:r>
      <w:r w:rsidR="00121CDA">
        <w:rPr>
          <w:rFonts w:ascii="Times New Roman" w:hAnsi="Times New Roman" w:cs="Times New Roman"/>
        </w:rPr>
      </w:r>
      <w:r w:rsidR="00121CDA">
        <w:rPr>
          <w:rFonts w:ascii="Times New Roman" w:hAnsi="Times New Roman" w:cs="Times New Roman"/>
        </w:rPr>
        <w:fldChar w:fldCharType="separate"/>
      </w:r>
      <w:r w:rsidR="00121CDA" w:rsidRPr="003A5773">
        <w:rPr>
          <w:rFonts w:ascii="Times New Roman" w:hAnsi="Times New Roman" w:cs="Times New Roman"/>
        </w:rPr>
        <w:t xml:space="preserve">Table </w:t>
      </w:r>
      <w:r w:rsidR="00121CDA">
        <w:rPr>
          <w:rFonts w:ascii="Times New Roman" w:hAnsi="Times New Roman" w:cs="Times New Roman"/>
          <w:noProof/>
        </w:rPr>
        <w:t>VII</w:t>
      </w:r>
      <w:r w:rsidR="00121CDA">
        <w:rPr>
          <w:rFonts w:ascii="Times New Roman" w:hAnsi="Times New Roman" w:cs="Times New Roman"/>
        </w:rPr>
        <w:fldChar w:fldCharType="end"/>
      </w:r>
      <w:r w:rsidR="003362FC" w:rsidRPr="003A5773">
        <w:rPr>
          <w:rFonts w:ascii="Times New Roman" w:hAnsi="Times New Roman" w:cs="Times New Roman"/>
        </w:rPr>
        <w:t xml:space="preserve">. Normal </w:t>
      </w:r>
      <w:r w:rsidR="006508BF">
        <w:rPr>
          <w:rFonts w:ascii="Times New Roman" w:hAnsi="Times New Roman" w:cs="Times New Roman"/>
        </w:rPr>
        <w:t xml:space="preserve">mean </w:t>
      </w:r>
      <w:r w:rsidR="003362FC" w:rsidRPr="003A5773">
        <w:rPr>
          <w:rFonts w:ascii="Times New Roman" w:hAnsi="Times New Roman" w:cs="Times New Roman"/>
        </w:rPr>
        <w:t xml:space="preserve">proteins synthesis </w:t>
      </w:r>
      <w:r w:rsidR="006508BF">
        <w:rPr>
          <w:rFonts w:ascii="Times New Roman" w:hAnsi="Times New Roman" w:cs="Times New Roman"/>
        </w:rPr>
        <w:t>is the same as protein</w:t>
      </w:r>
      <w:r w:rsidR="003362FC" w:rsidRPr="003A5773">
        <w:rPr>
          <w:rFonts w:ascii="Times New Roman" w:hAnsi="Times New Roman" w:cs="Times New Roman"/>
        </w:rPr>
        <w:t xml:space="preserve"> degradation</w:t>
      </w:r>
      <w:r w:rsidR="006508BF">
        <w:rPr>
          <w:rFonts w:ascii="Times New Roman" w:hAnsi="Times New Roman" w:cs="Times New Roman"/>
        </w:rPr>
        <w:t xml:space="preserve">. Their current values </w:t>
      </w:r>
      <w:r w:rsidR="003362FC" w:rsidRPr="003A5773">
        <w:rPr>
          <w:rFonts w:ascii="Times New Roman" w:hAnsi="Times New Roman" w:cs="Times New Roman"/>
        </w:rPr>
        <w:t xml:space="preserve">can be changed with deviation of their colloid pressure or plasmatic concentration. Movement between compartments is caused by capillary membrane concentration gradient or </w:t>
      </w:r>
      <w:r w:rsidR="00F16B6D">
        <w:rPr>
          <w:rFonts w:ascii="Times New Roman" w:hAnsi="Times New Roman" w:cs="Times New Roman"/>
        </w:rPr>
        <w:t xml:space="preserve">by </w:t>
      </w:r>
      <w:r w:rsidR="003362FC" w:rsidRPr="003A5773">
        <w:rPr>
          <w:rFonts w:ascii="Times New Roman" w:hAnsi="Times New Roman" w:cs="Times New Roman"/>
        </w:rPr>
        <w:t>lymph flow</w:t>
      </w:r>
      <w:r w:rsidR="00F16B6D">
        <w:rPr>
          <w:rFonts w:ascii="Times New Roman" w:hAnsi="Times New Roman" w:cs="Times New Roman"/>
        </w:rPr>
        <w:t xml:space="preserve"> {Mayerson, 1960 #677}</w:t>
      </w:r>
      <w:r w:rsidR="003362FC" w:rsidRPr="003A5773">
        <w:rPr>
          <w:rFonts w:ascii="Times New Roman" w:hAnsi="Times New Roman" w:cs="Times New Roman"/>
        </w:rPr>
        <w:t xml:space="preserve"> from interstiti</w:t>
      </w:r>
      <w:r w:rsidR="006508BF">
        <w:rPr>
          <w:rFonts w:ascii="Times New Roman" w:hAnsi="Times New Roman" w:cs="Times New Roman"/>
        </w:rPr>
        <w:t xml:space="preserve">al space </w:t>
      </w:r>
      <w:r w:rsidR="003362FC" w:rsidRPr="003A5773">
        <w:rPr>
          <w:rFonts w:ascii="Times New Roman" w:hAnsi="Times New Roman" w:cs="Times New Roman"/>
        </w:rPr>
        <w:t>to blood as implemented in scheme of</w:t>
      </w:r>
      <w:r w:rsidR="00121CDA">
        <w:rPr>
          <w:rFonts w:ascii="Times New Roman" w:hAnsi="Times New Roman" w:cs="Times New Roman"/>
        </w:rPr>
        <w:t xml:space="preserve"> </w:t>
      </w:r>
      <w:r w:rsidR="00121CDA">
        <w:rPr>
          <w:rFonts w:ascii="Times New Roman" w:hAnsi="Times New Roman" w:cs="Times New Roman"/>
        </w:rPr>
        <w:fldChar w:fldCharType="begin"/>
      </w:r>
      <w:r w:rsidR="00121CDA">
        <w:rPr>
          <w:rFonts w:ascii="Times New Roman" w:hAnsi="Times New Roman" w:cs="Times New Roman"/>
        </w:rPr>
        <w:instrText xml:space="preserve"> REF _Ref409453019 \h </w:instrText>
      </w:r>
      <w:r w:rsidR="00121CDA">
        <w:rPr>
          <w:rFonts w:ascii="Times New Roman" w:hAnsi="Times New Roman" w:cs="Times New Roman"/>
        </w:rPr>
      </w:r>
      <w:r w:rsidR="00121CDA">
        <w:rPr>
          <w:rFonts w:ascii="Times New Roman" w:hAnsi="Times New Roman" w:cs="Times New Roman"/>
        </w:rPr>
        <w:fldChar w:fldCharType="separate"/>
      </w:r>
      <w:r w:rsidR="00121CDA">
        <w:t xml:space="preserve">Diagram </w:t>
      </w:r>
      <w:r w:rsidR="00121CDA">
        <w:rPr>
          <w:noProof/>
        </w:rPr>
        <w:t>13</w:t>
      </w:r>
      <w:r w:rsidR="00121CDA">
        <w:rPr>
          <w:rFonts w:ascii="Times New Roman" w:hAnsi="Times New Roman" w:cs="Times New Roman"/>
        </w:rPr>
        <w:fldChar w:fldCharType="end"/>
      </w:r>
      <w:r w:rsidR="003362FC" w:rsidRPr="003A5773">
        <w:rPr>
          <w:rFonts w:ascii="Times New Roman" w:hAnsi="Times New Roman" w:cs="Times New Roman"/>
        </w:rPr>
        <w:t xml:space="preserve">. And special changes of plasmatic concentration </w:t>
      </w:r>
      <w:r>
        <w:rPr>
          <w:rFonts w:ascii="Times New Roman" w:hAnsi="Times New Roman" w:cs="Times New Roman"/>
        </w:rPr>
        <w:t>can</w:t>
      </w:r>
      <w:r w:rsidR="003362FC" w:rsidRPr="003A5773">
        <w:rPr>
          <w:rFonts w:ascii="Times New Roman" w:hAnsi="Times New Roman" w:cs="Times New Roman"/>
        </w:rPr>
        <w:t xml:space="preserve"> be done by intravenous therapy, hemorrhage or pathological states</w:t>
      </w:r>
      <w:r w:rsidR="00121CDA">
        <w:rPr>
          <w:rFonts w:ascii="Times New Roman" w:hAnsi="Times New Roman" w:cs="Times New Roman"/>
        </w:rPr>
        <w:t>. Pathological state</w:t>
      </w:r>
      <w:r>
        <w:rPr>
          <w:rFonts w:ascii="Times New Roman" w:hAnsi="Times New Roman" w:cs="Times New Roman"/>
        </w:rPr>
        <w:t>s</w:t>
      </w:r>
      <w:r w:rsidR="00121CDA">
        <w:rPr>
          <w:rFonts w:ascii="Times New Roman" w:hAnsi="Times New Roman" w:cs="Times New Roman"/>
        </w:rPr>
        <w:t xml:space="preserve"> such as</w:t>
      </w:r>
      <w:r w:rsidR="003362FC" w:rsidRPr="003A5773">
        <w:rPr>
          <w:rFonts w:ascii="Times New Roman" w:hAnsi="Times New Roman" w:cs="Times New Roman"/>
        </w:rPr>
        <w:t xml:space="preserve"> proteins enter</w:t>
      </w:r>
      <w:r w:rsidR="00121CDA">
        <w:rPr>
          <w:rFonts w:ascii="Times New Roman" w:hAnsi="Times New Roman" w:cs="Times New Roman"/>
        </w:rPr>
        <w:t>ing</w:t>
      </w:r>
      <w:r w:rsidR="003362FC" w:rsidRPr="003A5773">
        <w:rPr>
          <w:rFonts w:ascii="Times New Roman" w:hAnsi="Times New Roman" w:cs="Times New Roman"/>
        </w:rPr>
        <w:t xml:space="preserve"> the peritoneum space or</w:t>
      </w:r>
      <w:r w:rsidR="00121CDA">
        <w:rPr>
          <w:rFonts w:ascii="Times New Roman" w:hAnsi="Times New Roman" w:cs="Times New Roman"/>
        </w:rPr>
        <w:t xml:space="preserve"> breaking glomerular membrane </w:t>
      </w:r>
      <w:r w:rsidR="0008400F">
        <w:rPr>
          <w:rFonts w:ascii="Times New Roman" w:hAnsi="Times New Roman" w:cs="Times New Roman"/>
        </w:rPr>
        <w:t xml:space="preserve">as filtration </w:t>
      </w:r>
      <w:r w:rsidR="00121CDA">
        <w:rPr>
          <w:rFonts w:ascii="Times New Roman" w:hAnsi="Times New Roman" w:cs="Times New Roman"/>
        </w:rPr>
        <w:t xml:space="preserve">to </w:t>
      </w:r>
      <w:r w:rsidR="003362FC" w:rsidRPr="003A5773">
        <w:rPr>
          <w:rFonts w:ascii="Times New Roman" w:hAnsi="Times New Roman" w:cs="Times New Roman"/>
        </w:rPr>
        <w:t>primary urine.</w:t>
      </w:r>
    </w:p>
    <w:p w:rsidR="003362FC" w:rsidRPr="003A5773" w:rsidRDefault="003362FC" w:rsidP="00BE55F4">
      <w:pPr>
        <w:pStyle w:val="Titulek"/>
        <w:keepNext/>
        <w:jc w:val="both"/>
        <w:rPr>
          <w:rFonts w:ascii="Times New Roman" w:hAnsi="Times New Roman" w:cs="Times New Roman"/>
        </w:rPr>
      </w:pPr>
      <w:bookmarkStart w:id="182" w:name="_Ref409452963"/>
      <w:bookmarkStart w:id="183" w:name="_Ref408711721"/>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VII</w:t>
      </w:r>
      <w:r w:rsidRPr="003A5773">
        <w:rPr>
          <w:rFonts w:ascii="Times New Roman" w:hAnsi="Times New Roman" w:cs="Times New Roman"/>
        </w:rPr>
        <w:fldChar w:fldCharType="end"/>
      </w:r>
      <w:bookmarkEnd w:id="182"/>
      <w:r w:rsidRPr="003A5773">
        <w:rPr>
          <w:rFonts w:ascii="Times New Roman" w:hAnsi="Times New Roman" w:cs="Times New Roman"/>
        </w:rPr>
        <w:t>, Typical protein concentrations in interstitium [mmol/l]</w:t>
      </w:r>
      <w:bookmarkEnd w:id="183"/>
    </w:p>
    <w:tbl>
      <w:tblPr>
        <w:tblStyle w:val="Svtltabulkasmkou11"/>
        <w:tblW w:w="0" w:type="auto"/>
        <w:tblLook w:val="04A0" w:firstRow="1" w:lastRow="0" w:firstColumn="1" w:lastColumn="0" w:noHBand="0" w:noVBand="1"/>
      </w:tblPr>
      <w:tblGrid>
        <w:gridCol w:w="2797"/>
        <w:gridCol w:w="2799"/>
        <w:gridCol w:w="2799"/>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Upper torso </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Middle torso</w:t>
            </w:r>
          </w:p>
        </w:tc>
        <w:tc>
          <w:tcPr>
            <w:tcW w:w="3021"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Lower torso</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3020"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0.6</w:t>
            </w:r>
            <w:r w:rsidR="0041179B">
              <w:rPr>
                <w:rFonts w:ascii="Times New Roman" w:hAnsi="Times New Roman" w:cs="Times New Roman"/>
                <w:b w:val="0"/>
              </w:rPr>
              <w:t xml:space="preserve"> mmol/L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0.48</w:t>
            </w:r>
            <w:r w:rsidR="0041179B">
              <w:rPr>
                <w:rFonts w:ascii="Times New Roman" w:hAnsi="Times New Roman" w:cs="Times New Roman"/>
              </w:rPr>
              <w:t xml:space="preserve"> </w:t>
            </w:r>
            <w:r w:rsidR="0041179B" w:rsidRPr="0041179B">
              <w:rPr>
                <w:rFonts w:ascii="Times New Roman" w:hAnsi="Times New Roman" w:cs="Times New Roman"/>
              </w:rPr>
              <w:t>mmol/L</w:t>
            </w:r>
          </w:p>
        </w:tc>
        <w:tc>
          <w:tcPr>
            <w:tcW w:w="3021"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0.4</w:t>
            </w:r>
            <w:r w:rsidR="0041179B">
              <w:rPr>
                <w:rFonts w:ascii="Times New Roman" w:hAnsi="Times New Roman" w:cs="Times New Roman"/>
              </w:rPr>
              <w:t xml:space="preserve"> </w:t>
            </w:r>
            <w:r w:rsidR="0041179B" w:rsidRPr="0041179B">
              <w:rPr>
                <w:rFonts w:ascii="Times New Roman" w:hAnsi="Times New Roman" w:cs="Times New Roman"/>
              </w:rPr>
              <w:t>mmol/L</w:t>
            </w:r>
          </w:p>
        </w:tc>
      </w:tr>
    </w:tbl>
    <w:p w:rsidR="00F830D4" w:rsidRDefault="00F830D4" w:rsidP="00121CDA">
      <w:pPr>
        <w:keepNext/>
        <w:jc w:val="center"/>
      </w:pPr>
    </w:p>
    <w:p w:rsidR="003362FC" w:rsidRPr="00121CDA" w:rsidRDefault="00F830D4" w:rsidP="00121CDA">
      <w:pPr>
        <w:pStyle w:val="Titulek"/>
        <w:jc w:val="both"/>
      </w:pPr>
      <w:bookmarkStart w:id="184" w:name="_Ref409453019"/>
      <w:bookmarkStart w:id="185" w:name="_Ref409453013"/>
      <w:r>
        <w:t xml:space="preserve">Diagram </w:t>
      </w:r>
      <w:r>
        <w:fldChar w:fldCharType="begin"/>
      </w:r>
      <w:r>
        <w:instrText xml:space="preserve"> SEQ Diagram \* ARABIC </w:instrText>
      </w:r>
      <w:r>
        <w:fldChar w:fldCharType="separate"/>
      </w:r>
      <w:r w:rsidR="006520A4">
        <w:rPr>
          <w:noProof/>
        </w:rPr>
        <w:t>13</w:t>
      </w:r>
      <w:r>
        <w:fldChar w:fldCharType="end"/>
      </w:r>
      <w:bookmarkEnd w:id="184"/>
      <w:r>
        <w:t>, Subsystem of Extracellular Proteins</w:t>
      </w:r>
      <w:bookmarkEnd w:id="185"/>
      <w:r w:rsidR="003362FC" w:rsidRPr="003A5773">
        <w:rPr>
          <w:rFonts w:ascii="Times New Roman" w:hAnsi="Times New Roman" w:cs="Times New Roman"/>
          <w:noProof/>
        </w:rPr>
        <w:fldChar w:fldCharType="begin"/>
      </w:r>
      <w:r w:rsidR="003362FC" w:rsidRPr="003A5773">
        <w:rPr>
          <w:rFonts w:ascii="Times New Roman" w:hAnsi="Times New Roman" w:cs="Times New Roman"/>
        </w:rPr>
        <w:instrText xml:space="preserve"> ADDIN EN.REFLIST </w:instrText>
      </w:r>
      <w:r w:rsidR="003362FC" w:rsidRPr="003A5773">
        <w:rPr>
          <w:rFonts w:ascii="Times New Roman" w:hAnsi="Times New Roman" w:cs="Times New Roman"/>
          <w:noProof/>
        </w:rPr>
        <w:fldChar w:fldCharType="end"/>
      </w:r>
    </w:p>
    <w:p w:rsidR="003362FC" w:rsidRPr="00345A7A" w:rsidRDefault="003362FC" w:rsidP="00345A7A">
      <w:pPr>
        <w:pStyle w:val="Nadpis3"/>
      </w:pPr>
      <w:bookmarkStart w:id="186" w:name="_Toc409289300"/>
      <w:r w:rsidRPr="00345A7A">
        <w:t>Gastro intestinal water absorption</w:t>
      </w:r>
      <w:bookmarkEnd w:id="186"/>
    </w:p>
    <w:p w:rsidR="003362FC" w:rsidRPr="003A5773" w:rsidRDefault="002B33BC" w:rsidP="00BE55F4">
      <w:pPr>
        <w:jc w:val="both"/>
        <w:rPr>
          <w:rFonts w:ascii="Times New Roman" w:hAnsi="Times New Roman" w:cs="Times New Roman"/>
        </w:rPr>
      </w:pPr>
      <w:r>
        <w:rPr>
          <w:rFonts w:ascii="Times New Roman" w:hAnsi="Times New Roman" w:cs="Times New Roman"/>
        </w:rPr>
        <w:t xml:space="preserve">As presented in </w:t>
      </w:r>
      <w:r>
        <w:rPr>
          <w:rFonts w:ascii="Times New Roman" w:hAnsi="Times New Roman" w:cs="Times New Roman"/>
        </w:rPr>
        <w:fldChar w:fldCharType="begin"/>
      </w:r>
      <w:r>
        <w:rPr>
          <w:rFonts w:ascii="Times New Roman" w:hAnsi="Times New Roman" w:cs="Times New Roman"/>
        </w:rPr>
        <w:instrText xml:space="preserve"> REF _Ref408711840 \h </w:instrText>
      </w:r>
      <w:r>
        <w:rPr>
          <w:rFonts w:ascii="Times New Roman" w:hAnsi="Times New Roman" w:cs="Times New Roman"/>
        </w:rPr>
      </w:r>
      <w:r>
        <w:rPr>
          <w:rFonts w:ascii="Times New Roman" w:hAnsi="Times New Roman" w:cs="Times New Roman"/>
        </w:rPr>
        <w:fldChar w:fldCharType="separate"/>
      </w:r>
      <w:r w:rsidRPr="003A5773">
        <w:rPr>
          <w:rFonts w:ascii="Times New Roman" w:hAnsi="Times New Roman" w:cs="Times New Roman"/>
        </w:rPr>
        <w:t xml:space="preserve">Table </w:t>
      </w:r>
      <w:r>
        <w:rPr>
          <w:rFonts w:ascii="Times New Roman" w:hAnsi="Times New Roman" w:cs="Times New Roman"/>
          <w:noProof/>
        </w:rPr>
        <w:t>IV</w:t>
      </w:r>
      <w:r>
        <w:rPr>
          <w:rFonts w:ascii="Times New Roman" w:hAnsi="Times New Roman" w:cs="Times New Roman"/>
        </w:rPr>
        <w:fldChar w:fldCharType="end"/>
      </w:r>
      <w:r>
        <w:rPr>
          <w:rFonts w:ascii="Times New Roman" w:hAnsi="Times New Roman" w:cs="Times New Roman"/>
        </w:rPr>
        <w:t>, the m</w:t>
      </w:r>
      <w:r w:rsidR="003362FC" w:rsidRPr="003A5773">
        <w:rPr>
          <w:rFonts w:ascii="Times New Roman" w:hAnsi="Times New Roman" w:cs="Times New Roman"/>
        </w:rPr>
        <w:t xml:space="preserve">ean water in diet should be about 2 l/day, which is the sum of water in food and drinks. Firstly is water accumulated in gastro intestinal lumen (GILumen), where it has the mean osmolarity about 253 mosm/l. This osmolarity is composed mostly with sodium with anions (160 mosm/l), dietary fiber (43 mosm/l) and potassium with anions (50 mosm/l).  Water is sucked by gastrointestinal cells, where is the mean osmolarity about 286 mosm/l called OsmBody_CellWall in </w:t>
      </w:r>
      <w:r w:rsidR="00D31AFB">
        <w:rPr>
          <w:rFonts w:ascii="Times New Roman" w:hAnsi="Times New Roman" w:cs="Times New Roman"/>
        </w:rPr>
        <w:fldChar w:fldCharType="begin"/>
      </w:r>
      <w:r w:rsidR="00D31AFB">
        <w:rPr>
          <w:rFonts w:ascii="Times New Roman" w:hAnsi="Times New Roman" w:cs="Times New Roman"/>
        </w:rPr>
        <w:instrText xml:space="preserve"> REF _Ref409535739 \h </w:instrText>
      </w:r>
      <w:r w:rsidR="00D31AFB">
        <w:rPr>
          <w:rFonts w:ascii="Times New Roman" w:hAnsi="Times New Roman" w:cs="Times New Roman"/>
        </w:rPr>
      </w:r>
      <w:r w:rsidR="00D31AFB">
        <w:rPr>
          <w:rFonts w:ascii="Times New Roman" w:hAnsi="Times New Roman" w:cs="Times New Roman"/>
        </w:rPr>
        <w:fldChar w:fldCharType="separate"/>
      </w:r>
      <w:r w:rsidR="00D31AFB">
        <w:t xml:space="preserve">Diagram </w:t>
      </w:r>
      <w:r w:rsidR="00D31AFB">
        <w:rPr>
          <w:noProof/>
        </w:rPr>
        <w:t>14</w:t>
      </w:r>
      <w:r w:rsidR="00D31AFB">
        <w:rPr>
          <w:rFonts w:ascii="Times New Roman" w:hAnsi="Times New Roman" w:cs="Times New Roman"/>
        </w:rPr>
        <w:fldChar w:fldCharType="end"/>
      </w:r>
      <w:r w:rsidR="003362FC" w:rsidRPr="003A5773">
        <w:rPr>
          <w:rFonts w:ascii="Times New Roman" w:hAnsi="Times New Roman" w:cs="Times New Roman"/>
        </w:rPr>
        <w:t>.</w:t>
      </w:r>
    </w:p>
    <w:p w:rsidR="00F830D4" w:rsidRDefault="00F830D4" w:rsidP="00121CDA">
      <w:pPr>
        <w:keepNext/>
        <w:jc w:val="center"/>
      </w:pPr>
    </w:p>
    <w:p w:rsidR="00CF0A49" w:rsidRDefault="00F830D4" w:rsidP="00F830D4">
      <w:pPr>
        <w:pStyle w:val="Titulek"/>
        <w:jc w:val="both"/>
      </w:pPr>
      <w:bookmarkStart w:id="187" w:name="_Ref409535739"/>
      <w:r>
        <w:t xml:space="preserve">Diagram </w:t>
      </w:r>
      <w:r>
        <w:fldChar w:fldCharType="begin"/>
      </w:r>
      <w:r>
        <w:instrText xml:space="preserve"> SEQ Diagram \* ARABIC </w:instrText>
      </w:r>
      <w:r>
        <w:fldChar w:fldCharType="separate"/>
      </w:r>
      <w:r w:rsidR="006520A4">
        <w:rPr>
          <w:noProof/>
        </w:rPr>
        <w:t>14</w:t>
      </w:r>
      <w:r>
        <w:fldChar w:fldCharType="end"/>
      </w:r>
      <w:bookmarkEnd w:id="187"/>
      <w:r>
        <w:t>, Water Absorption in Gastro-Intestinal Tract</w:t>
      </w:r>
    </w:p>
    <w:p w:rsidR="003362FC" w:rsidRPr="003A5773" w:rsidRDefault="00D31AFB" w:rsidP="00BE55F4">
      <w:pPr>
        <w:jc w:val="both"/>
        <w:rPr>
          <w:rFonts w:ascii="Times New Roman" w:hAnsi="Times New Roman" w:cs="Times New Roman"/>
        </w:rPr>
      </w:pPr>
      <w:r>
        <w:rPr>
          <w:rFonts w:ascii="Times New Roman" w:hAnsi="Times New Roman" w:cs="Times New Roman"/>
        </w:rPr>
        <w:t xml:space="preserve">The absorption of water from gastrointestinal lumen into the intestinal cells is </w:t>
      </w:r>
      <w:r w:rsidR="00D14055">
        <w:rPr>
          <w:rFonts w:ascii="Times New Roman" w:hAnsi="Times New Roman" w:cs="Times New Roman"/>
        </w:rPr>
        <w:t xml:space="preserve">here driven only by osmotic forces. The typical </w:t>
      </w:r>
      <w:r w:rsidR="00CC0D14">
        <w:rPr>
          <w:rFonts w:ascii="Times New Roman" w:hAnsi="Times New Roman" w:cs="Times New Roman"/>
        </w:rPr>
        <w:t xml:space="preserve">mean </w:t>
      </w:r>
      <w:r w:rsidR="00D14055">
        <w:rPr>
          <w:rFonts w:ascii="Times New Roman" w:hAnsi="Times New Roman" w:cs="Times New Roman"/>
        </w:rPr>
        <w:t>intake</w:t>
      </w:r>
      <w:r w:rsidR="00CC0D14">
        <w:rPr>
          <w:rFonts w:ascii="Times New Roman" w:hAnsi="Times New Roman" w:cs="Times New Roman"/>
        </w:rPr>
        <w:t xml:space="preserve"> of 2 L</w:t>
      </w:r>
      <w:r w:rsidR="00D14055">
        <w:rPr>
          <w:rFonts w:ascii="Times New Roman" w:hAnsi="Times New Roman" w:cs="Times New Roman"/>
        </w:rPr>
        <w:t>/</w:t>
      </w:r>
      <w:r w:rsidR="00CC0D14">
        <w:rPr>
          <w:rFonts w:ascii="Times New Roman" w:hAnsi="Times New Roman" w:cs="Times New Roman"/>
        </w:rPr>
        <w:t>day</w:t>
      </w:r>
      <w:r w:rsidR="00D14055">
        <w:rPr>
          <w:rFonts w:ascii="Times New Roman" w:hAnsi="Times New Roman" w:cs="Times New Roman"/>
        </w:rPr>
        <w:t xml:space="preserve"> is caused by mean osmolarity gradient of </w:t>
      </w:r>
      <w:r w:rsidR="00CC0D14">
        <w:rPr>
          <w:rFonts w:ascii="Times New Roman" w:hAnsi="Times New Roman" w:cs="Times New Roman"/>
        </w:rPr>
        <w:t>9</w:t>
      </w:r>
      <w:r w:rsidR="00D14055">
        <w:rPr>
          <w:rFonts w:ascii="Times New Roman" w:hAnsi="Times New Roman" w:cs="Times New Roman"/>
        </w:rPr>
        <w:t xml:space="preserve"> mosm/</w:t>
      </w:r>
      <w:r w:rsidR="00CC0D14">
        <w:rPr>
          <w:rFonts w:ascii="Times New Roman" w:hAnsi="Times New Roman" w:cs="Times New Roman"/>
        </w:rPr>
        <w:t>L on cell membranes</w:t>
      </w:r>
      <w:r w:rsidR="00D14055">
        <w:rPr>
          <w:rFonts w:ascii="Times New Roman" w:hAnsi="Times New Roman" w:cs="Times New Roman"/>
        </w:rPr>
        <w:t xml:space="preserve">, which is the same as </w:t>
      </w:r>
      <w:r w:rsidR="00CC0D14">
        <w:rPr>
          <w:rFonts w:ascii="Times New Roman" w:hAnsi="Times New Roman" w:cs="Times New Roman"/>
        </w:rPr>
        <w:t xml:space="preserve">mean </w:t>
      </w:r>
      <w:r w:rsidR="00D14055">
        <w:rPr>
          <w:rFonts w:ascii="Times New Roman" w:hAnsi="Times New Roman" w:cs="Times New Roman"/>
        </w:rPr>
        <w:t xml:space="preserve">osmotic pressure gradient of </w:t>
      </w:r>
      <w:r w:rsidR="00CC0D14">
        <w:rPr>
          <w:rFonts w:ascii="Times New Roman" w:hAnsi="Times New Roman" w:cs="Times New Roman"/>
        </w:rPr>
        <w:t>2</w:t>
      </w:r>
      <w:r w:rsidR="0022298D">
        <w:rPr>
          <w:rFonts w:ascii="Times New Roman" w:hAnsi="Times New Roman" w:cs="Times New Roman"/>
        </w:rPr>
        <w:t>5</w:t>
      </w:r>
      <w:r w:rsidR="00D14055">
        <w:rPr>
          <w:rFonts w:ascii="Times New Roman" w:hAnsi="Times New Roman" w:cs="Times New Roman"/>
        </w:rPr>
        <w:t xml:space="preserve"> </w:t>
      </w:r>
      <w:r w:rsidR="0022298D">
        <w:rPr>
          <w:rFonts w:ascii="Times New Roman" w:hAnsi="Times New Roman" w:cs="Times New Roman"/>
        </w:rPr>
        <w:t>k</w:t>
      </w:r>
      <w:r w:rsidR="00D14055">
        <w:rPr>
          <w:rFonts w:ascii="Times New Roman" w:hAnsi="Times New Roman" w:cs="Times New Roman"/>
        </w:rPr>
        <w:t>Pa at temperature of 37</w:t>
      </w:r>
      <w:r w:rsidR="00D14055">
        <w:rPr>
          <w:rFonts w:ascii="Times New Roman" w:hAnsi="Times New Roman" w:cs="Times New Roman"/>
          <w:lang w:val="cs-CZ"/>
        </w:rPr>
        <w:t>°C</w:t>
      </w:r>
      <w:r w:rsidR="00D14055">
        <w:rPr>
          <w:rFonts w:ascii="Times New Roman" w:hAnsi="Times New Roman" w:cs="Times New Roman"/>
        </w:rPr>
        <w:t>.</w:t>
      </w:r>
      <w:r>
        <w:rPr>
          <w:rFonts w:ascii="Times New Roman" w:hAnsi="Times New Roman" w:cs="Times New Roman"/>
        </w:rPr>
        <w:t xml:space="preserve"> </w:t>
      </w:r>
      <w:r w:rsidR="00CC0D14">
        <w:rPr>
          <w:rFonts w:ascii="Times New Roman" w:hAnsi="Times New Roman" w:cs="Times New Roman"/>
        </w:rPr>
        <w:t>From these assumptions can</w:t>
      </w:r>
      <w:r w:rsidR="0022298D">
        <w:rPr>
          <w:rFonts w:ascii="Times New Roman" w:hAnsi="Times New Roman" w:cs="Times New Roman"/>
        </w:rPr>
        <w:t xml:space="preserve"> easily </w:t>
      </w:r>
      <w:r w:rsidR="00CC0D14">
        <w:rPr>
          <w:rFonts w:ascii="Times New Roman" w:hAnsi="Times New Roman" w:cs="Times New Roman"/>
        </w:rPr>
        <w:t xml:space="preserve">express </w:t>
      </w:r>
      <w:r w:rsidR="0022298D">
        <w:rPr>
          <w:rFonts w:ascii="Times New Roman" w:hAnsi="Times New Roman" w:cs="Times New Roman"/>
        </w:rPr>
        <w:t xml:space="preserve">the permeability parameter of </w:t>
      </w:r>
      <w:r w:rsidR="0022298D">
        <w:rPr>
          <w:rFonts w:ascii="Times New Roman" w:hAnsi="Times New Roman" w:cs="Times New Roman"/>
        </w:rPr>
        <w:fldChar w:fldCharType="begin"/>
      </w:r>
      <w:r w:rsidR="0022298D">
        <w:rPr>
          <w:rFonts w:ascii="Times New Roman" w:hAnsi="Times New Roman" w:cs="Times New Roman"/>
        </w:rPr>
        <w:instrText xml:space="preserve"> REF _Ref407706467 \h </w:instrText>
      </w:r>
      <w:r w:rsidR="0022298D">
        <w:rPr>
          <w:rFonts w:ascii="Times New Roman" w:hAnsi="Times New Roman" w:cs="Times New Roman"/>
        </w:rPr>
      </w:r>
      <w:r w:rsidR="0022298D">
        <w:rPr>
          <w:rFonts w:ascii="Times New Roman" w:hAnsi="Times New Roman" w:cs="Times New Roman"/>
        </w:rPr>
        <w:fldChar w:fldCharType="separate"/>
      </w:r>
      <w:r w:rsidR="0022298D">
        <w:t xml:space="preserve">Equation </w:t>
      </w:r>
      <w:r w:rsidR="0022298D">
        <w:rPr>
          <w:noProof/>
        </w:rPr>
        <w:t>20</w:t>
      </w:r>
      <w:r w:rsidR="0022298D">
        <w:rPr>
          <w:rFonts w:ascii="Times New Roman" w:hAnsi="Times New Roman" w:cs="Times New Roman"/>
        </w:rPr>
        <w:fldChar w:fldCharType="end"/>
      </w:r>
      <w:r w:rsidR="0022298D">
        <w:rPr>
          <w:rFonts w:ascii="Times New Roman" w:hAnsi="Times New Roman" w:cs="Times New Roman"/>
        </w:rPr>
        <w:t xml:space="preserve"> as</w:t>
      </w:r>
      <w:r w:rsidR="00CC0D14">
        <w:rPr>
          <w:rFonts w:ascii="Times New Roman" w:hAnsi="Times New Roman" w:cs="Times New Roman"/>
        </w:rPr>
        <w:t xml:space="preserve"> 0.08 L</w:t>
      </w:r>
      <w:r w:rsidR="0022298D" w:rsidRPr="003A5773">
        <w:rPr>
          <w:rFonts w:ascii="Times New Roman" w:hAnsi="Times New Roman" w:cs="Times New Roman"/>
        </w:rPr>
        <w:t>/(</w:t>
      </w:r>
      <w:r w:rsidR="00CC0D14">
        <w:rPr>
          <w:rFonts w:ascii="Times New Roman" w:hAnsi="Times New Roman" w:cs="Times New Roman"/>
        </w:rPr>
        <w:t>k</w:t>
      </w:r>
      <w:r w:rsidR="0022298D" w:rsidRPr="003A5773">
        <w:rPr>
          <w:rFonts w:ascii="Times New Roman" w:hAnsi="Times New Roman" w:cs="Times New Roman"/>
        </w:rPr>
        <w:t>Pa.</w:t>
      </w:r>
      <w:r w:rsidR="00CC0D14">
        <w:rPr>
          <w:rFonts w:ascii="Times New Roman" w:hAnsi="Times New Roman" w:cs="Times New Roman"/>
        </w:rPr>
        <w:t>day</w:t>
      </w:r>
      <w:r w:rsidR="0022298D" w:rsidRPr="003A5773">
        <w:rPr>
          <w:rFonts w:ascii="Times New Roman" w:hAnsi="Times New Roman" w:cs="Times New Roman"/>
        </w:rPr>
        <w:t>)</w:t>
      </w:r>
      <w:r w:rsidR="0022298D">
        <w:rPr>
          <w:rFonts w:ascii="Times New Roman" w:hAnsi="Times New Roman" w:cs="Times New Roman"/>
        </w:rPr>
        <w:t xml:space="preserve">. </w:t>
      </w:r>
    </w:p>
    <w:p w:rsidR="003362FC" w:rsidRPr="00345A7A" w:rsidRDefault="003362FC" w:rsidP="00345A7A">
      <w:pPr>
        <w:pStyle w:val="Nadpis3"/>
      </w:pPr>
      <w:bookmarkStart w:id="188" w:name="_Toc409289301"/>
      <w:r w:rsidRPr="00345A7A">
        <w:lastRenderedPageBreak/>
        <w:t>Upper/Middle/Lower torso water</w:t>
      </w:r>
      <w:bookmarkEnd w:id="188"/>
    </w:p>
    <w:p w:rsidR="003362FC" w:rsidRDefault="003362FC" w:rsidP="00BE55F4">
      <w:pPr>
        <w:jc w:val="both"/>
        <w:rPr>
          <w:rFonts w:ascii="Times New Roman" w:hAnsi="Times New Roman" w:cs="Times New Roman"/>
        </w:rPr>
      </w:pPr>
      <w:r w:rsidRPr="003A5773">
        <w:rPr>
          <w:rFonts w:ascii="Times New Roman" w:hAnsi="Times New Roman" w:cs="Times New Roman"/>
        </w:rPr>
        <w:t>Flow between plasma and interstitium is determined by colloid osmolarity o</w:t>
      </w:r>
      <w:r w:rsidR="00CC0D14">
        <w:rPr>
          <w:rFonts w:ascii="Times New Roman" w:hAnsi="Times New Roman" w:cs="Times New Roman"/>
        </w:rPr>
        <w:t>n the capillary walls</w:t>
      </w:r>
      <w:r w:rsidRPr="003A5773">
        <w:rPr>
          <w:rFonts w:ascii="Times New Roman" w:hAnsi="Times New Roman" w:cs="Times New Roman"/>
        </w:rPr>
        <w:t xml:space="preserve">. Another way is the one directional lymph flow from interstitium to blood plasma </w:t>
      </w:r>
      <w:r w:rsidRPr="003A5773">
        <w:rPr>
          <w:rFonts w:ascii="Times New Roman" w:hAnsi="Times New Roman" w:cs="Times New Roman"/>
        </w:rPr>
        <w:fldChar w:fldCharType="begin">
          <w:fldData xml:space="preserve">PEVuZE5vdGU+PENpdGU+PEF1dGhvcj5Fbmdlc2V0PC9BdXRob3I+PFllYXI+MTk3MzwvWWVhcj48
UmVjTnVtPjMzPC9SZWNOdW0+PERpc3BsYXlUZXh0Pls1My01NV08L0Rpc3BsYXlUZXh0PjxyZWNv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PEVuZE5vdGU+PENpdGU+PEF1dGhvcj5Fbmdlc2V0PC9BdXRob3I+PFllYXI+MTk3MzwvWWVhcj48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==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Pr="003A5773">
        <w:rPr>
          <w:rFonts w:ascii="Times New Roman" w:hAnsi="Times New Roman" w:cs="Times New Roman"/>
        </w:rPr>
      </w:r>
      <w:r w:rsidRPr="003A5773">
        <w:rPr>
          <w:rFonts w:ascii="Times New Roman" w:hAnsi="Times New Roman" w:cs="Times New Roman"/>
        </w:rPr>
        <w:fldChar w:fldCharType="separate"/>
      </w:r>
      <w:r w:rsidR="00954841">
        <w:rPr>
          <w:rFonts w:ascii="Times New Roman" w:hAnsi="Times New Roman" w:cs="Times New Roman"/>
          <w:noProof/>
        </w:rPr>
        <w:t>[53-55]</w:t>
      </w:r>
      <w:r w:rsidRPr="003A5773">
        <w:rPr>
          <w:rFonts w:ascii="Times New Roman" w:hAnsi="Times New Roman" w:cs="Times New Roman"/>
        </w:rPr>
        <w:fldChar w:fldCharType="end"/>
      </w:r>
      <w:r w:rsidRPr="003A5773">
        <w:rPr>
          <w:rFonts w:ascii="Times New Roman" w:hAnsi="Times New Roman" w:cs="Times New Roman"/>
        </w:rPr>
        <w:t>, as presented in</w:t>
      </w:r>
      <w:r w:rsidR="00FB61F3">
        <w:rPr>
          <w:rFonts w:ascii="Times New Roman" w:hAnsi="Times New Roman" w:cs="Times New Roman"/>
        </w:rPr>
        <w:t xml:space="preserve"> </w:t>
      </w:r>
      <w:r w:rsidR="00FB61F3">
        <w:rPr>
          <w:rFonts w:ascii="Times New Roman" w:hAnsi="Times New Roman" w:cs="Times New Roman"/>
        </w:rPr>
        <w:fldChar w:fldCharType="begin"/>
      </w:r>
      <w:r w:rsidR="00FB61F3">
        <w:rPr>
          <w:rFonts w:ascii="Times New Roman" w:hAnsi="Times New Roman" w:cs="Times New Roman"/>
        </w:rPr>
        <w:instrText xml:space="preserve"> REF _Ref408711804 \h </w:instrText>
      </w:r>
      <w:r w:rsidR="00FB61F3">
        <w:rPr>
          <w:rFonts w:ascii="Times New Roman" w:hAnsi="Times New Roman" w:cs="Times New Roman"/>
        </w:rPr>
      </w:r>
      <w:r w:rsidR="00FB61F3">
        <w:rPr>
          <w:rFonts w:ascii="Times New Roman" w:hAnsi="Times New Roman" w:cs="Times New Roman"/>
        </w:rPr>
        <w:fldChar w:fldCharType="separate"/>
      </w:r>
      <w:r w:rsidR="00FB61F3" w:rsidRPr="003A5773">
        <w:rPr>
          <w:rFonts w:ascii="Times New Roman" w:hAnsi="Times New Roman" w:cs="Times New Roman"/>
        </w:rPr>
        <w:t xml:space="preserve">Table </w:t>
      </w:r>
      <w:r w:rsidR="00FB61F3">
        <w:rPr>
          <w:rFonts w:ascii="Times New Roman" w:hAnsi="Times New Roman" w:cs="Times New Roman"/>
          <w:noProof/>
        </w:rPr>
        <w:t>V</w:t>
      </w:r>
      <w:r w:rsidR="00FB61F3">
        <w:rPr>
          <w:rFonts w:ascii="Times New Roman" w:hAnsi="Times New Roman" w:cs="Times New Roman"/>
        </w:rPr>
        <w:fldChar w:fldCharType="end"/>
      </w:r>
      <w:r w:rsidRPr="003A5773">
        <w:rPr>
          <w:rFonts w:ascii="Times New Roman" w:hAnsi="Times New Roman" w:cs="Times New Roman"/>
        </w:rPr>
        <w:t xml:space="preserve">. These flows can be influenced by the internal pressure in tissues caused by its volume and skin as examined by Gyuton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&lt;EndNote&gt;&lt;Cite&gt;&lt;Author&gt;Guyton&lt;/Author&gt;&lt;Year&gt;1965&lt;/Year&gt;&lt;RecNum&gt;35&lt;/RecNum&gt;&lt;DisplayText&gt;[56]&lt;/DisplayText&gt;&lt;record&gt;&lt;rec-number&gt;35&lt;/rec-number&gt;&lt;foreign-keys&gt;&lt;key app="EN" db-id="asff5atfts5dsyeed99x09p9vrrp5apxfr5e" timestamp="1410280321"&gt;35&lt;/key&gt;&lt;/foreign-keys&gt;&lt;ref-type name="Journal Article"&gt;17&lt;/ref-type&gt;&lt;contributors&gt;&lt;authors&gt;&lt;author&gt;Guyton, Arthur C&lt;/author&gt;&lt;/authors&gt;&lt;/contributors&gt;&lt;titles&gt;&lt;title&gt;Interstitial fluid pressure: II. Pressure-volume curves of interstitial space&lt;/title&gt;&lt;secondary-title&gt;Circulation research&lt;/secondary-title&gt;&lt;/titles&gt;&lt;periodical&gt;&lt;full-title&gt;Circulation research&lt;/full-title&gt;&lt;/periodical&gt;&lt;pages&gt;452-460&lt;/pages&gt;&lt;volume&gt;16&lt;/volume&gt;&lt;number&gt;5&lt;/number&gt;&lt;dates&gt;&lt;year&gt;1965&lt;/year&gt;&lt;/dates&gt;&lt;isbn&gt;0009-7330&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[56]</w:t>
      </w:r>
      <w:r w:rsidRPr="003A5773">
        <w:rPr>
          <w:rFonts w:ascii="Times New Roman" w:hAnsi="Times New Roman" w:cs="Times New Roman"/>
        </w:rPr>
        <w:fldChar w:fldCharType="end"/>
      </w:r>
      <w:r w:rsidRPr="003A5773">
        <w:rPr>
          <w:rFonts w:ascii="Times New Roman" w:hAnsi="Times New Roman" w:cs="Times New Roman"/>
        </w:rPr>
        <w:t xml:space="preserve"> or Xie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&lt;EndNote&gt;&lt;Cite&gt;&lt;Author&gt;Xie&lt;/Author&gt;&lt;Year&gt;1995&lt;/Year&gt;&lt;RecNum&gt;34&lt;/RecNum&gt;&lt;DisplayText&gt;[52]&lt;/DisplayText&gt;&lt;record&gt;&lt;rec-number&gt;34&lt;/rec-number&gt;&lt;foreign-keys&gt;&lt;key app="EN" db-id="asff5atfts5dsyeed99x09p9vrrp5apxfr5e" timestamp="1410279747"&gt;34&lt;/key&gt;&lt;/foreign-keys&gt;&lt;ref-type name="Journal Article"&gt;17&lt;/ref-type&gt;&lt;contributors&gt;&lt;authors&gt;&lt;author&gt;Xie, SL&lt;/author&gt;&lt;author&gt;Reed, RK&lt;/author&gt;&lt;author&gt;Bowen, BD&lt;/author&gt;&lt;author&gt;Bert, JL&lt;/author&gt;&lt;/authors&gt;&lt;/contributors&gt;&lt;titles&gt;&lt;title&gt;A model of human microvascular exchange&lt;/title&gt;&lt;secondary-title&gt;Microvascular research&lt;/secondary-title&gt;&lt;/titles&gt;&lt;periodical&gt;&lt;full-title&gt;Microvascular research&lt;/full-title&gt;&lt;/periodical&gt;&lt;pages&gt;141-162&lt;/pages&gt;&lt;volume&gt;49&lt;/volume&gt;&lt;number&gt;2&lt;/number&gt;&lt;dates&gt;&lt;year&gt;1995&lt;/year&gt;&lt;/dates&gt;&lt;isbn&gt;0026-2862&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[52]</w:t>
      </w:r>
      <w:r w:rsidRPr="003A5773">
        <w:rPr>
          <w:rFonts w:ascii="Times New Roman" w:hAnsi="Times New Roman" w:cs="Times New Roman"/>
        </w:rPr>
        <w:fldChar w:fldCharType="end"/>
      </w:r>
      <w:r w:rsidRPr="003A5773">
        <w:rPr>
          <w:rFonts w:ascii="Times New Roman" w:hAnsi="Times New Roman" w:cs="Times New Roman"/>
        </w:rPr>
        <w:t xml:space="preserve">. </w:t>
      </w:r>
      <w:r w:rsidR="00AE77B8">
        <w:rPr>
          <w:rFonts w:ascii="Times New Roman" w:hAnsi="Times New Roman" w:cs="Times New Roman"/>
        </w:rPr>
        <w:t>Water cro</w:t>
      </w:r>
      <w:r w:rsidR="00CC0D14">
        <w:rPr>
          <w:rFonts w:ascii="Times New Roman" w:hAnsi="Times New Roman" w:cs="Times New Roman"/>
        </w:rPr>
        <w:t>ssin</w:t>
      </w:r>
      <w:r w:rsidR="00AE77B8">
        <w:rPr>
          <w:rFonts w:ascii="Times New Roman" w:hAnsi="Times New Roman" w:cs="Times New Roman"/>
        </w:rPr>
        <w:t xml:space="preserve">g the capillary wall is driven by </w:t>
      </w:r>
      <w:r w:rsidR="001F558E">
        <w:rPr>
          <w:rFonts w:ascii="Times New Roman" w:hAnsi="Times New Roman" w:cs="Times New Roman"/>
        </w:rPr>
        <w:t>hydrostatic-colloid pressure gradients</w:t>
      </w:r>
      <w:r w:rsidR="00600E6A">
        <w:rPr>
          <w:rFonts w:ascii="Times New Roman" w:hAnsi="Times New Roman" w:cs="Times New Roman"/>
        </w:rPr>
        <w:t xml:space="preserve"> as expressed by </w:t>
      </w:r>
      <w:r w:rsidR="00600E6A">
        <w:rPr>
          <w:rFonts w:ascii="Times New Roman" w:hAnsi="Times New Roman" w:cs="Times New Roman"/>
        </w:rPr>
        <w:fldChar w:fldCharType="begin"/>
      </w:r>
      <w:r w:rsidR="00600E6A">
        <w:rPr>
          <w:rFonts w:ascii="Times New Roman" w:hAnsi="Times New Roman" w:cs="Times New Roman"/>
        </w:rPr>
        <w:instrText xml:space="preserve"> REF _Ref407706467 \h </w:instrText>
      </w:r>
      <w:r w:rsidR="00600E6A">
        <w:rPr>
          <w:rFonts w:ascii="Times New Roman" w:hAnsi="Times New Roman" w:cs="Times New Roman"/>
        </w:rPr>
      </w:r>
      <w:r w:rsidR="00600E6A">
        <w:rPr>
          <w:rFonts w:ascii="Times New Roman" w:hAnsi="Times New Roman" w:cs="Times New Roman"/>
        </w:rPr>
        <w:fldChar w:fldCharType="separate"/>
      </w:r>
      <w:r w:rsidR="00600E6A">
        <w:t xml:space="preserve">Equation </w:t>
      </w:r>
      <w:r w:rsidR="00600E6A">
        <w:rPr>
          <w:noProof/>
        </w:rPr>
        <w:t>20</w:t>
      </w:r>
      <w:r w:rsidR="00600E6A">
        <w:rPr>
          <w:rFonts w:ascii="Times New Roman" w:hAnsi="Times New Roman" w:cs="Times New Roman"/>
        </w:rPr>
        <w:fldChar w:fldCharType="end"/>
      </w:r>
      <w:r w:rsidR="001F558E">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89" w:name="_Ref408712024"/>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IX</w:t>
      </w:r>
      <w:r w:rsidRPr="003A5773">
        <w:rPr>
          <w:rFonts w:ascii="Times New Roman" w:hAnsi="Times New Roman" w:cs="Times New Roman"/>
        </w:rPr>
        <w:fldChar w:fldCharType="end"/>
      </w:r>
      <w:bookmarkEnd w:id="189"/>
      <w:r w:rsidRPr="003A5773">
        <w:rPr>
          <w:rFonts w:ascii="Times New Roman" w:hAnsi="Times New Roman" w:cs="Times New Roman"/>
        </w:rPr>
        <w:t xml:space="preserve">, </w:t>
      </w:r>
      <w:r w:rsidR="001F558E" w:rsidRPr="003A5773">
        <w:rPr>
          <w:rFonts w:ascii="Times New Roman" w:hAnsi="Times New Roman" w:cs="Times New Roman"/>
        </w:rPr>
        <w:t>Typical</w:t>
      </w:r>
      <w:r w:rsidRPr="003A5773">
        <w:rPr>
          <w:rFonts w:ascii="Times New Roman" w:hAnsi="Times New Roman" w:cs="Times New Roman"/>
        </w:rPr>
        <w:t xml:space="preserve"> </w:t>
      </w:r>
      <w:r w:rsidR="001F558E">
        <w:rPr>
          <w:rFonts w:ascii="Times New Roman" w:hAnsi="Times New Roman" w:cs="Times New Roman"/>
        </w:rPr>
        <w:t>os</w:t>
      </w:r>
      <w:r w:rsidR="001F558E" w:rsidRPr="003A5773">
        <w:rPr>
          <w:rFonts w:ascii="Times New Roman" w:hAnsi="Times New Roman" w:cs="Times New Roman"/>
        </w:rPr>
        <w:t>molarities</w:t>
      </w:r>
      <w:r w:rsidRPr="003A5773">
        <w:rPr>
          <w:rFonts w:ascii="Times New Roman" w:hAnsi="Times New Roman" w:cs="Times New Roman"/>
        </w:rPr>
        <w:t xml:space="preserve"> </w:t>
      </w:r>
      <w:r w:rsidR="00FB61F3" w:rsidRPr="003A5773">
        <w:rPr>
          <w:rFonts w:ascii="Times New Roman" w:hAnsi="Times New Roman" w:cs="Times New Roman"/>
        </w:rPr>
        <w:t>of substances</w:t>
      </w:r>
      <w:r w:rsidR="00FB61F3">
        <w:rPr>
          <w:rFonts w:ascii="Times New Roman" w:hAnsi="Times New Roman" w:cs="Times New Roman"/>
        </w:rPr>
        <w:t xml:space="preserve"> on cellular membrane </w:t>
      </w:r>
      <w:r w:rsidRPr="003A5773">
        <w:rPr>
          <w:rFonts w:ascii="Times New Roman" w:hAnsi="Times New Roman" w:cs="Times New Roman"/>
        </w:rPr>
        <w:t>[mosm/l]</w:t>
      </w:r>
    </w:p>
    <w:tbl>
      <w:tblPr>
        <w:tblStyle w:val="Prosttabulka31"/>
        <w:tblW w:w="0" w:type="auto"/>
        <w:tblLayout w:type="fixed"/>
        <w:tblLook w:val="04A0" w:firstRow="1" w:lastRow="0" w:firstColumn="1" w:lastColumn="0" w:noHBand="0" w:noVBand="1"/>
      </w:tblPr>
      <w:tblGrid>
        <w:gridCol w:w="2835"/>
        <w:gridCol w:w="2127"/>
        <w:gridCol w:w="992"/>
        <w:gridCol w:w="1417"/>
        <w:gridCol w:w="1034"/>
      </w:tblGrid>
      <w:tr w:rsidR="003362FC" w:rsidRPr="003A5773" w:rsidTr="004117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5" w:type="dxa"/>
          </w:tcPr>
          <w:p w:rsidR="003362FC" w:rsidRPr="003A5773" w:rsidRDefault="00FB61F3" w:rsidP="00FB61F3">
            <w:pPr>
              <w:jc w:val="center"/>
              <w:rPr>
                <w:rFonts w:ascii="Times New Roman" w:hAnsi="Times New Roman" w:cs="Times New Roman"/>
              </w:rPr>
            </w:pPr>
            <w:r>
              <w:rPr>
                <w:rFonts w:ascii="Times New Roman" w:hAnsi="Times New Roman" w:cs="Times New Roman"/>
              </w:rPr>
              <w:t>CELLULAr membrane</w:t>
            </w:r>
          </w:p>
        </w:tc>
        <w:tc>
          <w:tcPr>
            <w:tcW w:w="212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electrolytes</w:t>
            </w:r>
          </w:p>
        </w:tc>
        <w:tc>
          <w:tcPr>
            <w:tcW w:w="99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Urea</w:t>
            </w:r>
          </w:p>
        </w:tc>
        <w:tc>
          <w:tcPr>
            <w:tcW w:w="1417"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glucose</w:t>
            </w:r>
          </w:p>
        </w:tc>
        <w:tc>
          <w:tcPr>
            <w:tcW w:w="1034" w:type="dxa"/>
          </w:tcPr>
          <w:p w:rsidR="003362FC" w:rsidRPr="003A5773" w:rsidRDefault="0041179B"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other</w:t>
            </w:r>
          </w:p>
        </w:tc>
      </w:tr>
      <w:tr w:rsidR="003362FC" w:rsidRPr="003A5773" w:rsidTr="00411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41179B">
            <w:pPr>
              <w:jc w:val="both"/>
              <w:rPr>
                <w:rFonts w:ascii="Times New Roman" w:hAnsi="Times New Roman" w:cs="Times New Roman"/>
              </w:rPr>
            </w:pPr>
            <w:r w:rsidRPr="003A5773">
              <w:rPr>
                <w:rFonts w:ascii="Times New Roman" w:hAnsi="Times New Roman" w:cs="Times New Roman"/>
              </w:rPr>
              <w:t>ECF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41179B">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250</w:t>
            </w:r>
            <w:r w:rsidR="0041179B" w:rsidRPr="003A5773">
              <w:rPr>
                <w:rFonts w:ascii="Times New Roman" w:hAnsi="Times New Roman" w:cs="Times New Roman"/>
              </w:rPr>
              <w:t xml:space="preserve"> </w:t>
            </w:r>
          </w:p>
        </w:tc>
        <w:tc>
          <w:tcPr>
            <w:tcW w:w="99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034"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24</w:t>
            </w:r>
          </w:p>
        </w:tc>
      </w:tr>
      <w:tr w:rsidR="003362FC" w:rsidRPr="003A5773" w:rsidTr="0041179B">
        <w:tc>
          <w:tcPr>
            <w:cnfStyle w:val="001000000000" w:firstRow="0" w:lastRow="0" w:firstColumn="1" w:lastColumn="0" w:oddVBand="0" w:evenVBand="0" w:oddHBand="0" w:evenHBand="0" w:firstRowFirstColumn="0" w:firstRowLastColumn="0" w:lastRowFirstColumn="0" w:lastRowLastColumn="0"/>
            <w:tcW w:w="283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ICF</w:t>
            </w:r>
            <w:r w:rsidR="0041179B">
              <w:rPr>
                <w:rFonts w:ascii="Times New Roman" w:hAnsi="Times New Roman" w:cs="Times New Roman"/>
              </w:rPr>
              <w:t xml:space="preserve"> </w:t>
            </w:r>
            <w:r w:rsidR="0041179B">
              <w:rPr>
                <w:rFonts w:ascii="Times New Roman" w:hAnsi="Times New Roman" w:cs="Times New Roman"/>
                <w:caps w:val="0"/>
              </w:rPr>
              <w:t>[mosm/L]</w:t>
            </w:r>
          </w:p>
        </w:tc>
        <w:tc>
          <w:tcPr>
            <w:tcW w:w="2127" w:type="dxa"/>
          </w:tcPr>
          <w:p w:rsidR="003362FC" w:rsidRPr="003A5773" w:rsidRDefault="003362FC" w:rsidP="0041179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 xml:space="preserve">266 </w:t>
            </w:r>
          </w:p>
        </w:tc>
        <w:tc>
          <w:tcPr>
            <w:tcW w:w="992"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6</w:t>
            </w:r>
          </w:p>
        </w:tc>
        <w:tc>
          <w:tcPr>
            <w:tcW w:w="1417"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w:t>
            </w:r>
          </w:p>
        </w:tc>
        <w:tc>
          <w:tcPr>
            <w:tcW w:w="1034"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However the flow of water between interstitium and cells is determined by all substances. In cellular membrane the proteins osmolarity plays the minor role, because their concentration is only about 1 mosm/l. Here in extracellular space is osmolarity divided into electrolytes, urea, glucose and others solutes. And in intracellular space are electrolytes, urea and others solutes. Osmolarity in equilibrium must be the same in interstiti</w:t>
      </w:r>
      <w:r w:rsidR="00600E6A">
        <w:rPr>
          <w:rFonts w:ascii="Times New Roman" w:hAnsi="Times New Roman" w:cs="Times New Roman"/>
        </w:rPr>
        <w:t xml:space="preserve">al space </w:t>
      </w:r>
      <w:r w:rsidRPr="003A5773">
        <w:rPr>
          <w:rFonts w:ascii="Times New Roman" w:hAnsi="Times New Roman" w:cs="Times New Roman"/>
        </w:rPr>
        <w:t>and in cells (typically 285 mosm/l).</w:t>
      </w:r>
    </w:p>
    <w:p w:rsidR="00F830D4" w:rsidRDefault="00F830D4" w:rsidP="005B358E">
      <w:pPr>
        <w:keepNext/>
        <w:jc w:val="center"/>
      </w:pPr>
    </w:p>
    <w:p w:rsidR="003362FC" w:rsidRPr="00F830D4" w:rsidRDefault="00F830D4" w:rsidP="00F830D4">
      <w:pPr>
        <w:pStyle w:val="Titulek"/>
        <w:jc w:val="both"/>
      </w:pPr>
      <w:r>
        <w:t xml:space="preserve">Diagram </w:t>
      </w:r>
      <w:r>
        <w:fldChar w:fldCharType="begin"/>
      </w:r>
      <w:r>
        <w:instrText xml:space="preserve"> SEQ Diagram \* ARABIC </w:instrText>
      </w:r>
      <w:r>
        <w:fldChar w:fldCharType="separate"/>
      </w:r>
      <w:r w:rsidR="006520A4">
        <w:rPr>
          <w:noProof/>
        </w:rPr>
        <w:t>15</w:t>
      </w:r>
      <w:r>
        <w:fldChar w:fldCharType="end"/>
      </w:r>
      <w:r>
        <w:t>,</w:t>
      </w:r>
      <w:r w:rsidRPr="00BD521D">
        <w:t xml:space="preserve"> </w:t>
      </w:r>
      <w:r>
        <w:t>Water exchanges for U</w:t>
      </w:r>
      <w:r w:rsidRPr="00BD521D">
        <w:t xml:space="preserve">pper, </w:t>
      </w:r>
      <w:r>
        <w:t>M</w:t>
      </w:r>
      <w:r w:rsidRPr="00BD521D">
        <w:t xml:space="preserve">iddle or </w:t>
      </w:r>
      <w:r>
        <w:t>Lower T</w:t>
      </w:r>
      <w:r w:rsidRPr="00BD521D">
        <w:t>orso</w:t>
      </w:r>
    </w:p>
    <w:p w:rsidR="003362FC" w:rsidRPr="00345A7A" w:rsidRDefault="003362FC" w:rsidP="00345A7A">
      <w:pPr>
        <w:pStyle w:val="Nadpis3"/>
      </w:pPr>
      <w:bookmarkStart w:id="190" w:name="_Toc409289302"/>
      <w:r w:rsidRPr="00345A7A">
        <w:t>Kidney</w:t>
      </w:r>
      <w:r w:rsidR="007D270F">
        <w:t xml:space="preserve"> water excretion</w:t>
      </w:r>
      <w:bookmarkEnd w:id="190"/>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kidney is water delivered by blood to the glomerulus, where is blood plasma filtrated to glomerular filtrate (GFR). Most of this filtrate is reabsorbed in nephron parts: proximal tubule (PT), loop of Henle (LH), distal tubule (DT) and collecting ducts (CD) and the rest is accumulated in bladder as urine.   </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ROMAN </w:instrText>
      </w:r>
      <w:r w:rsidRPr="003A5773">
        <w:rPr>
          <w:rFonts w:ascii="Times New Roman" w:hAnsi="Times New Roman" w:cs="Times New Roman"/>
        </w:rPr>
        <w:fldChar w:fldCharType="separate"/>
      </w:r>
      <w:r w:rsidR="00833903">
        <w:rPr>
          <w:rFonts w:ascii="Times New Roman" w:hAnsi="Times New Roman" w:cs="Times New Roman"/>
          <w:noProof/>
        </w:rPr>
        <w:t>X</w:t>
      </w:r>
      <w:r w:rsidRPr="003A5773">
        <w:rPr>
          <w:rFonts w:ascii="Times New Roman" w:hAnsi="Times New Roman" w:cs="Times New Roman"/>
        </w:rPr>
        <w:fldChar w:fldCharType="end"/>
      </w:r>
      <w:r w:rsidRPr="003A5773">
        <w:rPr>
          <w:rFonts w:ascii="Times New Roman" w:hAnsi="Times New Roman" w:cs="Times New Roman"/>
        </w:rPr>
        <w:t>, Typical average steady-state flows through nephron [ml/min]</w:t>
      </w:r>
    </w:p>
    <w:tbl>
      <w:tblPr>
        <w:tblStyle w:val="Svtltabulkaseznamu1zvraznn31"/>
        <w:tblW w:w="0" w:type="auto"/>
        <w:tblLook w:val="04A0" w:firstRow="1" w:lastRow="0" w:firstColumn="1" w:lastColumn="0" w:noHBand="0" w:noVBand="1"/>
      </w:tblPr>
      <w:tblGrid>
        <w:gridCol w:w="1678"/>
        <w:gridCol w:w="1677"/>
        <w:gridCol w:w="1677"/>
        <w:gridCol w:w="1678"/>
        <w:gridCol w:w="1695"/>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GFR</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LH</w:t>
            </w:r>
          </w:p>
        </w:tc>
        <w:tc>
          <w:tcPr>
            <w:tcW w:w="1812"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DT</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CD</w:t>
            </w:r>
          </w:p>
        </w:tc>
        <w:tc>
          <w:tcPr>
            <w:tcW w:w="1813"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to Bladder</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120</w:t>
            </w:r>
            <w:r w:rsidR="0041179B">
              <w:rPr>
                <w:rFonts w:ascii="Times New Roman" w:hAnsi="Times New Roman" w:cs="Times New Roman"/>
                <w:b w:val="0"/>
              </w:rPr>
              <w:t xml:space="preserve"> ml/min</w:t>
            </w:r>
          </w:p>
        </w:tc>
        <w:tc>
          <w:tcPr>
            <w:tcW w:w="1812"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57</w:t>
            </w:r>
            <w:r w:rsidR="0041179B">
              <w:rPr>
                <w:rFonts w:ascii="Times New Roman" w:hAnsi="Times New Roman" w:cs="Times New Roman"/>
              </w:rPr>
              <w:t xml:space="preserve"> </w:t>
            </w:r>
            <w:r w:rsidR="0041179B" w:rsidRPr="0041179B">
              <w:rPr>
                <w:rFonts w:ascii="Times New Roman" w:hAnsi="Times New Roman" w:cs="Times New Roman"/>
              </w:rPr>
              <w:t>ml/min</w:t>
            </w:r>
          </w:p>
        </w:tc>
        <w:tc>
          <w:tcPr>
            <w:tcW w:w="1812" w:type="dxa"/>
          </w:tcPr>
          <w:p w:rsidR="003362FC" w:rsidRPr="0041179B"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179B">
              <w:rPr>
                <w:rFonts w:ascii="Times New Roman" w:hAnsi="Times New Roman" w:cs="Times New Roman"/>
              </w:rPr>
              <w:t>41</w:t>
            </w:r>
            <w:r w:rsidR="0041179B" w:rsidRPr="0041179B">
              <w:rPr>
                <w:rFonts w:ascii="Times New Roman" w:hAnsi="Times New Roman" w:cs="Times New Roman"/>
              </w:rPr>
              <w:t xml:space="preserve"> 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4.</w:t>
            </w:r>
            <w:r w:rsidRPr="0041179B">
              <w:rPr>
                <w:rFonts w:ascii="Times New Roman" w:hAnsi="Times New Roman" w:cs="Times New Roman"/>
              </w:rPr>
              <w:t>6</w:t>
            </w:r>
            <w:r w:rsidR="0041179B" w:rsidRPr="0041179B">
              <w:rPr>
                <w:rFonts w:ascii="Times New Roman" w:hAnsi="Times New Roman" w:cs="Times New Roman"/>
              </w:rPr>
              <w:t xml:space="preserve"> ml/min</w:t>
            </w:r>
          </w:p>
        </w:tc>
        <w:tc>
          <w:tcPr>
            <w:tcW w:w="1813"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w:t>
            </w:r>
            <w:r w:rsidR="0041179B">
              <w:rPr>
                <w:rFonts w:ascii="Times New Roman" w:hAnsi="Times New Roman" w:cs="Times New Roman"/>
              </w:rPr>
              <w:t xml:space="preserve"> </w:t>
            </w:r>
            <w:r w:rsidR="0041179B" w:rsidRPr="0041179B">
              <w:rPr>
                <w:rFonts w:ascii="Times New Roman" w:hAnsi="Times New Roman" w:cs="Times New Roman"/>
              </w:rPr>
              <w:t>ml/min</w:t>
            </w:r>
          </w:p>
        </w:tc>
      </w:tr>
    </w:tbl>
    <w:p w:rsidR="00CF0A49" w:rsidRDefault="00CF0A49" w:rsidP="005B358E">
      <w:pPr>
        <w:keepNext/>
        <w:jc w:val="center"/>
      </w:pPr>
    </w:p>
    <w:p w:rsidR="003362FC" w:rsidRPr="003A5773" w:rsidRDefault="005B358E" w:rsidP="00CF0A49">
      <w:pPr>
        <w:pStyle w:val="Titulek"/>
        <w:jc w:val="both"/>
        <w:rPr>
          <w:rFonts w:ascii="Times New Roman" w:hAnsi="Times New Roman" w:cs="Times New Roman"/>
        </w:rPr>
      </w:pPr>
      <w:r>
        <w:t>Diagram</w:t>
      </w:r>
      <w:r w:rsidR="00CF0A49">
        <w:t xml:space="preserve"> </w:t>
      </w:r>
      <w:r w:rsidR="00CF0A49">
        <w:fldChar w:fldCharType="begin"/>
      </w:r>
      <w:r w:rsidR="00CF0A49">
        <w:instrText xml:space="preserve"> SEQ </w:instrText>
      </w:r>
      <w:r>
        <w:instrText>Diagram</w:instrText>
      </w:r>
      <w:r w:rsidR="00CF0A49">
        <w:instrText xml:space="preserve"> \* ARABIC </w:instrText>
      </w:r>
      <w:r w:rsidR="00CF0A49">
        <w:fldChar w:fldCharType="separate"/>
      </w:r>
      <w:r w:rsidR="006520A4">
        <w:rPr>
          <w:noProof/>
        </w:rPr>
        <w:t>16</w:t>
      </w:r>
      <w:r w:rsidR="00CF0A49">
        <w:fldChar w:fldCharType="end"/>
      </w:r>
      <w:r w:rsidR="00CF0A49">
        <w:t>, Water excretion by kidney nephrons</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Glomerular filtrate in glomerulus has the same pressure as blood in glomerulus and this pressure push it into nephrons. Reabsorption fraction in proximal tubule is determined only with sodium reabsorption </w:t>
      </w:r>
      <w:r w:rsidR="0041179B">
        <w:rPr>
          <w:rFonts w:ascii="Times New Roman" w:hAnsi="Times New Roman" w:cs="Times New Roman"/>
        </w:rPr>
        <w:t>of</w:t>
      </w:r>
      <w:r w:rsidRPr="003A5773">
        <w:rPr>
          <w:rFonts w:ascii="Times New Roman" w:hAnsi="Times New Roman" w:cs="Times New Roman"/>
        </w:rPr>
        <w:t xml:space="preserve"> proximal tubule.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Loop of Henle: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Only the short coronary nephrons contains the aquaporin channels inside loop of Henle, which makes the water reabsorption fraction only 37% of sodium reabsorption fraction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&lt;EndNote&gt;&lt;Cite&gt;&lt;Author&gt;Gottschalk&lt;/Author&gt;&lt;Year&gt;1959&lt;/Year&gt;&lt;RecNum&gt;41&lt;/RecNum&gt;&lt;DisplayText&gt;[57, 58]&lt;/DisplayText&gt;&lt;record&gt;&lt;rec-number&gt;41&lt;/rec-number&gt;&lt;foreign-keys&gt;&lt;key app="EN" db-id="asff5atfts5dsyeed99x09p9vrrp5apxfr5e" timestamp="1410283555"&gt;41&lt;/key&gt;&lt;/foreign-keys&gt;&lt;ref-type name="Journal Article"&gt;17&lt;/ref-type&gt;&lt;contributors&gt;&lt;authors&gt;&lt;author&gt;Gottschalk, Carl W&lt;/author&gt;&lt;author&gt;Mylle, Margaret&lt;/author&gt;&lt;/authors&gt;&lt;/contributors&gt;&lt;titles&gt;&lt;title&gt;Micropuncture study of the mammalian urinary concentrating mechanism: evidence for the countercurrent hypothesis&lt;/title&gt;&lt;secondary-title&gt;American Journal of Physiology--Legacy Content&lt;/secondary-title&gt;&lt;/titles&gt;&lt;periodical&gt;&lt;full-title&gt;American Journal of Physiology--Legacy Content&lt;/full-title&gt;&lt;/periodical&gt;&lt;pages&gt;927-936&lt;/pages&gt;&lt;volume&gt;196&lt;/volume&gt;&lt;number&gt;4&lt;/number&gt;&lt;dates&gt;&lt;year&gt;1959&lt;/year&gt;&lt;/dates&gt;&lt;isbn&gt;0002-9513&lt;/isbn&gt;&lt;urls&gt;&lt;/urls&gt;&lt;/record&gt;&lt;/Cite&gt;&lt;Cite&gt;&lt;Author&gt;Nielsen&lt;/Author&gt;&lt;Year&gt;2000&lt;/Year&gt;&lt;RecNum&gt;36&lt;/RecNum&gt;&lt;record&gt;&lt;rec-number&gt;36&lt;/rec-number&gt;&lt;foreign-keys&gt;&lt;key app="EN" db-id="asff5atfts5dsyeed99x09p9vrrp5apxfr5e" timestamp="1410280805"&gt;36&lt;/key&gt;&lt;/foreign-keys&gt;&lt;ref-type name="Journal Article"&gt;17&lt;/ref-type&gt;&lt;contributors&gt;&lt;authors&gt;&lt;author&gt;Nielsen, Søren&lt;/author&gt;&lt;author&gt;Kwon, Tae-Hwan&lt;/author&gt;&lt;author&gt;Frøkiær, Jørgen&lt;/author&gt;&lt;author&gt;Knepper, Mark A&lt;/author&gt;&lt;/authors&gt;&lt;/contributors&gt;&lt;titles&gt;&lt;title&gt;Key roles of renal aquaporins in water balance and water-balance disorders&lt;/title&gt;&lt;secondary-title&gt;Physiology&lt;/secondary-title&gt;&lt;/titles&gt;&lt;periodical&gt;&lt;full-title&gt;Physiology&lt;/full-title&gt;&lt;/periodical&gt;&lt;pages&gt;136-143&lt;/pages&gt;&lt;volume&gt;15&lt;/volume&gt;&lt;number&gt;3&lt;/number&gt;&lt;dates&gt;&lt;year&gt;2000&lt;/year&gt;&lt;/dates&gt;&lt;isbn&gt;1548-9213&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[57, 58]</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Distal tubule: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Outflow of filtrate to collecting duct is determined by outflow of sodium, where it is dependent on ADH nephron concentration as was described in studies of Khokhar et al. and Atherton et al.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&lt;EndNote&gt;&lt;Cite&gt;&lt;Author&gt;Atherton&lt;/Author&gt;&lt;Year&gt;1971&lt;/Year&gt;&lt;RecNum&gt;38&lt;/RecNum&gt;&lt;DisplayText&gt;[59, 60]&lt;/DisplayText&gt;&lt;record&gt;&lt;rec-number&gt;38&lt;/rec-number&gt;&lt;foreign-keys&gt;&lt;key app="EN" db-id="asff5atfts5dsyeed99x09p9vrrp5apxfr5e" timestamp="1410281973"&gt;38&lt;/key&gt;&lt;/foreign-keys&gt;&lt;ref-type name="Journal Article"&gt;17&lt;/ref-type&gt;&lt;contributors&gt;&lt;authors&gt;&lt;author&gt;Atherton, JC&lt;/author&gt;&lt;author&gt;Green, R&lt;/author&gt;&lt;author&gt;Thomas, S&lt;/author&gt;&lt;/authors&gt;&lt;/contributors&gt;&lt;titles&gt;&lt;title&gt;Influence of lysine-vasopressin dosage on the time course of changes in renal tissue and urinary composition in the conscious rat&lt;/title&gt;&lt;secondary-title&gt;The Journal of physiology&lt;/secondary-title&gt;&lt;/titles&gt;&lt;periodical&gt;&lt;full-title&gt;The Journal of Physiology&lt;/full-title&gt;&lt;abbr-1&gt;J. Physiol. (Lond.)&lt;/abbr-1&gt;&lt;/periodical&gt;&lt;pages&gt;291-309&lt;/pages&gt;&lt;volume&gt;213&lt;/volume&gt;&lt;number&gt;2&lt;/number&gt;&lt;dates&gt;&lt;year&gt;1971&lt;/year&gt;&lt;/dates&gt;&lt;isbn&gt;0022-3751&lt;/isbn&gt;&lt;urls&gt;&lt;/urls&gt;&lt;/record&gt;&lt;/Cite&gt;&lt;Cite&gt;&lt;Author&gt;Khokhar&lt;/Author&gt;&lt;Year&gt;1976&lt;/Year&gt;&lt;RecNum&gt;37&lt;/RecNum&gt;&lt;record&gt;&lt;rec-number&gt;37&lt;/rec-number&gt;&lt;foreign-keys&gt;&lt;key app="EN" db-id="asff5atfts5dsyeed99x09p9vrrp5apxfr5e" timestamp="1410281489"&gt;37&lt;/key&gt;&lt;/foreign-keys&gt;&lt;ref-type name="Journal Article"&gt;17&lt;/ref-type&gt;&lt;contributors&gt;&lt;authors&gt;&lt;author&gt;Khokhar, AM&lt;/author&gt;&lt;author&gt;Slater, JDH&lt;/author&gt;&lt;author&gt;Forsling, Mary L&lt;/author&gt;&lt;author&gt;Payne, NN&lt;/author&gt;&lt;/authors&gt;&lt;/contributors&gt;&lt;titles&gt;&lt;title&gt;Effect of vasopressin on plasma volume and renin release in man&lt;/title&gt;&lt;secondary-title&gt;Clinical Science&lt;/secondary-title&gt;&lt;/titles&gt;&lt;periodical&gt;&lt;full-title&gt;Clinical Science&lt;/full-title&gt;&lt;/periodical&gt;&lt;pages&gt;415-424&lt;/pages&gt;&lt;volume&gt;50&lt;/volume&gt;&lt;number&gt;Pt 5&lt;/number&gt;&lt;dates&gt;&lt;year&gt;1976&lt;/year&gt;&lt;/dates&gt;&lt;isbn&gt;1470-8736&lt;/isbn&gt;&lt;urls&gt;&lt;/urls&gt;&lt;/record&gt;&lt;/Cite&gt;&lt;/EndNote&gt;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[59, 60]</w:t>
      </w:r>
      <w:r w:rsidRPr="003A5773">
        <w:rPr>
          <w:rFonts w:ascii="Times New Roman" w:hAnsi="Times New Roman" w:cs="Times New Roman"/>
        </w:rPr>
        <w:fldChar w:fldCharType="end"/>
      </w:r>
      <w:r w:rsidRPr="003A5773">
        <w:rPr>
          <w:rFonts w:ascii="Times New Roman" w:hAnsi="Times New Roman" w:cs="Times New Roman"/>
        </w:rPr>
        <w:t>.</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lastRenderedPageBreak/>
        <w:t xml:space="preserve">Collecting duct: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collecting duct are the number of active aquaporin channels driven by ADH and it proportionally means the volumetric flow rate of reabsorbed water by collecting duct tubules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&lt;EndNote&gt;&lt;Cite&gt;&lt;Author&gt;Jamison&lt;/Author&gt;&lt;Year&gt;1971&lt;/Year&gt;&lt;RecNum&gt;45&lt;/RecNum&gt;&lt;DisplayText&gt;[61, 62]&lt;/DisplayText&gt;&lt;record&gt;&lt;rec-number&gt;45&lt;/rec-number&gt;&lt;foreign-keys&gt;&lt;key app="EN" db-id="asff5atfts5dsyeed99x09p9vrrp5apxfr5e" timestamp="1410287833"&gt;45&lt;/key&gt;&lt;/foreign-keys&gt;&lt;ref-type name="Journal Article"&gt;17&lt;/ref-type&gt;&lt;contributors&gt;&lt;authors&gt;&lt;author&gt;Jamison, Rex L&lt;/author&gt;&lt;author&gt;Buerkert, John&lt;/author&gt;&lt;author&gt;Lacy, Frank&lt;/author&gt;&lt;author&gt;Marcus, Dan&lt;/author&gt;&lt;author&gt;Henton, Betty&lt;/author&gt;&lt;/authors&gt;&lt;/contributors&gt;&lt;titles&gt;&lt;title&gt;A micropuncture study of collecting tubule function in rats with hereditary diabetes insipidus&lt;/title&gt;&lt;secondary-title&gt;Journal of Clinical Investigation&lt;/secondary-title&gt;&lt;/titles&gt;&lt;periodical&gt;&lt;full-title&gt;Journal of Clinical Investigation&lt;/full-title&gt;&lt;/periodical&gt;&lt;pages&gt;2444&lt;/pages&gt;&lt;volume&gt;50&lt;/volume&gt;&lt;number&gt;11&lt;/number&gt;&lt;dates&gt;&lt;year&gt;1971&lt;/year&gt;&lt;/dates&gt;&lt;urls&gt;&lt;/urls&gt;&lt;/record&gt;&lt;/Cite&gt;&lt;Cite&gt;&lt;Author&gt;Jamison&lt;/Author&gt;&lt;Year&gt;1972&lt;/Year&gt;&lt;RecNum&gt;42&lt;/RecNum&gt;&lt;record&gt;&lt;rec-number&gt;42&lt;/rec-number&gt;&lt;foreign-keys&gt;&lt;key app="EN" db-id="asff5atfts5dsyeed99x09p9vrrp5apxfr5e" timestamp="1410283916"&gt;42&lt;/key&gt;&lt;/foreign-keys&gt;&lt;ref-type name="Journal Article"&gt;17&lt;/ref-type&gt;&lt;contributors&gt;&lt;authors&gt;&lt;author&gt;Jamison, RL&lt;/author&gt;&lt;author&gt;Lacy, FRANK B&lt;/author&gt;&lt;/authors&gt;&lt;/contributors&gt;&lt;titles&gt;&lt;title&gt;Evidence for urinary dilution by the collecting tubule&lt;/title&gt;&lt;secondary-title&gt;Am. J. Physiol&lt;/secondary-title&gt;&lt;/titles&gt;&lt;periodical&gt;&lt;full-title&gt;The American Journal of Physiology&lt;/full-title&gt;&lt;abbr-1&gt;Am. J. Physiol&lt;/abbr-1&gt;&lt;/periodical&gt;&lt;pages&gt;898-902&lt;/pages&gt;&lt;volume&gt;223&lt;/volume&gt;&lt;dates&gt;&lt;year&gt;1972&lt;/year&gt;&lt;/dates&gt;&lt;urls&gt;&lt;/urls&gt;&lt;/record&gt;&lt;/Cite&gt;&lt;/EndNote&gt;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[61, 62]</w:t>
      </w:r>
      <w:r w:rsidRPr="003A5773">
        <w:rPr>
          <w:rFonts w:ascii="Times New Roman" w:hAnsi="Times New Roman" w:cs="Times New Roman"/>
        </w:rPr>
        <w:fldChar w:fldCharType="end"/>
      </w:r>
      <w:r w:rsidRPr="003A5773">
        <w:rPr>
          <w:rFonts w:ascii="Times New Roman" w:hAnsi="Times New Roman" w:cs="Times New Roman"/>
        </w:rPr>
        <w:t xml:space="preserve">. Changing the activity of aquaporin channels is modeled by integration of inactive channels driven by ADH concentration as simulating the process of their intracellular vesicular storage. Independently on aquaporin channels is calculated the minimal water outflow to urine, which is determined by sodium outflow to urine and medulla osmolarity. </w:t>
      </w:r>
    </w:p>
    <w:p w:rsidR="00345A7A" w:rsidRDefault="00345A7A" w:rsidP="00345A7A">
      <w:pPr>
        <w:pStyle w:val="Nadpis3"/>
      </w:pPr>
      <w:bookmarkStart w:id="191" w:name="_Toc409289303"/>
      <w:r>
        <w:t>Hydrostatic</w:t>
      </w:r>
      <w:r w:rsidR="007D270F">
        <w:t xml:space="preserve"> spillover</w:t>
      </w:r>
      <w:bookmarkEnd w:id="191"/>
    </w:p>
    <w:p w:rsidR="006A7E86" w:rsidRPr="00345A7A" w:rsidRDefault="00A37045" w:rsidP="006A7E86">
      <w:r>
        <w:t xml:space="preserve">Orthostatic position play </w:t>
      </w:r>
      <w:r w:rsidR="00243DCC">
        <w:t xml:space="preserve">also a </w:t>
      </w:r>
      <w:r>
        <w:t>role in water transports</w:t>
      </w:r>
      <w:r w:rsidR="00243DCC">
        <w:t xml:space="preserve">. The </w:t>
      </w:r>
      <w:r>
        <w:t>hydrostatic pressure component</w:t>
      </w:r>
      <w:r w:rsidR="00243DCC">
        <w:t xml:space="preserve"> can be calculated using</w:t>
      </w:r>
      <w:r>
        <w:t xml:space="preserve"> </w:t>
      </w:r>
      <w:r>
        <w:fldChar w:fldCharType="begin"/>
      </w:r>
      <w:r>
        <w:instrText xml:space="preserve"> REF _Ref408302351 \h </w:instrText>
      </w:r>
      <w:r>
        <w:fldChar w:fldCharType="separate"/>
      </w:r>
      <w:r>
        <w:t xml:space="preserve">Equation </w:t>
      </w:r>
      <w:r>
        <w:rPr>
          <w:noProof/>
        </w:rPr>
        <w:t>35</w:t>
      </w:r>
      <w:r>
        <w:fldChar w:fldCharType="end"/>
      </w:r>
      <w:r>
        <w:t xml:space="preserve">. Together with hydrodynamic blood pressure and osmotic pressure components it forms the pressure gradient on capillary walls of tissues. The mean hydrostatic pressure values for each torso are listed in </w:t>
      </w:r>
      <w:r>
        <w:fldChar w:fldCharType="begin"/>
      </w:r>
      <w:r>
        <w:instrText xml:space="preserve"> REF _Ref408711982 \h </w:instrText>
      </w:r>
      <w:r>
        <w:fldChar w:fldCharType="separate"/>
      </w:r>
      <w:r w:rsidRPr="003A5773">
        <w:rPr>
          <w:rFonts w:ascii="Times New Roman" w:hAnsi="Times New Roman" w:cs="Times New Roman"/>
        </w:rPr>
        <w:t xml:space="preserve">Table </w:t>
      </w:r>
      <w:r>
        <w:rPr>
          <w:rFonts w:ascii="Times New Roman" w:hAnsi="Times New Roman" w:cs="Times New Roman"/>
          <w:noProof/>
        </w:rPr>
        <w:t>VIII</w:t>
      </w:r>
      <w:r>
        <w:fldChar w:fldCharType="end"/>
      </w:r>
      <w:r>
        <w:t xml:space="preserve"> as part of the mean total pressure gradient o</w:t>
      </w:r>
      <w:r w:rsidR="00F16B6D">
        <w:t>f</w:t>
      </w:r>
      <w:r>
        <w:t xml:space="preserve"> capillar</w:t>
      </w:r>
      <w:r w:rsidR="00F16B6D">
        <w:t>y</w:t>
      </w:r>
      <w:r>
        <w:t xml:space="preserve"> wall</w:t>
      </w:r>
      <w:r w:rsidR="00F16B6D">
        <w:t>s</w:t>
      </w:r>
      <w:r>
        <w:t>.</w:t>
      </w:r>
      <w:r w:rsidR="00767918">
        <w:t xml:space="preserve"> Comparing the values of blood hydrostatic pressure and interstitium hydrostatic pressure </w:t>
      </w:r>
      <w:r w:rsidR="00243DCC">
        <w:t>one can see</w:t>
      </w:r>
      <w:r w:rsidR="00767918">
        <w:t xml:space="preserve"> the significant differences. They are caused by different height of compact liquid columns, which are generating the pressure. The blood vessels are mostly compact and open tubes, where the highest place determine the hydrostatic pressure of the places below. </w:t>
      </w:r>
      <w:r w:rsidR="00243DCC">
        <w:t xml:space="preserve">And these hydrostatic pressure component can be calculated only from the height difference. </w:t>
      </w:r>
      <w:r w:rsidR="00767918">
        <w:t xml:space="preserve">While the interstitial </w:t>
      </w:r>
      <w:r w:rsidR="00243DCC">
        <w:t xml:space="preserve">space </w:t>
      </w:r>
      <w:r w:rsidR="00767918">
        <w:t xml:space="preserve">can be </w:t>
      </w:r>
      <w:r w:rsidR="00243DCC">
        <w:t xml:space="preserve">more </w:t>
      </w:r>
      <w:r w:rsidR="00767918">
        <w:t>hydrostatically independent, which means that the weight of the tissue water can be hanged using system of cavity membranes</w:t>
      </w:r>
      <w:r w:rsidR="00243DCC">
        <w:t>, what generated a smaller heights of hydrostatic columns</w:t>
      </w:r>
      <w:r w:rsidR="00767918">
        <w:t xml:space="preserve">. </w:t>
      </w:r>
      <w:r w:rsidR="00F16B6D">
        <w:t xml:space="preserve">In lower torso veins are </w:t>
      </w:r>
      <w:r w:rsidR="004E6F52">
        <w:t>during motions of leg skeletal muscle enabled the pumping effect of the same basis as the heart pumping. The reason is the availability of vein valves, between which are accumulated some volume of blood from lower parts during skeletal muscle relaxation and ejected to upper parts of systemic veins during skeletal muscle contraction. This pumping</w:t>
      </w:r>
      <w:r w:rsidR="00767918">
        <w:t xml:space="preserve"> </w:t>
      </w:r>
      <w:r w:rsidR="004E6F52">
        <w:t>effect are not only reducing of hydrostatic pressure, but also actively increases the blood flow of systemic veins during walking, running or cycling.</w:t>
      </w:r>
    </w:p>
    <w:p w:rsidR="003362FC" w:rsidRDefault="003362FC" w:rsidP="00BE55F4">
      <w:pPr>
        <w:pStyle w:val="Nadpis2"/>
        <w:jc w:val="both"/>
        <w:rPr>
          <w:rStyle w:val="Znaknadpisu1"/>
          <w:rFonts w:ascii="Times New Roman" w:hAnsi="Times New Roman" w:cs="Times New Roman"/>
        </w:rPr>
      </w:pPr>
      <w:bookmarkStart w:id="192" w:name="_Toc408707145"/>
      <w:bookmarkStart w:id="193" w:name="_Toc409289305"/>
      <w:r w:rsidRPr="003A5773">
        <w:rPr>
          <w:rStyle w:val="Znaknadpisu1"/>
          <w:rFonts w:ascii="Times New Roman" w:hAnsi="Times New Roman" w:cs="Times New Roman"/>
        </w:rPr>
        <w:t>Hormones</w:t>
      </w:r>
      <w:bookmarkEnd w:id="192"/>
      <w:bookmarkEnd w:id="193"/>
    </w:p>
    <w:p w:rsidR="00752A9E" w:rsidRDefault="001F6B45" w:rsidP="00752A9E">
      <w:pPr>
        <w:pStyle w:val="Nadpis3"/>
      </w:pPr>
      <w:bookmarkStart w:id="194" w:name="_Toc409289307"/>
      <w:r>
        <w:t xml:space="preserve">Anti-Diuretic Hormone (ADH, </w:t>
      </w:r>
      <w:r w:rsidR="00752A9E" w:rsidRPr="007D270F">
        <w:t>Vasopressin</w:t>
      </w:r>
      <w:bookmarkEnd w:id="194"/>
      <w:r>
        <w:t>)</w:t>
      </w:r>
      <w:r w:rsidR="00752A9E" w:rsidRPr="007D270F">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Arginine vasopressin known as antidiuretic hormone (ADH) has molecular weight of 1084 Dalton. ADH as a hypothalamic neurohormone is synthesized in the cell bodies of magnocellular neurons of paraventricular and supraoptic nucleui and it is intracellulary transported to the lower side of these neurons in posterior pituitary. </w:t>
      </w:r>
    </w:p>
    <w:p w:rsidR="003362FC" w:rsidRPr="003A5773" w:rsidRDefault="00F830D4" w:rsidP="00F830D4">
      <w:pPr>
        <w:pStyle w:val="Titulek"/>
        <w:jc w:val="both"/>
        <w:rPr>
          <w:rFonts w:ascii="Times New Roman" w:hAnsi="Times New Roman" w:cs="Times New Roman"/>
        </w:rPr>
      </w:pPr>
      <w:bookmarkStart w:id="195" w:name="_Ref409966560"/>
      <w:r>
        <w:t xml:space="preserve">Diagram </w:t>
      </w:r>
      <w:r>
        <w:fldChar w:fldCharType="begin"/>
      </w:r>
      <w:r>
        <w:instrText xml:space="preserve"> SEQ Diagram \* ARABIC </w:instrText>
      </w:r>
      <w:r>
        <w:fldChar w:fldCharType="separate"/>
      </w:r>
      <w:r w:rsidR="006520A4">
        <w:rPr>
          <w:noProof/>
        </w:rPr>
        <w:t>17</w:t>
      </w:r>
      <w:r>
        <w:fldChar w:fldCharType="end"/>
      </w:r>
      <w:bookmarkEnd w:id="195"/>
      <w:r>
        <w:t>, Vasopressin</w:t>
      </w:r>
    </w:p>
    <w:p w:rsidR="003362FC" w:rsidRDefault="003362FC" w:rsidP="00BE55F4">
      <w:pPr>
        <w:jc w:val="both"/>
        <w:rPr>
          <w:rFonts w:ascii="Times New Roman" w:hAnsi="Times New Roman" w:cs="Times New Roman"/>
        </w:rPr>
      </w:pPr>
      <w:r w:rsidRPr="003A5773">
        <w:rPr>
          <w:rFonts w:ascii="Times New Roman" w:hAnsi="Times New Roman" w:cs="Times New Roman"/>
        </w:rPr>
        <w:t>The model (</w:t>
      </w:r>
      <w:r w:rsidR="001C1D74">
        <w:rPr>
          <w:rFonts w:ascii="Times New Roman" w:hAnsi="Times New Roman" w:cs="Times New Roman"/>
        </w:rPr>
        <w:fldChar w:fldCharType="begin"/>
      </w:r>
      <w:r w:rsidR="001C1D74">
        <w:rPr>
          <w:rFonts w:ascii="Times New Roman" w:hAnsi="Times New Roman" w:cs="Times New Roman"/>
        </w:rPr>
        <w:instrText xml:space="preserve"> REF _Ref409966560 \h </w:instrText>
      </w:r>
      <w:r w:rsidR="001C1D74">
        <w:rPr>
          <w:rFonts w:ascii="Times New Roman" w:hAnsi="Times New Roman" w:cs="Times New Roman"/>
        </w:rPr>
      </w:r>
      <w:r w:rsidR="001C1D74">
        <w:rPr>
          <w:rFonts w:ascii="Times New Roman" w:hAnsi="Times New Roman" w:cs="Times New Roman"/>
        </w:rPr>
        <w:fldChar w:fldCharType="separate"/>
      </w:r>
      <w:r w:rsidR="001C1D74">
        <w:t xml:space="preserve">Diagram </w:t>
      </w:r>
      <w:r w:rsidR="001C1D74">
        <w:rPr>
          <w:noProof/>
        </w:rPr>
        <w:t>16</w:t>
      </w:r>
      <w:r w:rsidR="001C1D74">
        <w:rPr>
          <w:rFonts w:ascii="Times New Roman" w:hAnsi="Times New Roman" w:cs="Times New Roman"/>
        </w:rPr>
        <w:fldChar w:fldCharType="end"/>
      </w:r>
      <w:r w:rsidRPr="003A5773">
        <w:rPr>
          <w:rFonts w:ascii="Times New Roman" w:hAnsi="Times New Roman" w:cs="Times New Roman"/>
        </w:rPr>
        <w:t xml:space="preserve">) accumulates the amount of this hormone in four places:  in the cell bodies of magnocellular neurons (Slow Mass), from where need to be transported to the posterior pituitary part of the cells; in the posterior pituitary side of neurons (Fast Mass), where ADH is prepared for secretion into blood; in the whole body extracellular fluid (ECF); and in the kidney nephron tissue, where it plays the role in water </w:t>
      </w:r>
      <w:r w:rsidR="001C1D74" w:rsidRPr="003A5773">
        <w:rPr>
          <w:rFonts w:ascii="Times New Roman" w:hAnsi="Times New Roman" w:cs="Times New Roman"/>
        </w:rPr>
        <w:t>reabsorption</w:t>
      </w:r>
      <w:r w:rsidRPr="003A5773">
        <w:rPr>
          <w:rFonts w:ascii="Times New Roman" w:hAnsi="Times New Roman" w:cs="Times New Roman"/>
        </w:rPr>
        <w:t xml:space="preserve">. The normal </w:t>
      </w:r>
      <w:r w:rsidR="009E4FC0">
        <w:rPr>
          <w:rFonts w:ascii="Times New Roman" w:hAnsi="Times New Roman" w:cs="Times New Roman"/>
        </w:rPr>
        <w:t xml:space="preserve">long-time </w:t>
      </w:r>
      <w:r w:rsidRPr="003A5773">
        <w:rPr>
          <w:rFonts w:ascii="Times New Roman" w:hAnsi="Times New Roman" w:cs="Times New Roman"/>
        </w:rPr>
        <w:t xml:space="preserve">amounts of ADH in these compartments are listed in </w:t>
      </w:r>
      <w:r w:rsidR="001C1D74">
        <w:rPr>
          <w:rFonts w:ascii="Times New Roman" w:hAnsi="Times New Roman" w:cs="Times New Roman"/>
        </w:rPr>
        <w:fldChar w:fldCharType="begin"/>
      </w:r>
      <w:r w:rsidR="001C1D74">
        <w:rPr>
          <w:rFonts w:ascii="Times New Roman" w:hAnsi="Times New Roman" w:cs="Times New Roman"/>
        </w:rPr>
        <w:instrText xml:space="preserve"> REF _Ref409966683 \h </w:instrText>
      </w:r>
      <w:r w:rsidR="001C1D74">
        <w:rPr>
          <w:rFonts w:ascii="Times New Roman" w:hAnsi="Times New Roman" w:cs="Times New Roman"/>
        </w:rPr>
      </w:r>
      <w:r w:rsidR="001C1D74">
        <w:rPr>
          <w:rFonts w:ascii="Times New Roman" w:hAnsi="Times New Roman" w:cs="Times New Roman"/>
        </w:rPr>
        <w:fldChar w:fldCharType="separate"/>
      </w:r>
      <w:r w:rsidR="001C1D74" w:rsidRPr="003A5773">
        <w:rPr>
          <w:rFonts w:ascii="Times New Roman" w:hAnsi="Times New Roman" w:cs="Times New Roman"/>
        </w:rPr>
        <w:t xml:space="preserve">Table </w:t>
      </w:r>
      <w:r w:rsidR="001C1D74">
        <w:rPr>
          <w:rFonts w:ascii="Times New Roman" w:hAnsi="Times New Roman" w:cs="Times New Roman"/>
          <w:noProof/>
        </w:rPr>
        <w:t>11</w:t>
      </w:r>
      <w:r w:rsidR="001C1D74">
        <w:rPr>
          <w:rFonts w:ascii="Times New Roman" w:hAnsi="Times New Roman" w:cs="Times New Roman"/>
        </w:rPr>
        <w:fldChar w:fldCharType="end"/>
      </w:r>
      <w:r w:rsidR="00020B0E">
        <w:rPr>
          <w:rFonts w:ascii="Times New Roman" w:hAnsi="Times New Roman" w:cs="Times New Roman"/>
        </w:rPr>
        <w:t xml:space="preserve">, but </w:t>
      </w:r>
      <w:r w:rsidR="009E4FC0">
        <w:rPr>
          <w:rFonts w:ascii="Times New Roman" w:hAnsi="Times New Roman" w:cs="Times New Roman"/>
        </w:rPr>
        <w:t>during</w:t>
      </w:r>
      <w:r w:rsidR="00020B0E">
        <w:rPr>
          <w:rFonts w:ascii="Times New Roman" w:hAnsi="Times New Roman" w:cs="Times New Roman"/>
        </w:rPr>
        <w:t xml:space="preserve"> the regulation the concentrations can be increased </w:t>
      </w:r>
      <w:r w:rsidR="009E4FC0">
        <w:rPr>
          <w:rFonts w:ascii="Times New Roman" w:hAnsi="Times New Roman" w:cs="Times New Roman"/>
        </w:rPr>
        <w:t>of</w:t>
      </w:r>
      <w:r w:rsidR="00020B0E">
        <w:rPr>
          <w:rFonts w:ascii="Times New Roman" w:hAnsi="Times New Roman" w:cs="Times New Roman"/>
        </w:rPr>
        <w:t xml:space="preserve"> the </w:t>
      </w:r>
      <w:r w:rsidR="000E417F">
        <w:rPr>
          <w:rFonts w:ascii="Times New Roman" w:hAnsi="Times New Roman" w:cs="Times New Roman"/>
        </w:rPr>
        <w:t xml:space="preserve">hundreds or </w:t>
      </w:r>
      <w:r w:rsidR="00020B0E">
        <w:rPr>
          <w:rFonts w:ascii="Times New Roman" w:hAnsi="Times New Roman" w:cs="Times New Roman"/>
        </w:rPr>
        <w:t>thousands times {Lankford, 1991 #44}</w:t>
      </w:r>
      <w:r w:rsidRPr="003A5773">
        <w:rPr>
          <w:rFonts w:ascii="Times New Roman" w:hAnsi="Times New Roman" w:cs="Times New Roman"/>
        </w:rPr>
        <w:t xml:space="preserve">. The normal </w:t>
      </w:r>
      <w:r w:rsidR="00020B0E">
        <w:rPr>
          <w:rFonts w:ascii="Times New Roman" w:hAnsi="Times New Roman" w:cs="Times New Roman"/>
        </w:rPr>
        <w:t xml:space="preserve">long-term </w:t>
      </w:r>
      <w:r w:rsidRPr="003A5773">
        <w:rPr>
          <w:rFonts w:ascii="Times New Roman" w:hAnsi="Times New Roman" w:cs="Times New Roman"/>
        </w:rPr>
        <w:t xml:space="preserve">mean rate of synthesis, secretion and degradation </w:t>
      </w:r>
      <w:r w:rsidR="0003631F">
        <w:rPr>
          <w:rFonts w:ascii="Times New Roman" w:hAnsi="Times New Roman" w:cs="Times New Roman"/>
        </w:rPr>
        <w:t>should be the same at steady-state.</w:t>
      </w:r>
      <w:r w:rsidRPr="003A5773">
        <w:rPr>
          <w:rFonts w:ascii="Times New Roman" w:hAnsi="Times New Roman" w:cs="Times New Roman"/>
        </w:rPr>
        <w:t xml:space="preserve"> </w:t>
      </w:r>
      <w:r w:rsidR="0003631F">
        <w:rPr>
          <w:rFonts w:ascii="Times New Roman" w:hAnsi="Times New Roman" w:cs="Times New Roman"/>
        </w:rPr>
        <w:t>But</w:t>
      </w:r>
      <w:r w:rsidRPr="003A5773">
        <w:rPr>
          <w:rFonts w:ascii="Times New Roman" w:hAnsi="Times New Roman" w:cs="Times New Roman"/>
        </w:rPr>
        <w:t xml:space="preserve"> the secretion </w:t>
      </w:r>
      <w:r w:rsidR="00020B0E">
        <w:rPr>
          <w:rFonts w:ascii="Times New Roman" w:hAnsi="Times New Roman" w:cs="Times New Roman"/>
        </w:rPr>
        <w:t xml:space="preserve">as a short-time process can reach much higher </w:t>
      </w:r>
      <w:r w:rsidR="009E4FC0">
        <w:rPr>
          <w:rFonts w:ascii="Times New Roman" w:hAnsi="Times New Roman" w:cs="Times New Roman"/>
        </w:rPr>
        <w:t>changes. The effect of various changes and concentrations was demonstrated in dosage experiments {Atherton, 1971 #38}</w:t>
      </w:r>
      <w:r w:rsidRPr="003A5773">
        <w:rPr>
          <w:rFonts w:ascii="Times New Roman" w:hAnsi="Times New Roman" w:cs="Times New Roman"/>
        </w:rPr>
        <w:t>.</w:t>
      </w:r>
      <w:r w:rsidR="009E4FC0">
        <w:rPr>
          <w:rFonts w:ascii="Times New Roman" w:hAnsi="Times New Roman" w:cs="Times New Roman"/>
        </w:rPr>
        <w:t xml:space="preserve"> The </w:t>
      </w:r>
      <w:r w:rsidR="009E4FC0">
        <w:rPr>
          <w:rFonts w:ascii="Times New Roman" w:hAnsi="Times New Roman" w:cs="Times New Roman"/>
        </w:rPr>
        <w:lastRenderedPageBreak/>
        <w:t xml:space="preserve">internal secretion </w:t>
      </w:r>
      <w:r w:rsidR="009E4FC0" w:rsidRPr="003A5773">
        <w:rPr>
          <w:rFonts w:ascii="Times New Roman" w:hAnsi="Times New Roman" w:cs="Times New Roman"/>
        </w:rPr>
        <w:t>is determined by osmoreceptors and pituitary activity</w:t>
      </w:r>
      <w:r w:rsidR="009E4FC0">
        <w:rPr>
          <w:rFonts w:ascii="Times New Roman" w:hAnsi="Times New Roman" w:cs="Times New Roman"/>
        </w:rPr>
        <w:t>.</w:t>
      </w:r>
      <w:r w:rsidRPr="003A5773">
        <w:rPr>
          <w:rFonts w:ascii="Times New Roman" w:hAnsi="Times New Roman" w:cs="Times New Roman"/>
        </w:rPr>
        <w:t xml:space="preserve"> Osmoreceptors are the cells in anterior hypothalamus near the supraoptic nuclei. When the osmolarity increase the osmoreceptors shrink and they send a neural signal to release ADH</w:t>
      </w:r>
      <w:r w:rsidR="009E4FC0">
        <w:rPr>
          <w:rFonts w:ascii="Times New Roman" w:hAnsi="Times New Roman" w:cs="Times New Roman"/>
        </w:rPr>
        <w:t xml:space="preserve"> {Young, 1977 #40}</w:t>
      </w:r>
      <w:r w:rsidRPr="003A5773">
        <w:rPr>
          <w:rFonts w:ascii="Times New Roman" w:hAnsi="Times New Roman" w:cs="Times New Roman"/>
        </w:rPr>
        <w:t>. Other possibility to regulate ADH secretion is cardiovascular centrum reflexes</w:t>
      </w:r>
      <w:r w:rsidR="009E4FC0">
        <w:rPr>
          <w:rFonts w:ascii="Times New Roman" w:hAnsi="Times New Roman" w:cs="Times New Roman"/>
        </w:rPr>
        <w:t xml:space="preserve"> {Erwald, 1978 #32}</w:t>
      </w:r>
      <w:r w:rsidRPr="003A5773">
        <w:rPr>
          <w:rFonts w:ascii="Times New Roman" w:hAnsi="Times New Roman" w:cs="Times New Roman"/>
        </w:rPr>
        <w:t>.</w:t>
      </w:r>
    </w:p>
    <w:p w:rsidR="003362FC" w:rsidRPr="003A5773" w:rsidRDefault="003362FC" w:rsidP="00BE55F4">
      <w:pPr>
        <w:pStyle w:val="Titulek"/>
        <w:keepNext/>
        <w:jc w:val="both"/>
        <w:rPr>
          <w:rFonts w:ascii="Times New Roman" w:hAnsi="Times New Roman" w:cs="Times New Roman"/>
        </w:rPr>
      </w:pPr>
      <w:bookmarkStart w:id="196" w:name="_Ref409966683"/>
      <w:r w:rsidRPr="003A5773">
        <w:rPr>
          <w:rFonts w:ascii="Times New Roman" w:hAnsi="Times New Roman" w:cs="Times New Roman"/>
        </w:rPr>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833903">
        <w:rPr>
          <w:rFonts w:ascii="Times New Roman" w:hAnsi="Times New Roman" w:cs="Times New Roman"/>
          <w:noProof/>
        </w:rPr>
        <w:t>11</w:t>
      </w:r>
      <w:r w:rsidRPr="003A5773">
        <w:rPr>
          <w:rFonts w:ascii="Times New Roman" w:hAnsi="Times New Roman" w:cs="Times New Roman"/>
          <w:noProof/>
        </w:rPr>
        <w:fldChar w:fldCharType="end"/>
      </w:r>
      <w:bookmarkEnd w:id="196"/>
      <w:r w:rsidR="00CF0A49">
        <w:rPr>
          <w:rFonts w:ascii="Times New Roman" w:hAnsi="Times New Roman" w:cs="Times New Roman"/>
          <w:noProof/>
        </w:rPr>
        <w:t xml:space="preserve">, </w:t>
      </w:r>
      <w:r w:rsidR="0003631F">
        <w:rPr>
          <w:rFonts w:ascii="Times New Roman" w:hAnsi="Times New Roman" w:cs="Times New Roman"/>
          <w:noProof/>
        </w:rPr>
        <w:t>Selected l</w:t>
      </w:r>
      <w:r w:rsidR="001C1D74">
        <w:rPr>
          <w:rFonts w:ascii="Times New Roman" w:hAnsi="Times New Roman" w:cs="Times New Roman"/>
          <w:noProof/>
        </w:rPr>
        <w:t>ong-term steady state a</w:t>
      </w:r>
      <w:r w:rsidR="00CF0A49">
        <w:rPr>
          <w:rFonts w:ascii="Times New Roman" w:hAnsi="Times New Roman" w:cs="Times New Roman"/>
          <w:noProof/>
        </w:rPr>
        <w:t>mounts of vasopressin</w:t>
      </w:r>
    </w:p>
    <w:tbl>
      <w:tblPr>
        <w:tblStyle w:val="Svtlseznam1"/>
        <w:tblW w:w="0" w:type="auto"/>
        <w:jc w:val="center"/>
        <w:tblLook w:val="04A0" w:firstRow="1" w:lastRow="0" w:firstColumn="1" w:lastColumn="0" w:noHBand="0" w:noVBand="1"/>
      </w:tblPr>
      <w:tblGrid>
        <w:gridCol w:w="1691"/>
        <w:gridCol w:w="1985"/>
        <w:gridCol w:w="2268"/>
        <w:gridCol w:w="2441"/>
      </w:tblGrid>
      <w:tr w:rsidR="003362FC" w:rsidRPr="003A5773" w:rsidTr="000E417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Slow Mass</w:t>
            </w:r>
          </w:p>
        </w:tc>
        <w:tc>
          <w:tcPr>
            <w:tcW w:w="1985"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Fast Mass</w:t>
            </w:r>
          </w:p>
        </w:tc>
        <w:tc>
          <w:tcPr>
            <w:tcW w:w="2268"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ECF</w:t>
            </w:r>
          </w:p>
        </w:tc>
        <w:tc>
          <w:tcPr>
            <w:tcW w:w="2441" w:type="dxa"/>
          </w:tcPr>
          <w:p w:rsidR="003362FC" w:rsidRPr="003A5773" w:rsidRDefault="000E417F"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Kidney </w:t>
            </w:r>
            <w:r w:rsidR="003362FC" w:rsidRPr="003A5773">
              <w:rPr>
                <w:rFonts w:ascii="Times New Roman" w:hAnsi="Times New Roman" w:cs="Times New Roman"/>
              </w:rPr>
              <w:t>Medulla</w:t>
            </w:r>
          </w:p>
        </w:tc>
      </w:tr>
      <w:tr w:rsidR="003362FC" w:rsidRPr="003A5773" w:rsidTr="000E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91"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15.7 nmol</w:t>
            </w:r>
          </w:p>
        </w:tc>
        <w:tc>
          <w:tcPr>
            <w:tcW w:w="1985"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2.95 nmol</w:t>
            </w:r>
          </w:p>
        </w:tc>
        <w:tc>
          <w:tcPr>
            <w:tcW w:w="2268" w:type="dxa"/>
          </w:tcPr>
          <w:p w:rsidR="003362FC" w:rsidRPr="003A5773" w:rsidRDefault="003362FC" w:rsidP="00ED34EC">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0.028 nmol</w:t>
            </w:r>
            <w:r w:rsidR="008471EE">
              <w:rPr>
                <w:rFonts w:ascii="Times New Roman" w:hAnsi="Times New Roman" w:cs="Times New Roman"/>
              </w:rPr>
              <w:t xml:space="preserve"> </w:t>
            </w:r>
          </w:p>
        </w:tc>
        <w:tc>
          <w:tcPr>
            <w:tcW w:w="2441" w:type="dxa"/>
          </w:tcPr>
          <w:p w:rsidR="003362FC" w:rsidRPr="003A5773" w:rsidRDefault="000E417F"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0.000 057</w:t>
            </w:r>
            <w:r w:rsidR="003362FC" w:rsidRPr="003A5773">
              <w:rPr>
                <w:rFonts w:ascii="Times New Roman" w:hAnsi="Times New Roman" w:cs="Times New Roman"/>
              </w:rPr>
              <w:t xml:space="preserve"> nmol</w:t>
            </w:r>
          </w:p>
        </w:tc>
      </w:tr>
    </w:tbl>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  </w:t>
      </w:r>
    </w:p>
    <w:p w:rsidR="003362FC" w:rsidRPr="003A5773" w:rsidRDefault="003362FC" w:rsidP="0003631F">
      <w:pPr>
        <w:jc w:val="both"/>
        <w:rPr>
          <w:rFonts w:ascii="Times New Roman" w:hAnsi="Times New Roman" w:cs="Times New Roman"/>
        </w:rPr>
      </w:pPr>
      <w:r w:rsidRPr="003A5773">
        <w:rPr>
          <w:rFonts w:ascii="Times New Roman" w:hAnsi="Times New Roman" w:cs="Times New Roman"/>
        </w:rPr>
        <w:t xml:space="preserve">Even the vasopressin inside cells is modeled using instances of chemical Substance class, the </w:t>
      </w:r>
      <w:r w:rsidR="0003631F">
        <w:rPr>
          <w:rFonts w:ascii="Times New Roman" w:hAnsi="Times New Roman" w:cs="Times New Roman"/>
        </w:rPr>
        <w:t xml:space="preserve">intracellular </w:t>
      </w:r>
      <w:r w:rsidRPr="003A5773">
        <w:rPr>
          <w:rFonts w:ascii="Times New Roman" w:hAnsi="Times New Roman" w:cs="Times New Roman"/>
        </w:rPr>
        <w:t xml:space="preserve">concentrations here do not have sense because ADH is transported by vesicles down the cell. The degradation is divided into liver, kidney and other tissue </w:t>
      </w:r>
      <w:r w:rsidR="008039D6">
        <w:rPr>
          <w:rFonts w:ascii="Times New Roman" w:hAnsi="Times New Roman" w:cs="Times New Roman"/>
        </w:rPr>
        <w:t xml:space="preserve">blood </w:t>
      </w:r>
      <w:r w:rsidRPr="003A5773">
        <w:rPr>
          <w:rFonts w:ascii="Times New Roman" w:hAnsi="Times New Roman" w:cs="Times New Roman"/>
        </w:rPr>
        <w:t>clearance. To reach the mean constant level of ADH the sum of</w:t>
      </w:r>
      <w:r w:rsidR="00C668B2">
        <w:rPr>
          <w:rFonts w:ascii="Times New Roman" w:hAnsi="Times New Roman" w:cs="Times New Roman"/>
        </w:rPr>
        <w:t xml:space="preserve"> all long-term mean</w:t>
      </w:r>
      <w:r w:rsidRPr="003A5773">
        <w:rPr>
          <w:rFonts w:ascii="Times New Roman" w:hAnsi="Times New Roman" w:cs="Times New Roman"/>
        </w:rPr>
        <w:t xml:space="preserve"> </w:t>
      </w:r>
      <w:r w:rsidR="00C668B2">
        <w:rPr>
          <w:rFonts w:ascii="Times New Roman" w:hAnsi="Times New Roman" w:cs="Times New Roman"/>
        </w:rPr>
        <w:t>losses</w:t>
      </w:r>
      <w:r w:rsidRPr="003A5773">
        <w:rPr>
          <w:rFonts w:ascii="Times New Roman" w:hAnsi="Times New Roman" w:cs="Times New Roman"/>
        </w:rPr>
        <w:t xml:space="preserve"> must be the same as </w:t>
      </w:r>
      <w:r w:rsidR="00C668B2">
        <w:rPr>
          <w:rFonts w:ascii="Times New Roman" w:hAnsi="Times New Roman" w:cs="Times New Roman"/>
        </w:rPr>
        <w:t xml:space="preserve">the long-term </w:t>
      </w:r>
      <w:r w:rsidRPr="003A5773">
        <w:rPr>
          <w:rFonts w:ascii="Times New Roman" w:hAnsi="Times New Roman" w:cs="Times New Roman"/>
        </w:rPr>
        <w:t xml:space="preserve">mean </w:t>
      </w:r>
      <w:r w:rsidR="00ED34EC">
        <w:rPr>
          <w:rFonts w:ascii="Times New Roman" w:hAnsi="Times New Roman" w:cs="Times New Roman"/>
        </w:rPr>
        <w:t xml:space="preserve">synthesis and </w:t>
      </w:r>
      <w:r w:rsidRPr="003A5773">
        <w:rPr>
          <w:rFonts w:ascii="Times New Roman" w:hAnsi="Times New Roman" w:cs="Times New Roman"/>
        </w:rPr>
        <w:t>secretion</w:t>
      </w:r>
      <w:r w:rsidR="00C668B2">
        <w:rPr>
          <w:rFonts w:ascii="Times New Roman" w:hAnsi="Times New Roman" w:cs="Times New Roman"/>
        </w:rPr>
        <w:t xml:space="preserve">. The loss of ADH in these organs as </w:t>
      </w:r>
      <w:r w:rsidR="008471EE">
        <w:rPr>
          <w:rFonts w:ascii="Times New Roman" w:hAnsi="Times New Roman" w:cs="Times New Roman"/>
        </w:rPr>
        <w:t>a</w:t>
      </w:r>
      <w:r w:rsidR="00ED34EC">
        <w:rPr>
          <w:rFonts w:ascii="Times New Roman" w:hAnsi="Times New Roman" w:cs="Times New Roman"/>
        </w:rPr>
        <w:t>n</w:t>
      </w:r>
      <w:r w:rsidR="008471EE">
        <w:rPr>
          <w:rFonts w:ascii="Times New Roman" w:hAnsi="Times New Roman" w:cs="Times New Roman"/>
        </w:rPr>
        <w:t xml:space="preserve"> enzymatic degradation </w:t>
      </w:r>
      <w:r w:rsidR="0003631F">
        <w:rPr>
          <w:rFonts w:ascii="Times New Roman" w:hAnsi="Times New Roman" w:cs="Times New Roman"/>
        </w:rPr>
        <w:t xml:space="preserve">in </w:t>
      </w:r>
      <w:r w:rsidRPr="003A5773">
        <w:rPr>
          <w:rFonts w:ascii="Times New Roman" w:hAnsi="Times New Roman" w:cs="Times New Roman"/>
        </w:rPr>
        <w:t>liver, kidney and other tissue</w:t>
      </w:r>
      <w:r w:rsidR="0003631F">
        <w:rPr>
          <w:rFonts w:ascii="Times New Roman" w:hAnsi="Times New Roman" w:cs="Times New Roman"/>
        </w:rPr>
        <w:t xml:space="preserve"> </w:t>
      </w:r>
      <w:r w:rsidR="0003631F">
        <w:rPr>
          <w:rFonts w:ascii="Times New Roman" w:hAnsi="Times New Roman" w:cs="Times New Roman"/>
        </w:rPr>
        <w:t xml:space="preserve">is dependent on </w:t>
      </w:r>
      <w:r w:rsidR="0003631F" w:rsidRPr="003A5773">
        <w:rPr>
          <w:rFonts w:ascii="Times New Roman" w:hAnsi="Times New Roman" w:cs="Times New Roman"/>
        </w:rPr>
        <w:t>blood flow</w:t>
      </w:r>
      <w:r w:rsidR="0003631F">
        <w:rPr>
          <w:rFonts w:ascii="Times New Roman" w:hAnsi="Times New Roman" w:cs="Times New Roman"/>
        </w:rPr>
        <w:t>.</w:t>
      </w:r>
      <w:r w:rsidR="0003631F" w:rsidRPr="003A5773">
        <w:rPr>
          <w:rFonts w:ascii="Times New Roman" w:hAnsi="Times New Roman" w:cs="Times New Roman"/>
        </w:rPr>
        <w:t xml:space="preserve"> </w:t>
      </w:r>
    </w:p>
    <w:p w:rsidR="003362FC" w:rsidRPr="003A5773" w:rsidRDefault="00ED34EC" w:rsidP="00BE55F4">
      <w:pPr>
        <w:jc w:val="both"/>
        <w:rPr>
          <w:rFonts w:ascii="Times New Roman" w:hAnsi="Times New Roman" w:cs="Times New Roman"/>
        </w:rPr>
      </w:pPr>
      <w:r>
        <w:rPr>
          <w:rFonts w:ascii="Times New Roman" w:hAnsi="Times New Roman" w:cs="Times New Roman"/>
        </w:rPr>
        <w:t xml:space="preserve">A typical </w:t>
      </w:r>
      <w:r w:rsidR="003362FC" w:rsidRPr="003A5773">
        <w:rPr>
          <w:rFonts w:ascii="Times New Roman" w:hAnsi="Times New Roman" w:cs="Times New Roman"/>
        </w:rPr>
        <w:t xml:space="preserve">concentration in </w:t>
      </w:r>
      <w:r w:rsidR="008039D6">
        <w:rPr>
          <w:rFonts w:ascii="Times New Roman" w:hAnsi="Times New Roman" w:cs="Times New Roman"/>
        </w:rPr>
        <w:t xml:space="preserve">blood plasma and </w:t>
      </w:r>
      <w:r w:rsidR="003362FC" w:rsidRPr="003A5773">
        <w:rPr>
          <w:rFonts w:ascii="Times New Roman" w:hAnsi="Times New Roman" w:cs="Times New Roman"/>
        </w:rPr>
        <w:t xml:space="preserve">extracellular fluid is </w:t>
      </w:r>
      <w:r>
        <w:rPr>
          <w:rFonts w:ascii="Times New Roman" w:hAnsi="Times New Roman" w:cs="Times New Roman"/>
        </w:rPr>
        <w:t>in</w:t>
      </w:r>
      <w:r w:rsidR="003362FC" w:rsidRPr="003A5773">
        <w:rPr>
          <w:rFonts w:ascii="Times New Roman" w:hAnsi="Times New Roman" w:cs="Times New Roman"/>
        </w:rPr>
        <w:t xml:space="preserve"> </w:t>
      </w:r>
      <w:r w:rsidR="008039D6">
        <w:rPr>
          <w:rFonts w:ascii="Times New Roman" w:hAnsi="Times New Roman" w:cs="Times New Roman"/>
        </w:rPr>
        <w:t xml:space="preserve">order of </w:t>
      </w:r>
      <w:r>
        <w:rPr>
          <w:rFonts w:ascii="Times New Roman" w:hAnsi="Times New Roman" w:cs="Times New Roman"/>
        </w:rPr>
        <w:t xml:space="preserve">ng/l, </w:t>
      </w:r>
      <w:r w:rsidR="008039D6">
        <w:rPr>
          <w:rFonts w:ascii="Times New Roman" w:hAnsi="Times New Roman" w:cs="Times New Roman"/>
        </w:rPr>
        <w:t xml:space="preserve">pg/ml, </w:t>
      </w:r>
      <w:r w:rsidR="003362FC" w:rsidRPr="003A5773">
        <w:rPr>
          <w:rFonts w:ascii="Times New Roman" w:hAnsi="Times New Roman" w:cs="Times New Roman"/>
        </w:rPr>
        <w:t>pmol/l or mIU/l</w:t>
      </w:r>
      <w:r>
        <w:rPr>
          <w:rFonts w:ascii="Times New Roman" w:hAnsi="Times New Roman" w:cs="Times New Roman"/>
        </w:rPr>
        <w:t xml:space="preserve">. Increase </w:t>
      </w:r>
      <w:r w:rsidR="003362FC" w:rsidRPr="003A5773">
        <w:rPr>
          <w:rFonts w:ascii="Times New Roman" w:hAnsi="Times New Roman" w:cs="Times New Roman"/>
        </w:rPr>
        <w:t xml:space="preserve">of concentration </w:t>
      </w:r>
      <w:r>
        <w:rPr>
          <w:rFonts w:ascii="Times New Roman" w:hAnsi="Times New Roman" w:cs="Times New Roman"/>
        </w:rPr>
        <w:t>causes</w:t>
      </w:r>
      <w:r w:rsidR="003362FC" w:rsidRPr="003A5773">
        <w:rPr>
          <w:rFonts w:ascii="Times New Roman" w:hAnsi="Times New Roman" w:cs="Times New Roman"/>
        </w:rPr>
        <w:t xml:space="preserve"> the water reabsorption in kidney</w:t>
      </w:r>
      <w:r>
        <w:rPr>
          <w:rFonts w:ascii="Times New Roman" w:hAnsi="Times New Roman" w:cs="Times New Roman"/>
        </w:rPr>
        <w:t xml:space="preserve"> {Lankford, 1991 #44}</w:t>
      </w:r>
      <w:r w:rsidR="003362FC" w:rsidRPr="003A5773">
        <w:rPr>
          <w:rFonts w:ascii="Times New Roman" w:hAnsi="Times New Roman" w:cs="Times New Roman"/>
        </w:rPr>
        <w:t>.</w:t>
      </w:r>
    </w:p>
    <w:p w:rsidR="001F6B45" w:rsidRDefault="001F6B45" w:rsidP="001F6B45">
      <w:pPr>
        <w:pStyle w:val="Nadpis3"/>
      </w:pPr>
      <w:bookmarkStart w:id="197" w:name="_Toc409289306"/>
      <w:bookmarkStart w:id="198" w:name="_Toc409289308"/>
      <w:r>
        <w:t>Atriopeptin</w:t>
      </w:r>
      <w:bookmarkEnd w:id="197"/>
    </w:p>
    <w:p w:rsidR="00E821A4" w:rsidRDefault="00E821A4" w:rsidP="00E821A4">
      <w:r>
        <w:t>The secretion of atrium natriuretic peptide (ANP) is driven by mean blood pressure in both atria. These pressures are relative to pericardium pressure around noted with suffix ‘_TMP’</w:t>
      </w:r>
      <w:r w:rsidR="00EB5257">
        <w:t xml:space="preserve"> in </w:t>
      </w:r>
      <w:r w:rsidR="00EB5257">
        <w:fldChar w:fldCharType="begin"/>
      </w:r>
      <w:r w:rsidR="00EB5257">
        <w:instrText xml:space="preserve"> REF _Ref410130664 \h </w:instrText>
      </w:r>
      <w:r w:rsidR="00EB5257">
        <w:fldChar w:fldCharType="separate"/>
      </w:r>
      <w:r w:rsidR="00EB5257">
        <w:t xml:space="preserve">Diagram </w:t>
      </w:r>
      <w:r w:rsidR="00EB5257">
        <w:rPr>
          <w:noProof/>
        </w:rPr>
        <w:t>18</w:t>
      </w:r>
      <w:r w:rsidR="00EB5257">
        <w:fldChar w:fldCharType="end"/>
      </w:r>
      <w:r>
        <w:t>. The</w:t>
      </w:r>
      <w:r w:rsidR="008039D6">
        <w:t>re is an</w:t>
      </w:r>
      <w:r>
        <w:t xml:space="preserve"> adaptation of secretion to current pressures </w:t>
      </w:r>
      <w:r w:rsidR="008039D6">
        <w:t xml:space="preserve">with </w:t>
      </w:r>
      <w:r>
        <w:t xml:space="preserve">half time about </w:t>
      </w:r>
      <w:r w:rsidR="00076A86">
        <w:t>fifteen minutes</w:t>
      </w:r>
      <w:r w:rsidR="008039D6">
        <w:t xml:space="preserve"> makes from ANP the middle-term regulator of blood pressure and blood volume {Conte, 1992 #115;METZLER, 1986 #121;Mizelle, 1990 #116;Nicholls, 1987 #128;Renkin, 1996 #123;Weidmann, 1986 #119;Yandle, 1986 #120}.</w:t>
      </w:r>
      <w:r w:rsidR="00EB5257">
        <w:t xml:space="preserve">  </w:t>
      </w:r>
    </w:p>
    <w:p w:rsidR="00EB5257" w:rsidRDefault="00EB5257" w:rsidP="00EB5257">
      <w:pPr>
        <w:pStyle w:val="Titulek"/>
      </w:pPr>
      <w:bookmarkStart w:id="199" w:name="_Ref410130664"/>
      <w:r>
        <w:t xml:space="preserve">Diagram </w:t>
      </w:r>
      <w:r>
        <w:fldChar w:fldCharType="begin"/>
      </w:r>
      <w:r>
        <w:instrText xml:space="preserve"> SEQ Diagram \* ARABIC </w:instrText>
      </w:r>
      <w:r>
        <w:fldChar w:fldCharType="separate"/>
      </w:r>
      <w:r w:rsidR="006520A4">
        <w:rPr>
          <w:noProof/>
        </w:rPr>
        <w:t>18</w:t>
      </w:r>
      <w:r>
        <w:fldChar w:fldCharType="end"/>
      </w:r>
      <w:bookmarkEnd w:id="199"/>
      <w:r>
        <w:t>, Atrium Natriuretic Peptide</w:t>
      </w:r>
    </w:p>
    <w:p w:rsidR="001F6B45" w:rsidRDefault="00E821A4" w:rsidP="001F6B45">
      <w:pPr>
        <w:pStyle w:val="Nadpis3"/>
      </w:pPr>
      <w:bookmarkStart w:id="200" w:name="_Toc409289312"/>
      <w:r>
        <w:t xml:space="preserve"> </w:t>
      </w:r>
      <w:r w:rsidR="001F6B45">
        <w:t>Catecholamines</w:t>
      </w:r>
      <w:bookmarkEnd w:id="200"/>
      <w:r w:rsidR="001F6B45">
        <w:t xml:space="preserve"> (Epinephrine; Norepinephrine)</w:t>
      </w:r>
    </w:p>
    <w:p w:rsidR="00EB5257" w:rsidRDefault="00EB5257" w:rsidP="00EB5257">
      <w:r>
        <w:t>The model of catecholamine accumulation, secretio</w:t>
      </w:r>
      <w:r w:rsidR="006520A4">
        <w:t>n and clearance are very simple. D</w:t>
      </w:r>
      <w:r>
        <w:t xml:space="preserve">riven by sympathetic neural activity </w:t>
      </w:r>
      <w:r w:rsidR="006520A4">
        <w:t xml:space="preserve">is secreted in adrenal gland. Than it is accumulated in extracellular space and continuously degraded with clearance, which at long-term steady state causes the same mean degradation as the mean secretion for the </w:t>
      </w:r>
      <w:r w:rsidR="0018705D">
        <w:t>long-term average of</w:t>
      </w:r>
      <w:r w:rsidR="006520A4">
        <w:t xml:space="preserve"> concentration.</w:t>
      </w:r>
      <w:r w:rsidR="00A6174B">
        <w:t xml:space="preserve"> This model is observed also by experiment of 60-minutes continuous intravenous epinephrine infusion, where different nominal rates causes different steady-state plasma epinephrine concentrations {Clutter, 1980 #579}. </w:t>
      </w:r>
    </w:p>
    <w:p w:rsidR="006520A4" w:rsidRDefault="006520A4" w:rsidP="006520A4">
      <w:pPr>
        <w:pStyle w:val="Titulek"/>
      </w:pPr>
      <w:r>
        <w:t xml:space="preserve">Diagram </w:t>
      </w:r>
      <w:r>
        <w:fldChar w:fldCharType="begin"/>
      </w:r>
      <w:r>
        <w:instrText xml:space="preserve"> SEQ Diagram \* ARABIC </w:instrText>
      </w:r>
      <w:r>
        <w:fldChar w:fldCharType="separate"/>
      </w:r>
      <w:r>
        <w:rPr>
          <w:noProof/>
        </w:rPr>
        <w:t>19</w:t>
      </w:r>
      <w:r>
        <w:fldChar w:fldCharType="end"/>
      </w:r>
      <w:r>
        <w:t>, Catecholamines model is composed with model of Epinephrine and Nonepineprhine</w:t>
      </w:r>
    </w:p>
    <w:p w:rsidR="006520A4" w:rsidRPr="006520A4" w:rsidRDefault="006520A4" w:rsidP="006520A4">
      <w:r>
        <w:t>The effect of catecholamine in alpha or in beta receptors</w:t>
      </w:r>
      <w:r w:rsidR="0018705D">
        <w:t xml:space="preserve"> o</w:t>
      </w:r>
      <w:r w:rsidR="0018705D">
        <w:t>n the effector organs</w:t>
      </w:r>
      <w:r>
        <w:t xml:space="preserve"> is expressed as decimal logarithm of the concentration. </w:t>
      </w:r>
      <w:r w:rsidR="0018705D">
        <w:t xml:space="preserve">This effect </w:t>
      </w:r>
      <w:r w:rsidR="00076A86">
        <w:t xml:space="preserve">is combined with sympathetic neural activity on the receptors and </w:t>
      </w:r>
      <w:r w:rsidR="0018705D">
        <w:t>can be blocked by alpha- or beta</w:t>
      </w:r>
      <w:r w:rsidR="00076A86">
        <w:t>- blockers.</w:t>
      </w:r>
    </w:p>
    <w:p w:rsidR="001F6B45" w:rsidRDefault="001F6B45" w:rsidP="001F6B45">
      <w:pPr>
        <w:pStyle w:val="Nadpis3"/>
      </w:pPr>
      <w:bookmarkStart w:id="201" w:name="_Toc409289313"/>
      <w:r>
        <w:t>Erythropoietin</w:t>
      </w:r>
      <w:bookmarkEnd w:id="201"/>
      <w:r>
        <w:t xml:space="preserve"> (EPO)</w:t>
      </w:r>
    </w:p>
    <w:p w:rsidR="00A6174B" w:rsidRDefault="006711D1" w:rsidP="00A6174B">
      <w:r>
        <w:t>The erythropoietin (EPO) secretion is driven by partial oxygen pressure in kidneys</w:t>
      </w:r>
      <w:r w:rsidR="007936B7">
        <w:t xml:space="preserve"> {BAUER, 1993 #709}</w:t>
      </w:r>
      <w:r>
        <w:t xml:space="preserve"> {Goldberg, 1994 #714;Jacobson, 1957 #710;Pagel, 1988 #718;Porter, 1993 #713}. In contrast with previous hormones the distribution space of EPO is not whole extracellular </w:t>
      </w:r>
      <w:r>
        <w:lastRenderedPageBreak/>
        <w:t>fluid, but only about 40% of them</w:t>
      </w:r>
      <w:r w:rsidR="007936B7">
        <w:t xml:space="preserve"> {Miller, 1982 #694;Reissmann, 1965 #701}</w:t>
      </w:r>
      <w:r>
        <w:t>. The mean degradation is the same as the mean secretion in steady-state.</w:t>
      </w:r>
    </w:p>
    <w:p w:rsidR="006711D1" w:rsidRPr="00A6174B" w:rsidRDefault="006711D1" w:rsidP="00A6174B">
      <w:r>
        <w:t>Th</w:t>
      </w:r>
      <w:r w:rsidR="007936B7">
        <w:t>e role of erythropoietin is connected with erythropoiesis in the bone marrow {Jacobson, 1957 #710;Roush, 1995 #724;Winearls, 1986 #697}.</w:t>
      </w:r>
    </w:p>
    <w:p w:rsidR="001F6B45" w:rsidRPr="007D270F" w:rsidRDefault="001F6B45" w:rsidP="001F6B45">
      <w:pPr>
        <w:pStyle w:val="Nadpis3"/>
      </w:pPr>
      <w:bookmarkStart w:id="202" w:name="_Toc409289309"/>
      <w:r w:rsidRPr="007D270F">
        <w:t>Insulin</w:t>
      </w:r>
      <w:r>
        <w:t xml:space="preserve"> and glucagon</w:t>
      </w:r>
      <w:bookmarkEnd w:id="202"/>
    </w:p>
    <w:p w:rsidR="001F6B45" w:rsidRDefault="001F6B45" w:rsidP="001F6B45">
      <w:pPr>
        <w:jc w:val="both"/>
        <w:rPr>
          <w:rFonts w:ascii="Times New Roman" w:hAnsi="Times New Roman" w:cs="Times New Roman"/>
        </w:rPr>
      </w:pPr>
      <w:r w:rsidRPr="00FE49C8">
        <w:rPr>
          <w:rFonts w:ascii="Times New Roman" w:hAnsi="Times New Roman" w:cs="Times New Roman"/>
        </w:rPr>
        <w:t>Model of insulin</w:t>
      </w:r>
      <w:r>
        <w:rPr>
          <w:rFonts w:ascii="Times New Roman" w:hAnsi="Times New Roman" w:cs="Times New Roman"/>
        </w:rPr>
        <w:t xml:space="preserve"> obeys the same principle as the model of glucose-insulin homeostasis by Guyton et al. </w:t>
      </w:r>
      <w:r>
        <w:rPr>
          <w:rFonts w:ascii="Times New Roman" w:hAnsi="Times New Roman" w:cs="Times New Roman"/>
        </w:rPr>
        <w:fldChar w:fldCharType="begin"/>
      </w:r>
      <w:r>
        <w:rPr>
          <w:rFonts w:ascii="Times New Roman" w:hAnsi="Times New Roman" w:cs="Times New Roman"/>
        </w:rPr>
        <w:instrText xml:space="preserve"> ADDIN EN.CITE &lt;EndNote&gt;&lt;Cite&gt;&lt;Author&gt;Guyton&lt;/Author&gt;&lt;Year&gt;1978&lt;/Year&gt;&lt;RecNum&gt;329&lt;/RecNum&gt;&lt;DisplayText&gt;[70]&lt;/DisplayText&gt;&lt;record&gt;&lt;rec-number&gt;329&lt;/rec-number&gt;&lt;foreign-keys&gt;&lt;key app="EN" db-id="asff5atfts5dsyeed99x09p9vrrp5apxfr5e" timestamp="1410813990"&gt;329&lt;/key&gt;&lt;/foreign-keys&gt;&lt;ref-type name="Journal Article"&gt;17&lt;/ref-type&gt;&lt;contributors&gt;&lt;authors&gt;&lt;author&gt;Guyton, John R&lt;/author&gt;&lt;author&gt;Foster, Richard O&lt;/author&gt;&lt;author&gt;Soeldner, J Stuart&lt;/author&gt;&lt;author&gt;Tan, Meng H&lt;/author&gt;&lt;author&gt;Kahn, Charles B&lt;/author&gt;&lt;author&gt;Koncz, L&lt;/author&gt;&lt;author&gt;Gleason, Ray E&lt;/author&gt;&lt;/authors&gt;&lt;/contributors&gt;&lt;titles&gt;&lt;title&gt;A Model of Glucose-insulin Homeostasis in Man that Incorporates the Heterogeneous Fast Pool Theory of Pancreatic Insulin Release&lt;/title&gt;&lt;secondary-title&gt;Diabetes&lt;/secondary-title&gt;&lt;/titles&gt;&lt;periodical&gt;&lt;full-title&gt;Diabetes&lt;/full-title&gt;&lt;/periodical&gt;&lt;pages&gt;1027-1042&lt;/pages&gt;&lt;volume&gt;27&lt;/volume&gt;&lt;number&gt;10&lt;/number&gt;&lt;dates&gt;&lt;year&gt;1978&lt;/year&gt;&lt;pub-dates&gt;&lt;date&gt;October 1, 1978&lt;/date&gt;&lt;/pub-dates&gt;&lt;/dates&gt;&lt;urls&gt;&lt;related-urls&gt;&lt;url&gt;http://diabetes.diabetesjournals.org/content/27/10/1027.abstract&lt;/url&gt;&lt;/related-urls&gt;&lt;/urls&gt;&lt;electronic-resource-num&gt;10.2337/diab.27.10.1027&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[70]</w:t>
      </w:r>
      <w:r>
        <w:rPr>
          <w:rFonts w:ascii="Times New Roman" w:hAnsi="Times New Roman" w:cs="Times New Roman"/>
        </w:rPr>
        <w:fldChar w:fldCharType="end"/>
      </w:r>
      <w:r>
        <w:rPr>
          <w:rFonts w:ascii="Times New Roman" w:hAnsi="Times New Roman" w:cs="Times New Roman"/>
        </w:rPr>
        <w:t xml:space="preserve">. Insulin is synthetized and stored in beta-cells and its secretion is driven by glucose and keto-acids </w:t>
      </w:r>
      <w:r>
        <w:rPr>
          <w:rFonts w:ascii="Times New Roman" w:hAnsi="Times New Roman" w:cs="Times New Roman"/>
        </w:rPr>
        <w:fldChar w:fldCharType="begin">
          <w:fldData xml:space="preserve">PEVuZE5vdGU+PENpdGU+PEF1dGhvcj5JbWFpPC9BdXRob3I+PFllYXI+MjAwODwvWWVhcj48UmVj
TnVtPjMyMzwvUmVjTnVtPjxEaXNwbGF5VGV4dD5bNzEsIDcyXTwvRGlzcGxheVRleHQ+PHJlY29y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PEVuZE5vdGU+PENpdGU+PEF1dGhvcj5JbWFpPC9BdXRob3I+PFllYXI+MjAwODwvWWVhcj48UmVj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[71, 72]</w:t>
      </w:r>
      <w:r>
        <w:rPr>
          <w:rFonts w:ascii="Times New Roman" w:hAnsi="Times New Roman" w:cs="Times New Roman"/>
        </w:rPr>
        <w:fldChar w:fldCharType="end"/>
      </w:r>
      <w:r>
        <w:rPr>
          <w:rFonts w:ascii="Times New Roman" w:hAnsi="Times New Roman" w:cs="Times New Roman"/>
        </w:rPr>
        <w:t xml:space="preserve">. Portal and peripheral vein insulin has different concentration </w:t>
      </w:r>
      <w:r>
        <w:rPr>
          <w:rFonts w:ascii="Times New Roman" w:hAnsi="Times New Roman" w:cs="Times New Roman"/>
        </w:rPr>
        <w:fldChar w:fldCharType="begin"/>
      </w:r>
      <w:r>
        <w:rPr>
          <w:rFonts w:ascii="Times New Roman" w:hAnsi="Times New Roman" w:cs="Times New Roman"/>
        </w:rPr>
        <w:instrText xml:space="preserve"> ADDIN EN.CITE &lt;EndNote&gt;&lt;Cite&gt;&lt;Author&gt;Blackard&lt;/Author&gt;&lt;Year&gt;1970&lt;/Year&gt;&lt;RecNum&gt;330&lt;/RecNum&gt;&lt;DisplayText&gt;[73]&lt;/DisplayText&gt;&lt;record&gt;&lt;rec-number&gt;330&lt;/rec-number&gt;&lt;foreign-keys&gt;&lt;key app="EN" db-id="asff5atfts5dsyeed99x09p9vrrp5apxfr5e" timestamp="1410814157"&gt;330&lt;/key&gt;&lt;/foreign-keys&gt;&lt;ref-type name="Journal Article"&gt;17&lt;/ref-type&gt;&lt;contributors&gt;&lt;authors&gt;&lt;author&gt;Blackard, William G&lt;/author&gt;&lt;author&gt;Nelson, Norman C&lt;/author&gt;&lt;/authors&gt;&lt;/contributors&gt;&lt;titles&gt;&lt;title&gt;Portal and Peripheral Vein Immunoreactive Insulin Concentrations Before and After Glucose Infusion&lt;/title&gt;&lt;secondary-title&gt;Diabetes&lt;/secondary-title&gt;&lt;/titles&gt;&lt;periodical&gt;&lt;full-title&gt;Diabetes&lt;/full-title&gt;&lt;/periodical&gt;&lt;pages&gt;302-306&lt;/pages&gt;&lt;volume&gt;19&lt;/volume&gt;&lt;number&gt;5&lt;/number&gt;&lt;dates&gt;&lt;year&gt;1970&lt;/year&gt;&lt;pub-dates&gt;&lt;date&gt;May 1, 1970&lt;/date&gt;&lt;/pub-dates&gt;&lt;/dates&gt;&lt;urls&gt;&lt;related-urls&gt;&lt;url&gt;http://diabetes.diabetesjournals.org/content/19/5/302.abstract&lt;/url&gt;&lt;/related-urls&gt;&lt;/urls&gt;&lt;electronic-resource-num&gt;10.2337/diab.19.5.302&lt;/electronic-resource-num&gt;&lt;/record&gt;&lt;/Cite&gt;&lt;/EndNote&gt;</w:instrText>
      </w:r>
      <w:r>
        <w:rPr>
          <w:rFonts w:ascii="Times New Roman" w:hAnsi="Times New Roman" w:cs="Times New Roman"/>
        </w:rPr>
        <w:fldChar w:fldCharType="separate"/>
      </w:r>
      <w:r>
        <w:rPr>
          <w:rFonts w:ascii="Times New Roman" w:hAnsi="Times New Roman" w:cs="Times New Roman"/>
          <w:noProof/>
        </w:rPr>
        <w:t>[73]</w:t>
      </w:r>
      <w:r>
        <w:rPr>
          <w:rFonts w:ascii="Times New Roman" w:hAnsi="Times New Roman" w:cs="Times New Roman"/>
        </w:rPr>
        <w:fldChar w:fldCharType="end"/>
      </w:r>
      <w:r>
        <w:rPr>
          <w:rFonts w:ascii="Times New Roman" w:hAnsi="Times New Roman" w:cs="Times New Roman"/>
        </w:rPr>
        <w:t xml:space="preserve">, because insulin is transported just after secretion by portal vein to liver. Absorbance and clearance was measured by many infusion experiments </w:t>
      </w:r>
      <w:r>
        <w:rPr>
          <w:rFonts w:ascii="Times New Roman" w:hAnsi="Times New Roman" w:cs="Times New Roman"/>
        </w:rPr>
        <w:fldChar w:fldCharType="begin">
          <w:fldData xml:space="preserve">PEVuZE5vdGU+PENpdGU+PEF1dGhvcj5Eb2Jzb248L0F1dGhvcj48WWVhcj4xOTY3PC9ZZWFyPjxS
ZWNOdW0+MzM2PC9SZWNOdW0+PERpc3BsYXlUZXh0Pls3NC03Nl08L0Rpc3BsYXlUZXh0PjxyZWNv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PEVuZE5vdGU+PENpdGU+PEF1dGhvcj5Eb2Jzb248L0F1dGhvcj48WWVhcj4xOTY3PC9ZZWFyPjxS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[74-76]</w:t>
      </w:r>
      <w:r>
        <w:rPr>
          <w:rFonts w:ascii="Times New Roman" w:hAnsi="Times New Roman" w:cs="Times New Roman"/>
        </w:rPr>
        <w:fldChar w:fldCharType="end"/>
      </w:r>
      <w:r>
        <w:rPr>
          <w:rFonts w:ascii="Times New Roman" w:hAnsi="Times New Roman" w:cs="Times New Roman"/>
        </w:rPr>
        <w:t>.</w:t>
      </w:r>
    </w:p>
    <w:p w:rsidR="001F6B45" w:rsidRDefault="001F6B45" w:rsidP="001F6B45">
      <w:pPr>
        <w:jc w:val="both"/>
        <w:rPr>
          <w:rFonts w:ascii="Times New Roman" w:hAnsi="Times New Roman" w:cs="Times New Roman"/>
        </w:rPr>
      </w:pPr>
      <w:r>
        <w:rPr>
          <w:rFonts w:ascii="Times New Roman" w:hAnsi="Times New Roman" w:cs="Times New Roman"/>
        </w:rPr>
        <w:t xml:space="preserve">The effects are parts of liver metabolism, glucose, keto-acid and lipid submodels </w:t>
      </w:r>
      <w:r>
        <w:rPr>
          <w:rFonts w:ascii="Times New Roman" w:hAnsi="Times New Roman" w:cs="Times New Roman"/>
        </w:rPr>
        <w:fldChar w:fldCharType="begin">
          <w:fldData xml:space="preserve">PEVuZE5vdGU+PENpdGU+PEF1dGhvcj5HdXl0b248L0F1dGhvcj48WWVhcj4xOTc4PC9ZZWFyPjxS
ZWNOdW0+MzI5PC9SZWNOdW0+PERpc3BsYXlUZXh0Pls3MCwgNzcsIDc4XTwvRGlzcGxheVRleHQ+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PEVuZE5vdGU+PENpdGU+PEF1dGhvcj5HdXl0b248L0F1dGhvcj48WWVhcj4xOTc4PC9ZZWFyPjxS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[70, 77, 78]</w:t>
      </w:r>
      <w:r>
        <w:rPr>
          <w:rFonts w:ascii="Times New Roman" w:hAnsi="Times New Roman" w:cs="Times New Roman"/>
        </w:rPr>
        <w:fldChar w:fldCharType="end"/>
      </w:r>
      <w:r>
        <w:rPr>
          <w:rFonts w:ascii="Times New Roman" w:hAnsi="Times New Roman" w:cs="Times New Roman"/>
        </w:rPr>
        <w:t xml:space="preserve">, where the details of receptor binding are also described </w:t>
      </w:r>
      <w:r>
        <w:rPr>
          <w:rFonts w:ascii="Times New Roman" w:hAnsi="Times New Roman" w:cs="Times New Roman"/>
        </w:rPr>
        <w:fldChar w:fldCharType="begin">
          <w:fldData xml:space="preserve">PEVuZE5vdGU+PENpdGU+PEF1dGhvcj5Jd2FuaXNoaTwvQXV0aG9yPjxZZWFyPjIwMDA8L1llYXI+
PFJlY051bT4zMzI8L1JlY051bT48RGlzcGxheVRleHQ+Wzc5LTgxXTwvRGlzcGxheVRleHQ+PHJl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PEVuZE5vdGU+PENpdGU+PEF1dGhvcj5Jd2FuaXNoaTwvQXV0aG9yPjxZZWFyPjIwMDA8L1llYXI+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[79-81]</w:t>
      </w:r>
      <w:r>
        <w:rPr>
          <w:rFonts w:ascii="Times New Roman" w:hAnsi="Times New Roman" w:cs="Times New Roman"/>
        </w:rPr>
        <w:fldChar w:fldCharType="end"/>
      </w:r>
      <w:r>
        <w:rPr>
          <w:rFonts w:ascii="Times New Roman" w:hAnsi="Times New Roman" w:cs="Times New Roman"/>
        </w:rPr>
        <w:t>.</w:t>
      </w:r>
    </w:p>
    <w:p w:rsidR="001F6B45" w:rsidRPr="00FE49C8" w:rsidRDefault="001F6B45" w:rsidP="001F6B45">
      <w:pPr>
        <w:jc w:val="both"/>
        <w:rPr>
          <w:rFonts w:ascii="Times New Roman" w:hAnsi="Times New Roman" w:cs="Times New Roman"/>
        </w:rPr>
      </w:pPr>
      <w:r>
        <w:rPr>
          <w:rFonts w:ascii="Times New Roman" w:hAnsi="Times New Roman" w:cs="Times New Roman"/>
        </w:rPr>
        <w:t xml:space="preserve">Problems with insufficient insulin secretion results in type 1 diabetes mellitus and with receptor resistance lead to type 2 diabetes mellitus </w:t>
      </w:r>
      <w:r>
        <w:rPr>
          <w:rFonts w:ascii="Times New Roman" w:hAnsi="Times New Roman" w:cs="Times New Roman"/>
        </w:rPr>
        <w:fldChar w:fldCharType="begin">
          <w:fldData xml:space="preserve">PEVuZE5vdGU+PENpdGU+PEF1dGhvcj5HZW9yZ2U8L0F1dGhvcj48WWVhcj4yMDA0PC9ZZWFyPjxS
ZWNOdW0+MzI1PC9SZWNOdW0+PERpc3BsYXlUZXh0Pls4Mi04NF08L0Rpc3BsYXlUZXh0PjxyZWNv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PEVuZE5vdGU+PENpdGU+PEF1dGhvcj5HZW9yZ2U8L0F1dGhvcj48WWVhcj4yMDA0PC9ZZWFyPjxS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Pr>
          <w:rFonts w:ascii="Times New Roman" w:hAnsi="Times New Roman" w:cs="Times New Roman"/>
          <w:noProof/>
        </w:rPr>
        <w:t>[82-84]</w:t>
      </w:r>
      <w:r>
        <w:rPr>
          <w:rFonts w:ascii="Times New Roman" w:hAnsi="Times New Roman" w:cs="Times New Roman"/>
        </w:rPr>
        <w:fldChar w:fldCharType="end"/>
      </w:r>
      <w:r>
        <w:rPr>
          <w:rFonts w:ascii="Times New Roman" w:hAnsi="Times New Roman" w:cs="Times New Roman"/>
        </w:rPr>
        <w:t xml:space="preserve">, where many differences between normal and obese individuals should be included </w:t>
      </w:r>
      <w:r>
        <w:rPr>
          <w:rFonts w:ascii="Times New Roman" w:hAnsi="Times New Roman" w:cs="Times New Roman"/>
        </w:rPr>
        <w:fldChar w:fldCharType="begin"/>
      </w:r>
      <w:r>
        <w:rPr>
          <w:rFonts w:ascii="Times New Roman" w:hAnsi="Times New Roman" w:cs="Times New Roman"/>
        </w:rPr>
        <w:instrText xml:space="preserve"> ADDIN EN.CITE &lt;EndNote&gt;&lt;Cite&gt;&lt;Author&gt;Prager&lt;/Author&gt;&lt;Year&gt;1986&lt;/Year&gt;&lt;RecNum&gt;326&lt;/RecNum&gt;&lt;DisplayText&gt;[78]&lt;/DisplayText&gt;&lt;record&gt;&lt;rec-number&gt;326&lt;/rec-number&gt;&lt;foreign-keys&gt;&lt;key app="EN" db-id="asff5atfts5dsyeed99x09p9vrrp5apxfr5e" timestamp="1410812441"&gt;326&lt;/key&gt;&lt;/foreign-keys&gt;&lt;ref-type name="Journal Article"&gt;17&lt;/ref-type&gt;&lt;contributors&gt;&lt;authors&gt;&lt;author&gt;Prager, R.&lt;/author&gt;&lt;author&gt;Wallace, P.&lt;/author&gt;&lt;author&gt;Olefsky, J. M.&lt;/author&gt;&lt;/authors&gt;&lt;/contributors&gt;&lt;titles&gt;&lt;title&gt;In vivo kinetics of insulin action on peripheral glucose disposal and hepatic glucose output in normal and obese subjects&lt;/title&gt;&lt;secondary-title&gt;The Journal of Clinical Investigation&lt;/secondary-title&gt;&lt;/titles&gt;&lt;periodical&gt;&lt;full-title&gt;The Journal of clinical investigation&lt;/full-title&gt;&lt;/periodical&gt;&lt;pages&gt;472-481&lt;/pages&gt;&lt;volume&gt;78&lt;/volume&gt;&lt;number&gt;2&lt;/number&gt;&lt;dates&gt;&lt;year&gt;1986&lt;/year&gt;&lt;/dates&gt;&lt;publisher&gt;The American Society for Clinical Investigation&lt;/publisher&gt;&lt;isbn&gt;0021-9738&lt;/isbn&gt;&lt;urls&gt;&lt;related-urls&gt;&lt;url&gt;http://www.jci.org/articles/view/112599&lt;/url&gt;&lt;/related-urls&gt;&lt;/urls&gt;&lt;electronic-resource-num&gt;10.1172/JCI112599&lt;/electronic-resource-num&gt;&lt;research-notes&gt;infusions -&amp;gt; insulin time constants (Tau=50?)&lt;/research-notes&gt;&lt;/record&gt;&lt;/Cite&gt;&lt;/EndNote&gt;</w:instrText>
      </w:r>
      <w:r>
        <w:rPr>
          <w:rFonts w:ascii="Times New Roman" w:hAnsi="Times New Roman" w:cs="Times New Roman"/>
        </w:rPr>
        <w:fldChar w:fldCharType="separate"/>
      </w:r>
      <w:r>
        <w:rPr>
          <w:rFonts w:ascii="Times New Roman" w:hAnsi="Times New Roman" w:cs="Times New Roman"/>
          <w:noProof/>
        </w:rPr>
        <w:t>[78]</w:t>
      </w:r>
      <w:r>
        <w:rPr>
          <w:rFonts w:ascii="Times New Roman" w:hAnsi="Times New Roman" w:cs="Times New Roman"/>
        </w:rPr>
        <w:fldChar w:fldCharType="end"/>
      </w:r>
      <w:r>
        <w:rPr>
          <w:rFonts w:ascii="Times New Roman" w:hAnsi="Times New Roman" w:cs="Times New Roman"/>
        </w:rPr>
        <w:t>.</w:t>
      </w:r>
    </w:p>
    <w:p w:rsidR="001F6B45" w:rsidRDefault="001F6B45" w:rsidP="001F6B45">
      <w:pPr>
        <w:jc w:val="both"/>
        <w:rPr>
          <w:rFonts w:ascii="Times New Roman" w:hAnsi="Times New Roman" w:cs="Times New Roman"/>
        </w:rPr>
      </w:pPr>
    </w:p>
    <w:p w:rsidR="001F6B45" w:rsidRPr="00776B8C" w:rsidRDefault="001F6B45" w:rsidP="001F6B45">
      <w:pPr>
        <w:jc w:val="both"/>
        <w:rPr>
          <w:rFonts w:ascii="Times New Roman" w:hAnsi="Times New Roman" w:cs="Times New Roman"/>
          <w:i/>
          <w:color w:val="222222"/>
          <w:sz w:val="20"/>
          <w:szCs w:val="20"/>
          <w:shd w:val="clear" w:color="auto" w:fill="FFFFFF"/>
        </w:rPr>
      </w:pPr>
      <w:r w:rsidRPr="00776B8C">
        <w:rPr>
          <w:rFonts w:ascii="Times New Roman" w:hAnsi="Times New Roman" w:cs="Times New Roman"/>
          <w:i/>
        </w:rPr>
        <w:t>Insulin is one of the most studies hormone. First standard international unit of insulin from year 1958 has</w:t>
      </w:r>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41.67ug/IU (</w:t>
      </w:r>
      <w:r w:rsidRPr="00776B8C">
        <w:rPr>
          <w:rStyle w:val="apple-converted-space"/>
          <w:rFonts w:ascii="Times New Roman" w:hAnsi="Times New Roman" w:cs="Times New Roman"/>
          <w:i/>
          <w:color w:val="222222"/>
          <w:sz w:val="20"/>
          <w:szCs w:val="20"/>
          <w:shd w:val="clear" w:color="auto" w:fill="FFFFFF"/>
        </w:rPr>
        <w:t> </w:t>
      </w:r>
      <w:hyperlink r:id="rId40" w:tgtFrame="_blank" w:history="1">
        <w:r w:rsidRPr="00776B8C">
          <w:rPr>
            <w:rStyle w:val="Hypertextovodkaz"/>
            <w:rFonts w:ascii="Times New Roman" w:hAnsi="Times New Roman" w:cs="Times New Roman"/>
            <w:i/>
            <w:color w:val="1155CC"/>
            <w:sz w:val="20"/>
            <w:szCs w:val="20"/>
            <w:shd w:val="clear" w:color="auto" w:fill="FFFFFF"/>
          </w:rPr>
          <w:t>http://whqlibdoc.who.int/trs/WHO_TRS_172.pdf</w:t>
        </w:r>
      </w:hyperlink>
      <w:r w:rsidRPr="00776B8C">
        <w:rPr>
          <w:rStyle w:val="apple-converted-space"/>
          <w:rFonts w:ascii="Times New Roman" w:hAnsi="Times New Roman" w:cs="Times New Roman"/>
          <w:i/>
          <w:color w:val="222222"/>
          <w:sz w:val="20"/>
          <w:szCs w:val="20"/>
          <w:shd w:val="clear" w:color="auto" w:fill="FFFFFF"/>
        </w:rPr>
        <w:t> </w:t>
      </w:r>
      <w:r w:rsidRPr="00776B8C">
        <w:rPr>
          <w:rFonts w:ascii="Times New Roman" w:hAnsi="Times New Roman" w:cs="Times New Roman"/>
          <w:i/>
          <w:color w:val="222222"/>
          <w:sz w:val="20"/>
          <w:szCs w:val="20"/>
          <w:shd w:val="clear" w:color="auto" w:fill="FFFFFF"/>
        </w:rPr>
        <w:t> , page 10), the last discontinued definition from year 1986 has 38.46ug/IU ( </w:t>
      </w:r>
      <w:hyperlink r:id="rId41" w:tgtFrame="_blank" w:history="1">
        <w:r w:rsidRPr="00776B8C">
          <w:rPr>
            <w:rStyle w:val="Hypertextovodkaz"/>
            <w:rFonts w:ascii="Times New Roman" w:hAnsi="Times New Roman" w:cs="Times New Roman"/>
            <w:i/>
            <w:color w:val="1155CC"/>
            <w:sz w:val="20"/>
            <w:szCs w:val="20"/>
            <w:shd w:val="clear" w:color="auto" w:fill="FFFFFF"/>
          </w:rPr>
          <w:t>http://whqlibdoc.who.int/trs/WHO_TRS_760_(part1).pdf?ua=1</w:t>
        </w:r>
      </w:hyperlink>
      <w:r w:rsidRPr="00776B8C">
        <w:rPr>
          <w:rFonts w:ascii="Times New Roman" w:hAnsi="Times New Roman" w:cs="Times New Roman"/>
          <w:i/>
          <w:color w:val="222222"/>
          <w:sz w:val="20"/>
          <w:szCs w:val="20"/>
          <w:shd w:val="clear" w:color="auto" w:fill="FFFFFF"/>
        </w:rPr>
        <w:t>  , page 26). Using molar mass of 5808 Da it is possible to write also conversion such as 6.621pmol/IU.</w:t>
      </w:r>
    </w:p>
    <w:p w:rsidR="001F6B45" w:rsidRPr="00776B8C" w:rsidRDefault="001F6B45" w:rsidP="001F6B45">
      <w:pPr>
        <w:jc w:val="both"/>
        <w:rPr>
          <w:rFonts w:ascii="Times New Roman" w:hAnsi="Times New Roman" w:cs="Times New Roman"/>
          <w:i/>
        </w:rPr>
      </w:pPr>
    </w:p>
    <w:p w:rsidR="001F6B45" w:rsidRDefault="001F6B45" w:rsidP="001F6B45">
      <w:pPr>
        <w:keepNext/>
        <w:jc w:val="both"/>
      </w:pPr>
    </w:p>
    <w:p w:rsidR="001F6B45" w:rsidRPr="003A5773" w:rsidRDefault="001F6B45" w:rsidP="001F6B45">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20</w:t>
      </w:r>
      <w:r>
        <w:fldChar w:fldCharType="end"/>
      </w:r>
      <w:r>
        <w:t>, Insulin</w:t>
      </w:r>
    </w:p>
    <w:p w:rsidR="001F6B45" w:rsidRDefault="001F6B45" w:rsidP="001C1D74">
      <w:pPr>
        <w:pStyle w:val="Nadpis3"/>
      </w:pPr>
      <w:bookmarkStart w:id="203" w:name="_Toc409289310"/>
      <w:r w:rsidRPr="007D270F">
        <w:t>Leptin</w:t>
      </w:r>
      <w:bookmarkEnd w:id="203"/>
    </w:p>
    <w:p w:rsidR="003362FC" w:rsidRPr="007D270F" w:rsidRDefault="003362FC" w:rsidP="007D270F">
      <w:pPr>
        <w:pStyle w:val="Nadpis3"/>
      </w:pPr>
      <w:r w:rsidRPr="007D270F">
        <w:t>Renin</w:t>
      </w:r>
      <w:r w:rsidR="007D270F">
        <w:t>-angiotensin-aldosterone system</w:t>
      </w:r>
      <w:bookmarkEnd w:id="198"/>
      <w:r w:rsidR="001F6B45">
        <w:t xml:space="preserve"> (Renin; Angiotensin II; Aldosterone)</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Renin is an enzyme for conversion of Angiotensinogen to Angiotensin I. From Michaelis-Menton equation (Eq1) is known, that the rate of enzymatic chemical reaction </w:t>
      </w:r>
      <w:r w:rsidRPr="003A5773">
        <w:rPr>
          <w:rFonts w:ascii="Times New Roman" w:hAnsi="Times New Roman" w:cs="Times New Roman"/>
          <w:i/>
        </w:rPr>
        <w:t>v</w:t>
      </w:r>
      <w:r w:rsidRPr="003A5773">
        <w:rPr>
          <w:rFonts w:ascii="Times New Roman" w:hAnsi="Times New Roman" w:cs="Times New Roman"/>
        </w:rPr>
        <w:t xml:space="preserve"> is linearly proportional to the enzyme molar concentration </w:t>
      </w:r>
      <w:r w:rsidRPr="003A5773">
        <w:rPr>
          <w:rFonts w:ascii="Times New Roman" w:hAnsi="Times New Roman" w:cs="Times New Roman"/>
          <w:i/>
        </w:rPr>
        <w:t>E</w:t>
      </w:r>
      <w:r w:rsidRPr="003A5773">
        <w:rPr>
          <w:rFonts w:ascii="Times New Roman" w:hAnsi="Times New Roman" w:cs="Times New Roman"/>
        </w:rPr>
        <w:t xml:space="preserve"> at defined substrate concentration </w:t>
      </w:r>
      <w:r w:rsidRPr="003A5773">
        <w:rPr>
          <w:rFonts w:ascii="Times New Roman" w:hAnsi="Times New Roman" w:cs="Times New Roman"/>
          <w:i/>
        </w:rPr>
        <w:t>S</w:t>
      </w:r>
      <w:r w:rsidRPr="003A5773">
        <w:rPr>
          <w:rFonts w:ascii="Times New Roman" w:hAnsi="Times New Roman" w:cs="Times New Roman"/>
        </w:rPr>
        <w:t>.  So instead the extremely small molar concentration it is wildly used Goldblatt unit (GU) of Renin , which is equal to the reaction flow rate of one ng of AngiotensinI from one mg of Angiotensinogen per one hour (1 ng AI/h).</w:t>
      </w:r>
    </w:p>
    <w:p w:rsidR="003362FC" w:rsidRPr="003A5773" w:rsidRDefault="003362FC" w:rsidP="00BE55F4">
      <w:pPr>
        <w:jc w:val="both"/>
        <w:rPr>
          <w:rFonts w:ascii="Times New Roman" w:hAnsi="Times New Roman" w:cs="Times New Roman"/>
        </w:rPr>
      </w:pPr>
      <m:oMathPara>
        <m:oMath>
          <m:r>
            <w:rPr>
              <w:rFonts w:ascii="Cambria Math" w:hAnsi="Cambria Math" w:cs="Times New Roman"/>
            </w:rPr>
            <m:t>v=</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cat</m:t>
              </m:r>
            </m:sub>
          </m:sSub>
          <m:f>
            <m:fPr>
              <m:ctrlPr>
                <w:rPr>
                  <w:rFonts w:ascii="Cambria Math" w:hAnsi="Cambria Math" w:cs="Times New Roman"/>
                  <w:i/>
                </w:rPr>
              </m:ctrlPr>
            </m:fPr>
            <m:num>
              <m:r>
                <w:rPr>
                  <w:rFonts w:ascii="Cambria Math" w:hAnsi="Cambria Math" w:cs="Times New Roman"/>
                </w:rPr>
                <m:t>S</m:t>
              </m:r>
            </m:num>
            <m:den>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+S</m:t>
              </m:r>
            </m:den>
          </m:f>
          <m:r>
            <w:rPr>
              <w:rFonts w:ascii="Cambria Math" w:hAnsi="Cambria Math" w:cs="Times New Roman"/>
            </w:rPr>
            <m:t xml:space="preserve"> E</m:t>
          </m:r>
        </m:oMath>
      </m:oMathPara>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Molecular mass of Renin is 48 kDa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&lt;EndNote&gt;&lt;Cite&gt;&lt;Author&gt;SEALEY&lt;/Author&gt;&lt;Year&gt;1980&lt;/Year&gt;&lt;RecNum&gt;87&lt;/RecNum&gt;&lt;DisplayText&gt;[67]&lt;/DisplayText&gt;&lt;record&gt;&lt;rec-number&gt;87&lt;/rec-number&gt;&lt;foreign-keys&gt;&lt;key app="EN" db-id="d0dwe9waf0pe0uepr2avvaz0x2f5sx9rw00x" timestamp="1407189916"&gt;87&lt;/key&gt;&lt;/foreign-keys&gt;&lt;ref-type name="Journal Article"&gt;17&lt;/ref-type&gt;&lt;contributors&gt;&lt;authors&gt;&lt;author&gt;SEALEY, JEAN E&lt;/author&gt;&lt;author&gt;ATLAS, STEVEN A&lt;/author&gt;&lt;author&gt;LARAGH, JOHN H&lt;/author&gt;&lt;/authors&gt;&lt;/contributors&gt;&lt;titles&gt;&lt;title&gt;Prorenin and Other Large Molecular Weight Forms of Renin*&lt;/title&gt;&lt;secondary-title&gt;Endocrine Reviews&lt;/secondary-title&gt;&lt;/titles&gt;&lt;periodical&gt;&lt;full-title&gt;Endocrine Reviews&lt;/full-title&gt;&lt;/periodical&gt;&lt;pages&gt;365-391&lt;/pages&gt;&lt;volume&gt;1&lt;/volume&gt;&lt;number&gt;4&lt;/number&gt;&lt;dates&gt;&lt;year&gt;1980&lt;/year&gt;&lt;/dates&gt;&lt;isbn&gt;0163-769X&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[67]</w:t>
      </w:r>
      <w:r w:rsidRPr="003A5773">
        <w:rPr>
          <w:rFonts w:ascii="Times New Roman" w:hAnsi="Times New Roman" w:cs="Times New Roman"/>
        </w:rPr>
        <w:fldChar w:fldCharType="end"/>
      </w:r>
      <w:r w:rsidRPr="003A5773">
        <w:rPr>
          <w:rFonts w:ascii="Times New Roman" w:hAnsi="Times New Roman" w:cs="Times New Roman"/>
        </w:rPr>
        <w:t xml:space="preserve">, normal plasma concentration are written in table Tab2. We use the conversion between renin activity GU and international unit as </w:t>
      </w:r>
      <w:r w:rsidRPr="003A5773">
        <w:rPr>
          <w:rFonts w:ascii="Times New Roman" w:hAnsi="Times New Roman" w:cs="Times New Roman"/>
          <w:color w:val="A6A6A6" w:themeColor="background1" w:themeShade="A6"/>
        </w:rPr>
        <w:t>11.2 uIU/GU</w:t>
      </w:r>
      <w:r w:rsidRPr="003A5773">
        <w:rPr>
          <w:rFonts w:ascii="Times New Roman" w:hAnsi="Times New Roman" w:cs="Times New Roman"/>
        </w:rPr>
        <w:t xml:space="preserve"> and assumption that </w:t>
      </w:r>
      <w:r w:rsidRPr="003A5773">
        <w:rPr>
          <w:rFonts w:ascii="Times New Roman" w:hAnsi="Times New Roman" w:cs="Times New Roman"/>
          <w:color w:val="A6A6A6" w:themeColor="background1" w:themeShade="A6"/>
        </w:rPr>
        <w:t>1000 IU are equal 0.6 mg</w:t>
      </w:r>
      <w:r w:rsidRPr="003A5773">
        <w:rPr>
          <w:rFonts w:ascii="Times New Roman" w:hAnsi="Times New Roman" w:cs="Times New Roman"/>
        </w:rPr>
        <w:t xml:space="preserve"> of renin as proposed Simon et al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&lt;EndNote&gt;&lt;Cite&gt;&lt;Author&gt;Simon&lt;/Author&gt;&lt;Year&gt;1992&lt;/Year&gt;&lt;RecNum&gt;92&lt;/RecNum&gt;&lt;DisplayText&gt;[68]&lt;/DisplayText&gt;&lt;record&gt;&lt;rec-number&gt;92&lt;/rec-number&gt;&lt;foreign-keys&gt;&lt;key app="EN" db-id="d0dwe9waf0pe0uepr2avvaz0x2f5sx9rw00x" timestamp="1407232614"&gt;92&lt;/key&gt;&lt;/foreign-keys&gt;&lt;ref-type name="Journal Article"&gt;17&lt;/ref-type&gt;&lt;contributors&gt;&lt;authors&gt;&lt;author&gt;Simon, D&lt;/author&gt;&lt;author&gt;Hartmann, DJ&lt;/author&gt;&lt;author&gt;Badouaille, G&lt;/author&gt;&lt;author&gt;Caillot, G&lt;/author&gt;&lt;author&gt;Guyenne, TT&lt;/author&gt;&lt;author&gt;Corvol, P&lt;/author&gt;&lt;author&gt;Pau, B&lt;/author&gt;&lt;author&gt;Marchand, J&lt;/author&gt;&lt;/authors&gt;&lt;/contributors&gt;&lt;titles&gt;&lt;title&gt;Two-site direct immunoassay specific for active renin&lt;/title&gt;&lt;secondary-title&gt;Clinical chemistry&lt;/secondary-title&gt;&lt;/titles&gt;&lt;periodical&gt;&lt;full-title&gt;Clinical chemistry&lt;/full-title&gt;&lt;/periodical&gt;&lt;pages&gt;1959-1962&lt;/pages&gt;&lt;volume&gt;38&lt;/volume&gt;&lt;number&gt;10&lt;/number&gt;&lt;dates&gt;&lt;year&gt;1992&lt;/year&gt;&lt;/dates&gt;&lt;isbn&gt;0009-9147&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[68]</w:t>
      </w:r>
      <w:r w:rsidRPr="003A5773">
        <w:rPr>
          <w:rFonts w:ascii="Times New Roman" w:hAnsi="Times New Roman" w:cs="Times New Roman"/>
        </w:rPr>
        <w:fldChar w:fldCharType="end"/>
      </w:r>
      <w:r w:rsidRPr="003A5773">
        <w:rPr>
          <w:rFonts w:ascii="Times New Roman" w:hAnsi="Times New Roman" w:cs="Times New Roman"/>
        </w:rPr>
        <w:t xml:space="preserve">. Problem is, that the renin activity (GU) change with many other factors like acidity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&lt;EndNote&gt;&lt;Cite&gt;&lt;Author&gt;Guyene&lt;/Author&gt;&lt;Year&gt;1980&lt;/Year&gt;&lt;RecNum&gt;91&lt;/RecNum&gt;&lt;DisplayText&gt;[69]&lt;/DisplayText&gt;&lt;record&gt;&lt;rec-number&gt;91&lt;/rec-number&gt;&lt;foreign-keys&gt;&lt;key app="EN" db-id="d0dwe9waf0pe0uepr2avvaz0x2f5sx9rw00x" timestamp="1407195764"&gt;91&lt;/key&gt;&lt;/foreign-keys&gt;&lt;ref-type name="Journal Article"&gt;17&lt;/ref-type&gt;&lt;contributors&gt;&lt;authors&gt;&lt;author&gt;Guyene, TT&lt;/author&gt;&lt;author&gt;Galen, FRANCOIS X&lt;/author&gt;&lt;author&gt;Devaux, C&lt;/author&gt;&lt;author&gt;Corvol, PIERRE&lt;/author&gt;&lt;author&gt;Menard, JOEL&lt;/author&gt;&lt;/authors&gt;&lt;/contributors&gt;&lt;titles&gt;&lt;title&gt;Direct radioimmunoassay of human renin: comparison with renin activity in plasma and amniotic fluid&lt;/title&gt;&lt;secondary-title&gt;Hypertension&lt;/secondary-title&gt;&lt;/titles&gt;&lt;periodical&gt;&lt;full-title&gt;Hypertension&lt;/full-title&gt;&lt;/periodical&gt;&lt;pages&gt;465-470&lt;/pages&gt;&lt;volume&gt;2&lt;/volume&gt;&lt;number&gt;4&lt;/number&gt;&lt;dates&gt;&lt;year&gt;1980&lt;/year&gt;&lt;/dates&gt;&lt;isbn&gt;0194-911X&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[69]</w:t>
      </w:r>
      <w:r w:rsidRPr="003A5773">
        <w:rPr>
          <w:rFonts w:ascii="Times New Roman" w:hAnsi="Times New Roman" w:cs="Times New Roman"/>
        </w:rPr>
        <w:fldChar w:fldCharType="end"/>
      </w:r>
      <w:r w:rsidRPr="003A5773">
        <w:rPr>
          <w:rFonts w:ascii="Times New Roman" w:hAnsi="Times New Roman" w:cs="Times New Roman"/>
        </w:rPr>
        <w:t xml:space="preserve"> or bounding of renin with other molecules. That means problem with GU definition, which may differs from research to research. Therefore the GU unit is more like unit for angiotensin I synthesis rate, not the right unit for renin amount.</w:t>
      </w:r>
    </w:p>
    <w:p w:rsidR="003362FC" w:rsidRPr="003A5773" w:rsidRDefault="003362FC" w:rsidP="00BE55F4">
      <w:pPr>
        <w:pStyle w:val="Titulek"/>
        <w:keepNext/>
        <w:jc w:val="both"/>
        <w:rPr>
          <w:rFonts w:ascii="Times New Roman" w:hAnsi="Times New Roman" w:cs="Times New Roman"/>
        </w:rPr>
      </w:pPr>
      <w:r w:rsidRPr="003A5773">
        <w:rPr>
          <w:rFonts w:ascii="Times New Roman" w:hAnsi="Times New Roman" w:cs="Times New Roman"/>
        </w:rPr>
        <w:lastRenderedPageBreak/>
        <w:t xml:space="preserve">Table </w:t>
      </w:r>
      <w:r w:rsidRPr="003A5773">
        <w:rPr>
          <w:rFonts w:ascii="Times New Roman" w:hAnsi="Times New Roman" w:cs="Times New Roman"/>
        </w:rPr>
        <w:fldChar w:fldCharType="begin"/>
      </w:r>
      <w:r w:rsidRPr="003A5773">
        <w:rPr>
          <w:rFonts w:ascii="Times New Roman" w:hAnsi="Times New Roman" w:cs="Times New Roman"/>
        </w:rPr>
        <w:instrText xml:space="preserve"> SEQ Table \* ARABIC </w:instrText>
      </w:r>
      <w:r w:rsidRPr="003A5773">
        <w:rPr>
          <w:rFonts w:ascii="Times New Roman" w:hAnsi="Times New Roman" w:cs="Times New Roman"/>
        </w:rPr>
        <w:fldChar w:fldCharType="separate"/>
      </w:r>
      <w:r w:rsidR="00A17942">
        <w:rPr>
          <w:rFonts w:ascii="Times New Roman" w:hAnsi="Times New Roman" w:cs="Times New Roman"/>
          <w:noProof/>
        </w:rPr>
        <w:t>19</w:t>
      </w:r>
      <w:r w:rsidRPr="003A5773">
        <w:rPr>
          <w:rFonts w:ascii="Times New Roman" w:hAnsi="Times New Roman" w:cs="Times New Roman"/>
          <w:noProof/>
        </w:rPr>
        <w:fldChar w:fldCharType="end"/>
      </w:r>
      <w:r w:rsidR="00833903">
        <w:rPr>
          <w:rFonts w:ascii="Times New Roman" w:hAnsi="Times New Roman" w:cs="Times New Roman"/>
          <w:noProof/>
        </w:rPr>
        <w:t>, Renin concentration ranges</w:t>
      </w:r>
    </w:p>
    <w:tbl>
      <w:tblPr>
        <w:tblStyle w:val="Tabulkaseznamu31"/>
        <w:tblW w:w="0" w:type="auto"/>
        <w:tblInd w:w="1242" w:type="dxa"/>
        <w:tblLook w:val="04A0" w:firstRow="1" w:lastRow="0" w:firstColumn="1" w:lastColumn="0" w:noHBand="0" w:noVBand="1"/>
      </w:tblPr>
      <w:tblGrid>
        <w:gridCol w:w="2127"/>
        <w:gridCol w:w="2409"/>
        <w:gridCol w:w="2268"/>
      </w:tblGrid>
      <w:tr w:rsidR="003362FC" w:rsidRPr="003A5773" w:rsidTr="00BD00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7"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Lower limit</w:t>
            </w:r>
          </w:p>
        </w:tc>
        <w:tc>
          <w:tcPr>
            <w:tcW w:w="2409"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Upper limit</w:t>
            </w:r>
          </w:p>
        </w:tc>
        <w:tc>
          <w:tcPr>
            <w:tcW w:w="2268" w:type="dxa"/>
          </w:tcPr>
          <w:p w:rsidR="003362FC" w:rsidRPr="003A5773" w:rsidRDefault="003362FC" w:rsidP="00BE55F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Normal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E55F4">
            <w:pPr>
              <w:jc w:val="both"/>
              <w:rPr>
                <w:rFonts w:ascii="Times New Roman" w:hAnsi="Times New Roman" w:cs="Times New Roman"/>
                <w:b w:val="0"/>
                <w:color w:val="A6A6A6" w:themeColor="background1" w:themeShade="A6"/>
              </w:rPr>
            </w:pPr>
            <w:r w:rsidRPr="003A5773">
              <w:rPr>
                <w:rFonts w:ascii="Times New Roman" w:hAnsi="Times New Roman" w:cs="Times New Roman"/>
                <w:b w:val="0"/>
                <w:color w:val="A6A6A6" w:themeColor="background1" w:themeShade="A6"/>
                <w:sz w:val="21"/>
                <w:szCs w:val="21"/>
                <w:shd w:val="clear" w:color="auto" w:fill="F9F9F9"/>
              </w:rPr>
              <w:t>290 GU/L</w:t>
            </w:r>
          </w:p>
        </w:tc>
        <w:tc>
          <w:tcPr>
            <w:tcW w:w="2409"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hAnsi="Times New Roman" w:cs="Times New Roman"/>
                <w:color w:val="A6A6A6" w:themeColor="background1" w:themeShade="A6"/>
                <w:sz w:val="21"/>
                <w:szCs w:val="21"/>
                <w:shd w:val="clear" w:color="auto" w:fill="F9F9F9"/>
              </w:rPr>
              <w:t>5700</w:t>
            </w:r>
            <w:r w:rsidRPr="003A5773">
              <w:rPr>
                <w:rFonts w:ascii="Times New Roman" w:hAnsi="Times New Roman" w:cs="Times New Roman"/>
                <w:color w:val="A6A6A6" w:themeColor="background1" w:themeShade="A6"/>
                <w:shd w:val="clear" w:color="auto" w:fill="F9F9F9"/>
              </w:rPr>
              <w:t xml:space="preserve"> </w:t>
            </w:r>
            <w:r w:rsidRPr="003A5773">
              <w:rPr>
                <w:rFonts w:ascii="Times New Roman" w:hAnsi="Times New Roman" w:cs="Times New Roman"/>
                <w:color w:val="A6A6A6" w:themeColor="background1" w:themeShade="A6"/>
                <w:sz w:val="21"/>
                <w:szCs w:val="21"/>
                <w:shd w:val="clear" w:color="auto" w:fill="F9F9F9"/>
              </w:rPr>
              <w:t>GU/L</w:t>
            </w:r>
          </w:p>
        </w:tc>
        <w:tc>
          <w:tcPr>
            <w:tcW w:w="2268"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6A6A6" w:themeColor="background1" w:themeShade="A6"/>
                <w:sz w:val="21"/>
                <w:szCs w:val="21"/>
                <w:shd w:val="clear" w:color="auto" w:fill="F9F9F9"/>
              </w:rPr>
            </w:pPr>
            <w:r w:rsidRPr="003A5773">
              <w:rPr>
                <w:rFonts w:ascii="Times New Roman" w:hAnsi="Times New Roman" w:cs="Times New Roman"/>
                <w:color w:val="A6A6A6" w:themeColor="background1" w:themeShade="A6"/>
                <w:sz w:val="21"/>
                <w:szCs w:val="21"/>
                <w:shd w:val="clear" w:color="auto" w:fill="F9F9F9"/>
              </w:rPr>
              <w:t>2000 GU/L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E55F4">
            <w:pPr>
              <w:jc w:val="both"/>
              <w:rPr>
                <w:rFonts w:ascii="Times New Roman" w:hAnsi="Times New Roman" w:cs="Times New Roman"/>
                <w:b w:val="0"/>
                <w:color w:val="A6A6A6" w:themeColor="background1" w:themeShade="A6"/>
              </w:rPr>
            </w:pPr>
            <w:r w:rsidRPr="003A5773">
              <w:rPr>
                <w:rFonts w:ascii="Times New Roman" w:eastAsia="Times New Roman" w:hAnsi="Times New Roman" w:cs="Times New Roman"/>
                <w:b w:val="0"/>
                <w:color w:val="A6A6A6" w:themeColor="background1" w:themeShade="A6"/>
                <w:sz w:val="21"/>
                <w:szCs w:val="21"/>
              </w:rPr>
              <w:t xml:space="preserve">3.3 </w:t>
            </w:r>
            <w:r w:rsidRPr="003A5773">
              <w:rPr>
                <w:rFonts w:ascii="Times New Roman" w:hAnsi="Times New Roman" w:cs="Times New Roman"/>
                <w:b w:val="0"/>
                <w:color w:val="A6A6A6" w:themeColor="background1" w:themeShade="A6"/>
                <w:sz w:val="21"/>
                <w:szCs w:val="21"/>
                <w:shd w:val="clear" w:color="auto" w:fill="F9F9F9"/>
              </w:rPr>
              <w:t>IU/L</w:t>
            </w:r>
          </w:p>
        </w:tc>
        <w:tc>
          <w:tcPr>
            <w:tcW w:w="2409"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6A6A6" w:themeColor="background1" w:themeShade="A6"/>
              </w:rPr>
            </w:pPr>
            <w:r w:rsidRPr="003A5773">
              <w:rPr>
                <w:rFonts w:ascii="Times New Roman" w:eastAsia="Times New Roman" w:hAnsi="Times New Roman" w:cs="Times New Roman"/>
                <w:color w:val="A6A6A6" w:themeColor="background1" w:themeShade="A6"/>
                <w:sz w:val="21"/>
                <w:szCs w:val="21"/>
              </w:rPr>
              <w:t xml:space="preserve">63.8 </w:t>
            </w:r>
            <w:r w:rsidRPr="003A5773">
              <w:rPr>
                <w:rFonts w:ascii="Times New Roman" w:hAnsi="Times New Roman" w:cs="Times New Roman"/>
                <w:color w:val="A6A6A6" w:themeColor="background1" w:themeShade="A6"/>
                <w:sz w:val="21"/>
                <w:szCs w:val="21"/>
                <w:shd w:val="clear" w:color="auto" w:fill="F9F9F9"/>
              </w:rPr>
              <w:t>IU/L</w:t>
            </w:r>
          </w:p>
        </w:tc>
        <w:tc>
          <w:tcPr>
            <w:tcW w:w="2268"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6A6A6" w:themeColor="background1" w:themeShade="A6"/>
                <w:sz w:val="21"/>
                <w:szCs w:val="21"/>
              </w:rPr>
            </w:pPr>
            <w:r w:rsidRPr="003A5773">
              <w:rPr>
                <w:rFonts w:ascii="Times New Roman" w:eastAsia="Times New Roman" w:hAnsi="Times New Roman" w:cs="Times New Roman"/>
                <w:color w:val="A6A6A6" w:themeColor="background1" w:themeShade="A6"/>
                <w:sz w:val="21"/>
                <w:szCs w:val="21"/>
              </w:rPr>
              <w:t xml:space="preserve">22.4 </w:t>
            </w:r>
            <w:r w:rsidRPr="003A5773">
              <w:rPr>
                <w:rFonts w:ascii="Times New Roman" w:hAnsi="Times New Roman" w:cs="Times New Roman"/>
                <w:color w:val="A6A6A6" w:themeColor="background1" w:themeShade="A6"/>
                <w:sz w:val="21"/>
                <w:szCs w:val="21"/>
                <w:shd w:val="clear" w:color="auto" w:fill="F9F9F9"/>
              </w:rPr>
              <w:t>IU/L</w:t>
            </w:r>
          </w:p>
        </w:tc>
      </w:tr>
      <w:tr w:rsidR="003362FC" w:rsidRPr="003A5773" w:rsidTr="00BD0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2 ug/L</w:t>
            </w:r>
          </w:p>
        </w:tc>
        <w:tc>
          <w:tcPr>
            <w:tcW w:w="2409"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38.3 ug/l</w:t>
            </w:r>
          </w:p>
        </w:tc>
        <w:tc>
          <w:tcPr>
            <w:tcW w:w="2268" w:type="dxa"/>
          </w:tcPr>
          <w:p w:rsidR="003362FC" w:rsidRPr="003A5773" w:rsidRDefault="003362FC" w:rsidP="00BE55F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13.4 ug/L</w:t>
            </w:r>
          </w:p>
        </w:tc>
      </w:tr>
      <w:tr w:rsidR="003362FC" w:rsidRPr="003A5773" w:rsidTr="00BD00BE">
        <w:tc>
          <w:tcPr>
            <w:cnfStyle w:val="001000000000" w:firstRow="0" w:lastRow="0" w:firstColumn="1" w:lastColumn="0" w:oddVBand="0" w:evenVBand="0" w:oddHBand="0" w:evenHBand="0" w:firstRowFirstColumn="0" w:firstRowLastColumn="0" w:lastRowFirstColumn="0" w:lastRowLastColumn="0"/>
            <w:tcW w:w="2127" w:type="dxa"/>
          </w:tcPr>
          <w:p w:rsidR="003362FC" w:rsidRPr="003A5773" w:rsidRDefault="003362FC" w:rsidP="00BE55F4">
            <w:pPr>
              <w:jc w:val="both"/>
              <w:rPr>
                <w:rFonts w:ascii="Times New Roman" w:hAnsi="Times New Roman" w:cs="Times New Roman"/>
                <w:b w:val="0"/>
              </w:rPr>
            </w:pPr>
            <w:r w:rsidRPr="003A5773">
              <w:rPr>
                <w:rFonts w:ascii="Times New Roman" w:hAnsi="Times New Roman" w:cs="Times New Roman"/>
                <w:b w:val="0"/>
              </w:rPr>
              <w:t>0.04 nmol/l</w:t>
            </w:r>
          </w:p>
        </w:tc>
        <w:tc>
          <w:tcPr>
            <w:tcW w:w="2409"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0.8 nmol/l</w:t>
            </w:r>
          </w:p>
        </w:tc>
        <w:tc>
          <w:tcPr>
            <w:tcW w:w="2268" w:type="dxa"/>
          </w:tcPr>
          <w:p w:rsidR="003362FC" w:rsidRPr="003A5773" w:rsidRDefault="003362FC" w:rsidP="00BE55F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A5773">
              <w:rPr>
                <w:rFonts w:ascii="Times New Roman" w:hAnsi="Times New Roman" w:cs="Times New Roman"/>
              </w:rPr>
              <w:t>0.28 nmol/L</w:t>
            </w:r>
          </w:p>
        </w:tc>
      </w:tr>
    </w:tbl>
    <w:p w:rsidR="003362FC" w:rsidRDefault="003362FC" w:rsidP="00BE55F4">
      <w:pPr>
        <w:jc w:val="both"/>
        <w:rPr>
          <w:rFonts w:ascii="Times New Roman" w:hAnsi="Times New Roman" w:cs="Times New Roman"/>
        </w:rPr>
      </w:pPr>
      <w:r w:rsidRPr="003A5773">
        <w:rPr>
          <w:rFonts w:ascii="Times New Roman" w:hAnsi="Times New Roman" w:cs="Times New Roman"/>
        </w:rPr>
        <w:t xml:space="preserve"> (</w:t>
      </w:r>
      <w:hyperlink r:id="rId42" w:history="1">
        <w:r w:rsidR="005B735D" w:rsidRPr="00830868">
          <w:rPr>
            <w:rStyle w:val="Hypertextovodkaz"/>
            <w:rFonts w:ascii="Times New Roman" w:hAnsi="Times New Roman" w:cs="Times New Roman"/>
          </w:rPr>
          <w:t>http://europepmc.org/abstract/MED/2856717</w:t>
        </w:r>
      </w:hyperlink>
      <w:r w:rsidRPr="003A5773">
        <w:rPr>
          <w:rFonts w:ascii="Times New Roman" w:hAnsi="Times New Roman" w:cs="Times New Roman"/>
        </w:rPr>
        <w:t>)</w:t>
      </w:r>
    </w:p>
    <w:p w:rsidR="005B735D" w:rsidRDefault="005B735D" w:rsidP="00BE55F4">
      <w:pPr>
        <w:jc w:val="both"/>
        <w:rPr>
          <w:rFonts w:ascii="Times New Roman" w:hAnsi="Times New Roman" w:cs="Times New Roman"/>
        </w:rPr>
      </w:pPr>
    </w:p>
    <w:p w:rsidR="005B735D" w:rsidRDefault="005B735D" w:rsidP="00BE55F4">
      <w:pPr>
        <w:jc w:val="both"/>
        <w:rPr>
          <w:rFonts w:ascii="Times New Roman" w:hAnsi="Times New Roman" w:cs="Times New Roman"/>
        </w:rPr>
      </w:pPr>
    </w:p>
    <w:p w:rsidR="005B735D" w:rsidRPr="003A5773" w:rsidRDefault="005B735D" w:rsidP="00BE55F4">
      <w:pPr>
        <w:jc w:val="both"/>
        <w:rPr>
          <w:rFonts w:ascii="Times New Roman" w:hAnsi="Times New Roman" w:cs="Times New Roman"/>
        </w:rPr>
      </w:pPr>
    </w:p>
    <w:p w:rsidR="005B735D" w:rsidRDefault="005B735D" w:rsidP="00BE55F4">
      <w:pPr>
        <w:jc w:val="both"/>
        <w:rPr>
          <w:rFonts w:ascii="Times New Roman" w:hAnsi="Times New Roman" w:cs="Times New Roman"/>
        </w:rPr>
      </w:pPr>
      <w:r w:rsidRPr="003A5773">
        <w:rPr>
          <w:rFonts w:ascii="Times New Roman" w:hAnsi="Times New Roman" w:cs="Times New Roman"/>
        </w:rPr>
        <w:t>Because molar mass of Angiotensingen is 56.8 kDa and molar mass of Angiotensin 1 is 0.9 kDa.</w:t>
      </w:r>
    </w:p>
    <w:p w:rsidR="00BD00BE" w:rsidRPr="007D270F" w:rsidRDefault="00BD00BE" w:rsidP="007D270F">
      <w:pPr>
        <w:pStyle w:val="Nadpis3"/>
      </w:pPr>
      <w:bookmarkStart w:id="204" w:name="_Toc409289311"/>
      <w:r w:rsidRPr="007D270F">
        <w:t>Thyroid hormones</w:t>
      </w:r>
      <w:bookmarkEnd w:id="204"/>
      <w:r w:rsidR="001F6B45">
        <w:t xml:space="preserve"> (Thyroid-Stimulating Hormone, TSH; Thyroxine)</w:t>
      </w:r>
    </w:p>
    <w:p w:rsidR="00BD00BE" w:rsidRDefault="00BD00BE" w:rsidP="00BE55F4">
      <w:pPr>
        <w:jc w:val="both"/>
        <w:rPr>
          <w:rFonts w:ascii="Times New Roman" w:hAnsi="Times New Roman" w:cs="Times New Roman"/>
        </w:rPr>
      </w:pPr>
      <w:r>
        <w:rPr>
          <w:rFonts w:ascii="Times New Roman" w:hAnsi="Times New Roman" w:cs="Times New Roman"/>
        </w:rPr>
        <w:t xml:space="preserve">The main purpose of thyroid hormones in our model is to maintain long-term thermoregulation </w:t>
      </w:r>
      <w:r>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&lt;EndNote&gt;&lt;Cite&gt;&lt;Author&gt;Edelman&lt;/Author&gt;&lt;Year&gt;1974&lt;/Year&gt;&lt;RecNum&gt;310&lt;/RecNum&gt;&lt;DisplayText&gt;[85]&lt;/DisplayText&gt;&lt;record&gt;&lt;rec-number&gt;310&lt;/rec-number&gt;&lt;foreign-keys&gt;&lt;key app="EN" db-id="asff5atfts5dsyeed99x09p9vrrp5apxfr5e" timestamp="1410808912"&gt;310&lt;/key&gt;&lt;/foreign-keys&gt;&lt;ref-type name="Journal Article"&gt;17&lt;/ref-type&gt;&lt;contributors&gt;&lt;authors&gt;&lt;author&gt;Edelman, Isidore S.&lt;/author&gt;&lt;/authors&gt;&lt;/contributors&gt;&lt;titles&gt;&lt;title&gt;Thyroid Thermogenesis&lt;/title&gt;&lt;secondary-title&gt;New England Journal of Medicine&lt;/secondary-title&gt;&lt;/titles&gt;&lt;periodical&gt;&lt;full-title&gt;New England Journal of Medicine&lt;/full-title&gt;&lt;/periodical&gt;&lt;pages&gt;1303-1308&lt;/pages&gt;&lt;volume&gt;290&lt;/volume&gt;&lt;number&gt;23&lt;/number&gt;&lt;dates&gt;&lt;year&gt;1974&lt;/year&gt;&lt;/dates&gt;&lt;accession-num&gt;4363889&lt;/accession-num&gt;&lt;urls&gt;&lt;related-urls&gt;&lt;url&gt;http://www.nejm.org/doi/full/10.1056/NEJM197406062902308&lt;/url&gt;&lt;/related-urls&gt;&lt;/urls&gt;&lt;electronic-resource-num&gt;doi:10.1056/NEJM197406062902308&lt;/electronic-resource-num&gt;&lt;/record&gt;&lt;/Cite&gt;&lt;/EndNote&gt;</w:instrText>
      </w:r>
      <w:r>
        <w:rPr>
          <w:rFonts w:ascii="Times New Roman" w:hAnsi="Times New Roman" w:cs="Times New Roman"/>
        </w:rPr>
        <w:fldChar w:fldCharType="separate"/>
      </w:r>
      <w:r w:rsidR="00954841">
        <w:rPr>
          <w:rFonts w:ascii="Times New Roman" w:hAnsi="Times New Roman" w:cs="Times New Roman"/>
          <w:noProof/>
        </w:rPr>
        <w:t>[85]</w:t>
      </w:r>
      <w:r>
        <w:rPr>
          <w:rFonts w:ascii="Times New Roman" w:hAnsi="Times New Roman" w:cs="Times New Roman"/>
        </w:rPr>
        <w:fldChar w:fldCharType="end"/>
      </w:r>
      <w:r>
        <w:rPr>
          <w:rFonts w:ascii="Times New Roman" w:hAnsi="Times New Roman" w:cs="Times New Roman"/>
        </w:rPr>
        <w:t xml:space="preserve">. The concentrations, secretions and clearance of thyroid hormones are </w:t>
      </w:r>
      <w:r w:rsidR="004003A8">
        <w:rPr>
          <w:rFonts w:ascii="Times New Roman" w:hAnsi="Times New Roman" w:cs="Times New Roman"/>
        </w:rPr>
        <w:t xml:space="preserve">well </w:t>
      </w:r>
      <w:r>
        <w:rPr>
          <w:rFonts w:ascii="Times New Roman" w:hAnsi="Times New Roman" w:cs="Times New Roman"/>
        </w:rPr>
        <w:t>known</w:t>
      </w:r>
      <w:r w:rsidR="004003A8">
        <w:rPr>
          <w:rFonts w:ascii="Times New Roman" w:hAnsi="Times New Roman" w:cs="Times New Roman"/>
        </w:rPr>
        <w:t xml:space="preserve"> because of relative easy measurement of iod</w:t>
      </w:r>
      <w:r w:rsidR="00812B0C">
        <w:rPr>
          <w:rFonts w:ascii="Times New Roman" w:hAnsi="Times New Roman" w:cs="Times New Roman"/>
        </w:rPr>
        <w:t xml:space="preserve">ine radioactive isotopes </w:t>
      </w:r>
      <w:r>
        <w:rPr>
          <w:rFonts w:ascii="Times New Roman" w:hAnsi="Times New Roman" w:cs="Times New Roman"/>
        </w:rPr>
        <w:fldChar w:fldCharType="begin">
          <w:fldData xml:space="preserve">PEVuZE5vdGU+PENpdGU+PEF1dGhvcj5DaG9wcmE8L0F1dGhvcj48WWVhcj4xOTc2PC9ZZWFyPjxS
ZWNOdW0+MzA1PC9SZWNOdW0+PERpc3BsYXlUZXh0Pls4Ni04OV08L0Rpc3BsYXlUZXh0PjxyZWNv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PEVuZE5vdGU+PENpdGU+PEF1dGhvcj5DaG9wcmE8L0F1dGhvcj48WWVhcj4xOTc2PC9ZZWFyPjxS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Pr>
          <w:rFonts w:ascii="Times New Roman" w:hAnsi="Times New Roman" w:cs="Times New Roman"/>
        </w:rPr>
      </w:r>
      <w:r>
        <w:rPr>
          <w:rFonts w:ascii="Times New Roman" w:hAnsi="Times New Roman" w:cs="Times New Roman"/>
        </w:rPr>
        <w:fldChar w:fldCharType="separate"/>
      </w:r>
      <w:r w:rsidR="00954841">
        <w:rPr>
          <w:rFonts w:ascii="Times New Roman" w:hAnsi="Times New Roman" w:cs="Times New Roman"/>
          <w:noProof/>
        </w:rPr>
        <w:t>[86-89]</w:t>
      </w:r>
      <w:r>
        <w:rPr>
          <w:rFonts w:ascii="Times New Roman" w:hAnsi="Times New Roman" w:cs="Times New Roman"/>
        </w:rPr>
        <w:fldChar w:fldCharType="end"/>
      </w:r>
      <w:r w:rsidR="004003A8">
        <w:rPr>
          <w:rFonts w:ascii="Times New Roman" w:hAnsi="Times New Roman" w:cs="Times New Roman"/>
        </w:rPr>
        <w:t>. During cold months increasing of triiodothyronine (T</w:t>
      </w:r>
      <w:r w:rsidR="004003A8" w:rsidRPr="004003A8">
        <w:rPr>
          <w:rFonts w:ascii="Times New Roman" w:hAnsi="Times New Roman" w:cs="Times New Roman"/>
          <w:vertAlign w:val="subscript"/>
        </w:rPr>
        <w:t>3</w:t>
      </w:r>
      <w:r w:rsidR="004003A8">
        <w:rPr>
          <w:rFonts w:ascii="Times New Roman" w:hAnsi="Times New Roman" w:cs="Times New Roman"/>
        </w:rPr>
        <w:t xml:space="preserve">) </w:t>
      </w:r>
      <w:r w:rsidR="004003A8">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&lt;EndNote&gt;&lt;Cite&gt;&lt;Author&gt;Hesslink&lt;/Author&gt;&lt;Year&gt;1992&lt;/Year&gt;&lt;RecNum&gt;320&lt;/RecNum&gt;&lt;DisplayText&gt;[90]&lt;/DisplayText&gt;&lt;record&gt;&lt;rec-number&gt;320&lt;/rec-number&gt;&lt;foreign-keys&gt;&lt;key app="EN" db-id="asff5atfts5dsyeed99x09p9vrrp5apxfr5e" timestamp="1410810888"&gt;320&lt;/key&gt;&lt;/foreign-keys&gt;&lt;ref-type name="Book"&gt;6&lt;/ref-type&gt;&lt;contributors&gt;&lt;authors&gt;&lt;author&gt;Hesslink, R. L.&lt;/author&gt;&lt;author&gt;D&amp;apos;Alesandro, M. M.&lt;/author&gt;&lt;author&gt;Armstrong, D. W.&lt;/author&gt;&lt;author&gt;Reed, H. L.&lt;/author&gt;&lt;/authors&gt;&lt;/contributors&gt;&lt;titles&gt;&lt;title&gt;Human cold air habituation is independent of thyroxine and thyrotropin&lt;/title&gt;&lt;/titles&gt;&lt;pages&gt;2134-2139&lt;/pages&gt;&lt;volume&gt;72&lt;/volume&gt;&lt;number&gt;6&lt;/number&gt;&lt;dates&gt;&lt;year&gt;1992&lt;/year&gt;&lt;pub-dates&gt;&lt;date&gt;1992-06-01 00:00:00&lt;/date&gt;&lt;/pub-dates&gt;&lt;/dates&gt;&lt;work-type&gt;Journal Article&lt;/work-type&gt;&lt;urls&gt;&lt;related-urls&gt;&lt;url&gt;http://jap.physiology.org/jap/72/6/2134.full.pdf&lt;/url&gt;&lt;/related-urls&gt;&lt;/urls&gt;&lt;/record&gt;&lt;/Cite&gt;&lt;/EndNote&gt;</w:instrText>
      </w:r>
      <w:r w:rsidR="004003A8">
        <w:rPr>
          <w:rFonts w:ascii="Times New Roman" w:hAnsi="Times New Roman" w:cs="Times New Roman"/>
        </w:rPr>
        <w:fldChar w:fldCharType="separate"/>
      </w:r>
      <w:r w:rsidR="00954841">
        <w:rPr>
          <w:rFonts w:ascii="Times New Roman" w:hAnsi="Times New Roman" w:cs="Times New Roman"/>
          <w:noProof/>
        </w:rPr>
        <w:t>[90]</w:t>
      </w:r>
      <w:r w:rsidR="004003A8">
        <w:rPr>
          <w:rFonts w:ascii="Times New Roman" w:hAnsi="Times New Roman" w:cs="Times New Roman"/>
        </w:rPr>
        <w:fldChar w:fldCharType="end"/>
      </w:r>
      <w:r w:rsidR="004003A8">
        <w:rPr>
          <w:rFonts w:ascii="Times New Roman" w:hAnsi="Times New Roman" w:cs="Times New Roman"/>
        </w:rPr>
        <w:t xml:space="preserve"> increase the basal metabolism </w:t>
      </w:r>
      <w:r w:rsidR="004003A8">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&lt;EndNote&gt;&lt;Cite&gt;&lt;Author&gt;Osiba&lt;/Author&gt;&lt;Year&gt;1957&lt;/Year&gt;&lt;RecNum&gt;312&lt;/RecNum&gt;&lt;DisplayText&gt;[91]&lt;/DisplayText&gt;&lt;record&gt;&lt;rec-number&gt;312&lt;/rec-number&gt;&lt;foreign-keys&gt;&lt;key app="EN" db-id="asff5atfts5dsyeed99x09p9vrrp5apxfr5e" timestamp="1410809247"&gt;312&lt;/key&gt;&lt;/foreign-keys&gt;&lt;ref-type name="Journal Article"&gt;17&lt;/ref-type&gt;&lt;contributors&gt;&lt;authors&gt;&lt;author&gt;Osiba, Susumu&lt;/author&gt;&lt;/authors&gt;&lt;/contributors&gt;&lt;titles&gt;&lt;title&gt;THE SEASONAL VARIATION OF BASAL METABOLISM AND ACTIVITY OF THYROID GLAND IN MAN&lt;/title&gt;&lt;secondary-title&gt;The Japanese Journal of Physiology&lt;/secondary-title&gt;&lt;/titles&gt;&lt;periodical&gt;&lt;full-title&gt;The Japanese journal of physiology&lt;/full-title&gt;&lt;/periodical&gt;&lt;pages&gt;355-365&lt;/pages&gt;&lt;volume&gt;7&lt;/volume&gt;&lt;dates&gt;&lt;year&gt;1957&lt;/year&gt;&lt;/dates&gt;&lt;urls&gt;&lt;/urls&gt;&lt;electronic-resource-num&gt;10.2170/jjphysiol.7.355&lt;/electronic-resource-num&gt;&lt;research-notes&gt;Protein bound iodine&lt;/research-notes&gt;&lt;/record&gt;&lt;/Cite&gt;&lt;/EndNote&gt;</w:instrText>
      </w:r>
      <w:r w:rsidR="004003A8">
        <w:rPr>
          <w:rFonts w:ascii="Times New Roman" w:hAnsi="Times New Roman" w:cs="Times New Roman"/>
        </w:rPr>
        <w:fldChar w:fldCharType="separate"/>
      </w:r>
      <w:r w:rsidR="00954841">
        <w:rPr>
          <w:rFonts w:ascii="Times New Roman" w:hAnsi="Times New Roman" w:cs="Times New Roman"/>
          <w:noProof/>
        </w:rPr>
        <w:t>[91]</w:t>
      </w:r>
      <w:r w:rsidR="004003A8">
        <w:rPr>
          <w:rFonts w:ascii="Times New Roman" w:hAnsi="Times New Roman" w:cs="Times New Roman"/>
        </w:rPr>
        <w:fldChar w:fldCharType="end"/>
      </w:r>
      <w:r w:rsidR="004003A8">
        <w:rPr>
          <w:rFonts w:ascii="Times New Roman" w:hAnsi="Times New Roman" w:cs="Times New Roman"/>
        </w:rPr>
        <w:t xml:space="preserve"> what improve the heat regulation in cold conditions. The impulse for the production and secretion of T</w:t>
      </w:r>
      <w:r w:rsidR="004003A8" w:rsidRPr="004003A8">
        <w:rPr>
          <w:rFonts w:ascii="Times New Roman" w:hAnsi="Times New Roman" w:cs="Times New Roman"/>
          <w:vertAlign w:val="subscript"/>
        </w:rPr>
        <w:t>3</w:t>
      </w:r>
      <w:r w:rsidR="004003A8">
        <w:rPr>
          <w:rFonts w:ascii="Times New Roman" w:hAnsi="Times New Roman" w:cs="Times New Roman"/>
        </w:rPr>
        <w:t xml:space="preserve"> and thyroxine (T</w:t>
      </w:r>
      <w:r w:rsidR="004003A8" w:rsidRPr="004003A8">
        <w:rPr>
          <w:rFonts w:ascii="Times New Roman" w:hAnsi="Times New Roman" w:cs="Times New Roman"/>
          <w:vertAlign w:val="subscript"/>
        </w:rPr>
        <w:t>4</w:t>
      </w:r>
      <w:r w:rsidR="004003A8">
        <w:rPr>
          <w:rFonts w:ascii="Times New Roman" w:hAnsi="Times New Roman" w:cs="Times New Roman"/>
        </w:rPr>
        <w:t>) is thyrothropin (TSH)</w:t>
      </w:r>
      <w:r w:rsidR="007940BB">
        <w:rPr>
          <w:rFonts w:ascii="Times New Roman" w:hAnsi="Times New Roman" w:cs="Times New Roman"/>
        </w:rPr>
        <w:t xml:space="preserve"> </w:t>
      </w:r>
      <w:r w:rsidR="007940BB">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&lt;EndNote&gt;&lt;Cite&gt;&lt;Author&gt;Jackson&lt;/Author&gt;&lt;Year&gt;1982&lt;/Year&gt;&lt;RecNum&gt;315&lt;/RecNum&gt;&lt;DisplayText&gt;[92]&lt;/DisplayText&gt;&lt;record&gt;&lt;rec-number&gt;315&lt;/rec-number&gt;&lt;foreign-keys&gt;&lt;key app="EN" db-id="asff5atfts5dsyeed99x09p9vrrp5apxfr5e" timestamp="1410810151"&gt;315&lt;/key&gt;&lt;/foreign-keys&gt;&lt;ref-type name="Journal Article"&gt;17&lt;/ref-type&gt;&lt;contributors&gt;&lt;authors&gt;&lt;author&gt;Jackson, Ivor M. D.&lt;/author&gt;&lt;/authors&gt;&lt;/contributors&gt;&lt;titles&gt;&lt;title&gt;Thyrotropin-Releasing Hormone&lt;/title&gt;&lt;secondary-title&gt;New England Journal of Medicine&lt;/secondary-title&gt;&lt;/titles&gt;&lt;periodical&gt;&lt;full-title&gt;New England Journal of Medicine&lt;/full-title&gt;&lt;/periodical&gt;&lt;pages&gt;145-155&lt;/pages&gt;&lt;volume&gt;306&lt;/volume&gt;&lt;number&gt;3&lt;/number&gt;&lt;dates&gt;&lt;year&gt;1982&lt;/year&gt;&lt;/dates&gt;&lt;accession-num&gt;6798440&lt;/accession-num&gt;&lt;urls&gt;&lt;related-urls&gt;&lt;url&gt;http://www.nejm.org/doi/full/10.1056/NEJM198201213060305&lt;/url&gt;&lt;/related-urls&gt;&lt;/urls&gt;&lt;electronic-resource-num&gt;doi:10.1056/NEJM198201213060305&lt;/electronic-resource-num&gt;&lt;/record&gt;&lt;/Cite&gt;&lt;/EndNote&gt;</w:instrText>
      </w:r>
      <w:r w:rsidR="007940BB">
        <w:rPr>
          <w:rFonts w:ascii="Times New Roman" w:hAnsi="Times New Roman" w:cs="Times New Roman"/>
        </w:rPr>
        <w:fldChar w:fldCharType="separate"/>
      </w:r>
      <w:r w:rsidR="00954841">
        <w:rPr>
          <w:rFonts w:ascii="Times New Roman" w:hAnsi="Times New Roman" w:cs="Times New Roman"/>
          <w:noProof/>
        </w:rPr>
        <w:t>[92]</w:t>
      </w:r>
      <w:r w:rsidR="007940BB">
        <w:rPr>
          <w:rFonts w:ascii="Times New Roman" w:hAnsi="Times New Roman" w:cs="Times New Roman"/>
        </w:rPr>
        <w:fldChar w:fldCharType="end"/>
      </w:r>
      <w:r w:rsidR="007940BB">
        <w:rPr>
          <w:rFonts w:ascii="Times New Roman" w:hAnsi="Times New Roman" w:cs="Times New Roman"/>
        </w:rPr>
        <w:t>. And the</w:t>
      </w:r>
      <w:r w:rsidR="00812B0C">
        <w:rPr>
          <w:rFonts w:ascii="Times New Roman" w:hAnsi="Times New Roman" w:cs="Times New Roman"/>
        </w:rPr>
        <w:t xml:space="preserve"> secretion</w:t>
      </w:r>
      <w:r w:rsidR="007940BB">
        <w:rPr>
          <w:rFonts w:ascii="Times New Roman" w:hAnsi="Times New Roman" w:cs="Times New Roman"/>
        </w:rPr>
        <w:t xml:space="preserve"> of TSH</w:t>
      </w:r>
      <w:r w:rsidR="00812B0C">
        <w:rPr>
          <w:rFonts w:ascii="Times New Roman" w:hAnsi="Times New Roman" w:cs="Times New Roman"/>
        </w:rPr>
        <w:t xml:space="preserve"> is </w:t>
      </w:r>
      <w:r w:rsidR="007940BB">
        <w:rPr>
          <w:rFonts w:ascii="Times New Roman" w:hAnsi="Times New Roman" w:cs="Times New Roman"/>
        </w:rPr>
        <w:t xml:space="preserve">driven by thermoreceptors and it is </w:t>
      </w:r>
      <w:r w:rsidR="00812B0C">
        <w:rPr>
          <w:rFonts w:ascii="Times New Roman" w:hAnsi="Times New Roman" w:cs="Times New Roman"/>
        </w:rPr>
        <w:t xml:space="preserve">directly </w:t>
      </w:r>
      <w:r w:rsidR="007940BB">
        <w:rPr>
          <w:rFonts w:ascii="Times New Roman" w:hAnsi="Times New Roman" w:cs="Times New Roman"/>
        </w:rPr>
        <w:t>suppressed by T</w:t>
      </w:r>
      <w:r w:rsidR="007940BB" w:rsidRPr="007940BB">
        <w:rPr>
          <w:rFonts w:ascii="Times New Roman" w:hAnsi="Times New Roman" w:cs="Times New Roman"/>
          <w:vertAlign w:val="subscript"/>
        </w:rPr>
        <w:t>3</w:t>
      </w:r>
      <w:r w:rsidR="007940BB">
        <w:rPr>
          <w:rFonts w:ascii="Times New Roman" w:hAnsi="Times New Roman" w:cs="Times New Roman"/>
          <w:vertAlign w:val="subscript"/>
        </w:rPr>
        <w:t xml:space="preserve"> </w:t>
      </w:r>
      <w:r w:rsidR="007940BB" w:rsidRPr="007940BB">
        <w:rPr>
          <w:rFonts w:ascii="Times New Roman" w:hAnsi="Times New Roman" w:cs="Times New Roman"/>
        </w:rPr>
        <w:fldChar w:fldCharType="begin">
          <w:fldData xml:space="preserve">PEVuZE5vdGU+PENpdGU+PEF1dGhvcj5Hcm9zczwvQXV0aG9yPjxZZWFyPjE5NTM8L1llYXI+PFJl
Y051bT4zMDI8L1JlY051bT48RGlzcGxheVRleHQ+WzkwLCA5My05NV08L0Rpc3BsYXlUZXh0Pjxy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954841">
        <w:rPr>
          <w:rFonts w:ascii="Times New Roman" w:hAnsi="Times New Roman" w:cs="Times New Roman"/>
        </w:rPr>
        <w:instrText xml:space="preserve"> ADDIN EN.CITE </w:instrText>
      </w:r>
      <w:r w:rsidR="00954841">
        <w:rPr>
          <w:rFonts w:ascii="Times New Roman" w:hAnsi="Times New Roman" w:cs="Times New Roman"/>
        </w:rPr>
        <w:fldChar w:fldCharType="begin">
          <w:fldData xml:space="preserve">PEVuZE5vdGU+PENpdGU+PEF1dGhvcj5Hcm9zczwvQXV0aG9yPjxZZWFyPjE5NTM8L1llYXI+PFJl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</w:fldData>
        </w:fldChar>
      </w:r>
      <w:r w:rsidR="00954841">
        <w:rPr>
          <w:rFonts w:ascii="Times New Roman" w:hAnsi="Times New Roman" w:cs="Times New Roman"/>
        </w:rPr>
        <w:instrText xml:space="preserve"> ADDIN EN.CITE.DATA </w:instrText>
      </w:r>
      <w:r w:rsidR="00954841">
        <w:rPr>
          <w:rFonts w:ascii="Times New Roman" w:hAnsi="Times New Roman" w:cs="Times New Roman"/>
        </w:rPr>
      </w:r>
      <w:r w:rsidR="00954841">
        <w:rPr>
          <w:rFonts w:ascii="Times New Roman" w:hAnsi="Times New Roman" w:cs="Times New Roman"/>
        </w:rPr>
        <w:fldChar w:fldCharType="end"/>
      </w:r>
      <w:r w:rsidR="007940BB" w:rsidRPr="007940BB">
        <w:rPr>
          <w:rFonts w:ascii="Times New Roman" w:hAnsi="Times New Roman" w:cs="Times New Roman"/>
        </w:rPr>
      </w:r>
      <w:r w:rsidR="007940BB" w:rsidRPr="007940BB">
        <w:rPr>
          <w:rFonts w:ascii="Times New Roman" w:hAnsi="Times New Roman" w:cs="Times New Roman"/>
        </w:rPr>
        <w:fldChar w:fldCharType="separate"/>
      </w:r>
      <w:r w:rsidR="00954841">
        <w:rPr>
          <w:rFonts w:ascii="Times New Roman" w:hAnsi="Times New Roman" w:cs="Times New Roman"/>
          <w:noProof/>
        </w:rPr>
        <w:t>[90, 93-95]</w:t>
      </w:r>
      <w:r w:rsidR="007940BB" w:rsidRPr="007940BB">
        <w:rPr>
          <w:rFonts w:ascii="Times New Roman" w:hAnsi="Times New Roman" w:cs="Times New Roman"/>
        </w:rPr>
        <w:fldChar w:fldCharType="end"/>
      </w:r>
      <w:r w:rsidR="007940BB">
        <w:rPr>
          <w:rFonts w:ascii="Times New Roman" w:hAnsi="Times New Roman" w:cs="Times New Roman"/>
        </w:rPr>
        <w:t>.</w:t>
      </w:r>
      <w:r w:rsidR="00812B0C">
        <w:rPr>
          <w:rFonts w:ascii="Times New Roman" w:hAnsi="Times New Roman" w:cs="Times New Roman"/>
        </w:rPr>
        <w:t xml:space="preserve"> </w:t>
      </w:r>
      <w:r w:rsidR="00C63181">
        <w:rPr>
          <w:rFonts w:ascii="Times New Roman" w:hAnsi="Times New Roman" w:cs="Times New Roman"/>
        </w:rPr>
        <w:t>The clearance o</w:t>
      </w:r>
      <w:r w:rsidR="007940BB">
        <w:rPr>
          <w:rFonts w:ascii="Times New Roman" w:hAnsi="Times New Roman" w:cs="Times New Roman"/>
        </w:rPr>
        <w:t xml:space="preserve">f TSH </w:t>
      </w:r>
      <w:r w:rsidR="00C63181">
        <w:rPr>
          <w:rFonts w:ascii="Times New Roman" w:hAnsi="Times New Roman" w:cs="Times New Roman"/>
        </w:rPr>
        <w:t>is much quicker than clearance of T</w:t>
      </w:r>
      <w:r w:rsidR="00C63181" w:rsidRPr="00C63181">
        <w:rPr>
          <w:rFonts w:ascii="Times New Roman" w:hAnsi="Times New Roman" w:cs="Times New Roman"/>
          <w:vertAlign w:val="subscript"/>
        </w:rPr>
        <w:t>3</w:t>
      </w:r>
      <w:r w:rsidR="00C63181">
        <w:rPr>
          <w:rFonts w:ascii="Times New Roman" w:hAnsi="Times New Roman" w:cs="Times New Roman"/>
        </w:rPr>
        <w:t xml:space="preserve"> or T</w:t>
      </w:r>
      <w:r w:rsidR="00C63181" w:rsidRPr="00C63181">
        <w:rPr>
          <w:rFonts w:ascii="Times New Roman" w:hAnsi="Times New Roman" w:cs="Times New Roman"/>
          <w:vertAlign w:val="subscript"/>
        </w:rPr>
        <w:t>4</w:t>
      </w:r>
      <w:r w:rsidR="00C63181">
        <w:rPr>
          <w:rFonts w:ascii="Times New Roman" w:hAnsi="Times New Roman" w:cs="Times New Roman"/>
          <w:vertAlign w:val="subscript"/>
        </w:rPr>
        <w:t xml:space="preserve"> </w:t>
      </w:r>
      <w:r w:rsidR="00C63181">
        <w:rPr>
          <w:rFonts w:ascii="Times New Roman" w:hAnsi="Times New Roman" w:cs="Times New Roman"/>
        </w:rPr>
        <w:t xml:space="preserve"> </w:t>
      </w:r>
      <w:r w:rsidR="00C63181">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&lt;EndNote&gt;&lt;Cite&gt;&lt;Author&gt;Ridgway&lt;/Author&gt;&lt;Year&gt;1974&lt;/Year&gt;&lt;RecNum&gt;313&lt;/RecNum&gt;&lt;DisplayText&gt;[96]&lt;/DisplayText&gt;&lt;record&gt;&lt;rec-number&gt;313&lt;/rec-number&gt;&lt;foreign-keys&gt;&lt;key app="EN" db-id="asff5atfts5dsyeed99x09p9vrrp5apxfr5e" timestamp="1410809859"&gt;313&lt;/key&gt;&lt;/foreign-keys&gt;&lt;ref-type name="Journal Article"&gt;17&lt;/ref-type&gt;&lt;contributors&gt;&lt;authors&gt;&lt;author&gt;Ridgway, E. Chester&lt;/author&gt;&lt;author&gt;Weintraub, Bruce D.&lt;/author&gt;&lt;author&gt;Maloof, Farahe&lt;/author&gt;&lt;/authors&gt;&lt;/contributors&gt;&lt;titles&gt;&lt;title&gt;Metabolic Clearance and Production Rates of Human Thyrotropin&lt;/title&gt;&lt;secondary-title&gt;The Journal of Clinical Investigation&lt;/secondary-title&gt;&lt;/titles&gt;&lt;periodical&gt;&lt;full-title&gt;The Journal of clinical investigation&lt;/full-title&gt;&lt;/periodical&gt;&lt;pages&gt;895-903&lt;/pages&gt;&lt;volume&gt;53&lt;/volume&gt;&lt;number&gt;3&lt;/number&gt;&lt;dates&gt;&lt;year&gt;1974&lt;/year&gt;&lt;/dates&gt;&lt;publisher&gt;The American Society for Clinical Investigation&lt;/publisher&gt;&lt;isbn&gt;0021-9738&lt;/isbn&gt;&lt;urls&gt;&lt;related-urls&gt;&lt;url&gt;http://www.jci.org/articles/view/107630&lt;/url&gt;&lt;/related-urls&gt;&lt;/urls&gt;&lt;electronic-resource-num&gt;10.1172/JCI107630&lt;/electronic-resource-num&gt;&lt;/record&gt;&lt;/Cite&gt;&lt;/EndNote&gt;</w:instrText>
      </w:r>
      <w:r w:rsidR="00C63181">
        <w:rPr>
          <w:rFonts w:ascii="Times New Roman" w:hAnsi="Times New Roman" w:cs="Times New Roman"/>
        </w:rPr>
        <w:fldChar w:fldCharType="separate"/>
      </w:r>
      <w:r w:rsidR="00954841">
        <w:rPr>
          <w:rFonts w:ascii="Times New Roman" w:hAnsi="Times New Roman" w:cs="Times New Roman"/>
          <w:noProof/>
        </w:rPr>
        <w:t>[96]</w:t>
      </w:r>
      <w:r w:rsidR="00C63181">
        <w:rPr>
          <w:rFonts w:ascii="Times New Roman" w:hAnsi="Times New Roman" w:cs="Times New Roman"/>
        </w:rPr>
        <w:fldChar w:fldCharType="end"/>
      </w:r>
      <w:r w:rsidR="00C63181">
        <w:rPr>
          <w:rFonts w:ascii="Times New Roman" w:hAnsi="Times New Roman" w:cs="Times New Roman"/>
        </w:rPr>
        <w:t>,  as a result its c</w:t>
      </w:r>
      <w:r w:rsidR="007940BB">
        <w:rPr>
          <w:rFonts w:ascii="Times New Roman" w:hAnsi="Times New Roman" w:cs="Times New Roman"/>
        </w:rPr>
        <w:t xml:space="preserve">oncentration </w:t>
      </w:r>
      <w:r w:rsidR="00C63181">
        <w:rPr>
          <w:rFonts w:ascii="Times New Roman" w:hAnsi="Times New Roman" w:cs="Times New Roman"/>
        </w:rPr>
        <w:t>can be directly estimated from the secretion as implemented in FigX</w:t>
      </w:r>
      <w:r w:rsidR="007940BB">
        <w:rPr>
          <w:rFonts w:ascii="Times New Roman" w:hAnsi="Times New Roman" w:cs="Times New Roman"/>
        </w:rPr>
        <w:t>.</w:t>
      </w:r>
    </w:p>
    <w:p w:rsidR="00F830D4" w:rsidRDefault="00F830D4" w:rsidP="00F830D4">
      <w:pPr>
        <w:keepNext/>
        <w:jc w:val="both"/>
      </w:pPr>
    </w:p>
    <w:p w:rsidR="00C63181"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21</w:t>
      </w:r>
      <w:r>
        <w:fldChar w:fldCharType="end"/>
      </w:r>
      <w:r>
        <w:t>, Thyrothropin (TSH)</w:t>
      </w:r>
    </w:p>
    <w:p w:rsidR="003362FC" w:rsidRPr="003A5773" w:rsidRDefault="003362FC" w:rsidP="00BE55F4">
      <w:pPr>
        <w:jc w:val="both"/>
        <w:rPr>
          <w:rFonts w:ascii="Times New Roman" w:hAnsi="Times New Roman" w:cs="Times New Roman"/>
        </w:rPr>
      </w:pPr>
    </w:p>
    <w:p w:rsidR="001F6B45" w:rsidRPr="003A5773" w:rsidRDefault="001F6B45" w:rsidP="001F6B45">
      <w:pPr>
        <w:jc w:val="both"/>
        <w:rPr>
          <w:rFonts w:ascii="Times New Roman" w:hAnsi="Times New Roman" w:cs="Times New Roman"/>
        </w:rPr>
      </w:pPr>
      <w:r w:rsidRPr="00FE49C8">
        <w:rPr>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w:p>
    <w:p w:rsidR="003362FC" w:rsidRDefault="003362FC" w:rsidP="00BE55F4">
      <w:pPr>
        <w:pStyle w:val="Nadpis2"/>
        <w:jc w:val="both"/>
        <w:rPr>
          <w:rStyle w:val="Znaknadpisu1"/>
          <w:rFonts w:ascii="Times New Roman" w:hAnsi="Times New Roman" w:cs="Times New Roman"/>
        </w:rPr>
      </w:pPr>
      <w:bookmarkStart w:id="205" w:name="_Toc408707146"/>
      <w:bookmarkStart w:id="206" w:name="_Toc409289314"/>
      <w:r w:rsidRPr="003A5773">
        <w:rPr>
          <w:rStyle w:val="Znaknadpisu1"/>
          <w:rFonts w:ascii="Times New Roman" w:hAnsi="Times New Roman" w:cs="Times New Roman"/>
        </w:rPr>
        <w:t>Electrolytes</w:t>
      </w:r>
      <w:r w:rsidR="00A42A08" w:rsidRPr="00A42A08">
        <w:rPr>
          <w:rStyle w:val="Znaknadpisu1"/>
          <w:rFonts w:ascii="Times New Roman" w:hAnsi="Times New Roman" w:cs="Times New Roman"/>
        </w:rPr>
        <w:t xml:space="preserve"> </w:t>
      </w:r>
      <w:r w:rsidR="00A42A08" w:rsidRPr="003A5773">
        <w:rPr>
          <w:rStyle w:val="Znaknadpisu1"/>
          <w:rFonts w:ascii="Times New Roman" w:hAnsi="Times New Roman" w:cs="Times New Roman"/>
        </w:rPr>
        <w:t>and Acid-Base</w:t>
      </w:r>
      <w:bookmarkEnd w:id="205"/>
      <w:bookmarkEnd w:id="206"/>
    </w:p>
    <w:p w:rsidR="00A42A08" w:rsidRPr="007D270F" w:rsidRDefault="00A42A08" w:rsidP="007D270F">
      <w:pPr>
        <w:pStyle w:val="Nadpis3"/>
      </w:pPr>
      <w:bookmarkStart w:id="207" w:name="_Toc409289315"/>
      <w:r w:rsidRPr="007D270F">
        <w:t>Acid-base</w:t>
      </w:r>
      <w:bookmarkEnd w:id="207"/>
    </w:p>
    <w:p w:rsidR="00A42A08" w:rsidRDefault="00A42A08" w:rsidP="00BE55F4">
      <w:pPr>
        <w:jc w:val="both"/>
        <w:rPr>
          <w:rFonts w:ascii="Times New Roman" w:hAnsi="Times New Roman" w:cs="Times New Roman"/>
        </w:rPr>
      </w:pPr>
      <w:r w:rsidRPr="003A5773">
        <w:rPr>
          <w:rFonts w:ascii="Times New Roman" w:hAnsi="Times New Roman" w:cs="Times New Roman"/>
        </w:rPr>
        <w:t xml:space="preserve">The blood acid-base balance calculation is based on electroneutrality. In plasma is calculated summary charge concentration for strong ions, which do not significantly change their charge at pH from 5 to 9. This is called strong ion difference </w:t>
      </w:r>
      <w:r>
        <w:rPr>
          <w:rFonts w:ascii="Times New Roman" w:hAnsi="Times New Roman" w:cs="Times New Roman"/>
        </w:rPr>
        <w:t>(</w:t>
      </w:r>
      <w:r w:rsidRPr="003A5773">
        <w:rPr>
          <w:rFonts w:ascii="Times New Roman" w:hAnsi="Times New Roman" w:cs="Times New Roman"/>
        </w:rPr>
        <w:t>SID</w:t>
      </w:r>
      <w:r>
        <w:rPr>
          <w:rFonts w:ascii="Times New Roman" w:hAnsi="Times New Roman" w:cs="Times New Roman"/>
        </w:rPr>
        <w:t>)</w:t>
      </w:r>
      <w:r w:rsidRPr="003A5773">
        <w:rPr>
          <w:rFonts w:ascii="Times New Roman" w:hAnsi="Times New Roman" w:cs="Times New Roman"/>
        </w:rPr>
        <w:t>. From acid-base buffers (weak ions) is also calculated the summary charge co</w:t>
      </w:r>
      <w:r>
        <w:rPr>
          <w:rFonts w:ascii="Times New Roman" w:hAnsi="Times New Roman" w:cs="Times New Roman"/>
        </w:rPr>
        <w:t>ncentration at normal conditions (prefix N) called n</w:t>
      </w:r>
      <w:r w:rsidRPr="003A5773">
        <w:rPr>
          <w:rFonts w:ascii="Times New Roman" w:hAnsi="Times New Roman" w:cs="Times New Roman"/>
        </w:rPr>
        <w:t>ormal</w:t>
      </w:r>
      <w:r>
        <w:rPr>
          <w:rFonts w:ascii="Times New Roman" w:hAnsi="Times New Roman" w:cs="Times New Roman"/>
        </w:rPr>
        <w:t xml:space="preserve"> strong ion difference (N</w:t>
      </w:r>
      <w:r w:rsidRPr="003A5773">
        <w:rPr>
          <w:rFonts w:ascii="Times New Roman" w:hAnsi="Times New Roman" w:cs="Times New Roman"/>
        </w:rPr>
        <w:t>SID</w:t>
      </w:r>
      <w:r>
        <w:rPr>
          <w:rFonts w:ascii="Times New Roman" w:hAnsi="Times New Roman" w:cs="Times New Roman"/>
        </w:rPr>
        <w:t>), where the normal conditions defined as plasma pH=7.4,</w:t>
      </w:r>
      <w:r w:rsidRPr="003A5773">
        <w:rPr>
          <w:rFonts w:ascii="Times New Roman" w:hAnsi="Times New Roman" w:cs="Times New Roman"/>
        </w:rPr>
        <w:t xml:space="preserve"> full oxygen saturation</w:t>
      </w:r>
      <w:r>
        <w:rPr>
          <w:rFonts w:ascii="Times New Roman" w:hAnsi="Times New Roman" w:cs="Times New Roman"/>
        </w:rPr>
        <w:t>, CO2 partial pressure of 40mmHg and temperature of 37</w:t>
      </w:r>
      <w:r>
        <w:rPr>
          <w:rFonts w:ascii="Times New Roman" w:hAnsi="Times New Roman" w:cs="Times New Roman"/>
          <w:lang w:val="cs-CZ"/>
        </w:rPr>
        <w:t>°C</w:t>
      </w:r>
      <w:r>
        <w:rPr>
          <w:rFonts w:ascii="Times New Roman" w:hAnsi="Times New Roman" w:cs="Times New Roman"/>
        </w:rPr>
        <w:t xml:space="preserve">. Both SID and NSID can be calculated in plasma (suffix P) and inside erythrocytes (suffix E). The titration of one liter of blood to reach the normal conditions will use the amount of strong acid equal to Hct*(SIDE-NSIDE)+(1-Hct)*(SIDP-NSIDP). This measurable amount of titrant can be called also </w:t>
      </w:r>
      <w:r w:rsidRPr="003A5773">
        <w:rPr>
          <w:rFonts w:ascii="Times New Roman" w:hAnsi="Times New Roman" w:cs="Times New Roman"/>
        </w:rPr>
        <w:t xml:space="preserve">base excess of oxygenated blood (BEox) </w:t>
      </w:r>
      <w:r>
        <w:rPr>
          <w:rFonts w:ascii="Times New Roman" w:hAnsi="Times New Roman" w:cs="Times New Roman"/>
        </w:rPr>
        <w:t>or</w:t>
      </w:r>
      <w:r w:rsidRPr="003A5773">
        <w:rPr>
          <w:rFonts w:ascii="Times New Roman" w:hAnsi="Times New Roman" w:cs="Times New Roman"/>
        </w:rPr>
        <w:t xml:space="preserve"> as negative titratable hydrogen ions of oxygenated blood (</w:t>
      </w:r>
      <w:r>
        <w:rPr>
          <w:rFonts w:ascii="Times New Roman" w:hAnsi="Times New Roman" w:cs="Times New Roman"/>
        </w:rPr>
        <w:t>-</w:t>
      </w:r>
      <w:r w:rsidRPr="003A5773">
        <w:rPr>
          <w:rFonts w:ascii="Times New Roman" w:hAnsi="Times New Roman" w:cs="Times New Roman"/>
        </w:rPr>
        <w:t>cTHox) used by Siggaard with Van-Slyke equation.</w:t>
      </w:r>
    </w:p>
    <w:p w:rsidR="00A42A08" w:rsidRDefault="001772ED" w:rsidP="00BE55F4">
      <w:pPr>
        <w:jc w:val="both"/>
        <w:rPr>
          <w:rFonts w:ascii="Times New Roman" w:hAnsi="Times New Roman" w:cs="Times New Roman"/>
        </w:rPr>
      </w:pPr>
      <w:r>
        <w:rPr>
          <w:rFonts w:ascii="Times New Roman" w:hAnsi="Times New Roman" w:cs="Times New Roman"/>
        </w:rPr>
        <w:t>Using charges of strong electrolytes on SID</w:t>
      </w:r>
      <w:r w:rsidR="00A42A08">
        <w:rPr>
          <w:rFonts w:ascii="Times New Roman" w:hAnsi="Times New Roman" w:cs="Times New Roman"/>
        </w:rPr>
        <w:t xml:space="preserve"> side</w:t>
      </w:r>
      <w:r>
        <w:rPr>
          <w:rFonts w:ascii="Times New Roman" w:hAnsi="Times New Roman" w:cs="Times New Roman"/>
        </w:rPr>
        <w:t xml:space="preserve"> and charges of weak ions on NSID side of electroneutrality equation joins the acid-base submodel equilibrium with all charged substances. </w:t>
      </w:r>
    </w:p>
    <w:p w:rsidR="00171967" w:rsidRPr="003A5773" w:rsidRDefault="00171967" w:rsidP="00BE55F4">
      <w:pPr>
        <w:jc w:val="both"/>
        <w:rPr>
          <w:rFonts w:ascii="Times New Roman" w:hAnsi="Times New Roman" w:cs="Times New Roman"/>
        </w:rPr>
      </w:pPr>
      <w:r>
        <w:rPr>
          <w:rFonts w:ascii="Times New Roman" w:hAnsi="Times New Roman" w:cs="Times New Roman"/>
        </w:rPr>
        <w:t>The typical SIDP and NSIDP is 40 meq/l and typical SIDE and NSIDE is 30 meq/l. The typical SIDP is composed with Na (145), K(4), Cl (104), SO2(2mmol/l), Lactate(1) and the typical NSIDP is composed with bicarbonate (24.5), albumin(12.5</w:t>
      </w:r>
      <w:r w:rsidR="008E24D5">
        <w:rPr>
          <w:rFonts w:ascii="Times New Roman" w:hAnsi="Times New Roman" w:cs="Times New Roman"/>
        </w:rPr>
        <w:t>meq/l</w:t>
      </w:r>
      <w:r>
        <w:rPr>
          <w:rFonts w:ascii="Times New Roman" w:hAnsi="Times New Roman" w:cs="Times New Roman"/>
        </w:rPr>
        <w:t>), phosphates() and globilins(). In erythrocytes the SIDE is composed with K(102), Na(7.5), Mg(2mmol/l), Cl(68), SO2(1)</w:t>
      </w:r>
      <w:r w:rsidR="008E24D5">
        <w:rPr>
          <w:rFonts w:ascii="Times New Roman" w:hAnsi="Times New Roman" w:cs="Times New Roman"/>
        </w:rPr>
        <w:t xml:space="preserve"> and lactate (). </w:t>
      </w:r>
      <w:r>
        <w:rPr>
          <w:rFonts w:ascii="Times New Roman" w:hAnsi="Times New Roman" w:cs="Times New Roman"/>
        </w:rPr>
        <w:t xml:space="preserve"> </w:t>
      </w:r>
      <w:r w:rsidR="008E24D5">
        <w:rPr>
          <w:rFonts w:ascii="Times New Roman" w:hAnsi="Times New Roman" w:cs="Times New Roman"/>
        </w:rPr>
        <w:t>The</w:t>
      </w:r>
      <w:r>
        <w:rPr>
          <w:rFonts w:ascii="Times New Roman" w:hAnsi="Times New Roman" w:cs="Times New Roman"/>
        </w:rPr>
        <w:t xml:space="preserve"> NSIDE is composed with bicarbonate(</w:t>
      </w:r>
      <w:r w:rsidR="00953AA1">
        <w:rPr>
          <w:rFonts w:ascii="Times New Roman" w:hAnsi="Times New Roman" w:cs="Times New Roman"/>
        </w:rPr>
        <w:t>1</w:t>
      </w:r>
      <w:r>
        <w:rPr>
          <w:rFonts w:ascii="Times New Roman" w:hAnsi="Times New Roman" w:cs="Times New Roman"/>
        </w:rPr>
        <w:t>5), hemoglobin (21mmol/l), 2,3-DPG(5mmol/l)</w:t>
      </w:r>
      <w:r w:rsidR="008E24D5">
        <w:rPr>
          <w:rFonts w:ascii="Times New Roman" w:hAnsi="Times New Roman" w:cs="Times New Roman"/>
        </w:rPr>
        <w:t>, ATP(1.3mmol/l), ADP(0.2mmol/l), phosphates(). Other electrolytes and buffers are neglected because of their small concentration and/or small charge.</w:t>
      </w:r>
    </w:p>
    <w:p w:rsidR="00F830D4" w:rsidRDefault="00F830D4" w:rsidP="00F830D4">
      <w:pPr>
        <w:keepNext/>
        <w:jc w:val="both"/>
      </w:pPr>
    </w:p>
    <w:p w:rsidR="00A42A08"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22</w:t>
      </w:r>
      <w:r>
        <w:fldChar w:fldCharType="end"/>
      </w:r>
      <w:r>
        <w:t>, Acid-Base Subsystem</w:t>
      </w: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NormalSID is calculated from plasma and erythrocytes weak ions…</w:t>
      </w:r>
    </w:p>
    <w:p w:rsidR="00F830D4" w:rsidRDefault="00F830D4" w:rsidP="00F830D4">
      <w:pPr>
        <w:keepNext/>
        <w:jc w:val="both"/>
      </w:pPr>
    </w:p>
    <w:p w:rsidR="00A42A08"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23</w:t>
      </w:r>
      <w:r>
        <w:fldChar w:fldCharType="end"/>
      </w:r>
      <w:r>
        <w:t>, Acid Buffers (Normal Strong Ions Difference)</w:t>
      </w:r>
    </w:p>
    <w:p w:rsidR="00A42A08" w:rsidRPr="003A5773" w:rsidRDefault="00A42A08" w:rsidP="00BE55F4">
      <w:pPr>
        <w:jc w:val="both"/>
        <w:rPr>
          <w:rFonts w:ascii="Times New Roman" w:hAnsi="Times New Roman" w:cs="Times New Roman"/>
        </w:rPr>
      </w:pPr>
    </w:p>
    <w:p w:rsidR="00A42A08" w:rsidRPr="003A5773" w:rsidRDefault="00A42A08" w:rsidP="00BE55F4">
      <w:pPr>
        <w:jc w:val="both"/>
        <w:rPr>
          <w:rFonts w:ascii="Times New Roman" w:hAnsi="Times New Roman" w:cs="Times New Roman"/>
        </w:rPr>
      </w:pP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Intracellular pH is calculated only from intracellular potassium(151 mmol/L), bicarbonate(17-23 mmol/L), buffers(22-28 mmol/L) and lactate(1 mmol/L). Other cations (12 mmol/L) and anions (117 mmol/L) are assumed as constant. From electroneutrality can be calculated the current amount of bicarbonate as non-bicarbonate ions difference. And because the carbon dioxide partial pressure is also known, the acidity can be expressed from Hendersom-Hasselbalch EqX.</w:t>
      </w:r>
    </w:p>
    <w:p w:rsidR="00A42A08" w:rsidRPr="003A5773" w:rsidRDefault="001C1D74" w:rsidP="00BE55F4">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HCO</m:t>
                  </m:r>
                </m:e>
                <m:sub>
                  <m:r>
                    <w:rPr>
                      <w:rFonts w:ascii="Cambria Math" w:hAnsi="Cambria Math" w:cs="Times New Roman"/>
                    </w:rPr>
                    <m:t>3</m:t>
                  </m:r>
                </m:sub>
                <m:sup>
                  <m:r>
                    <w:rPr>
                      <w:rFonts w:ascii="Cambria Math" w:hAnsi="Cambria Math" w:cs="Times New Roman"/>
                    </w:rPr>
                    <m:t>-</m:t>
                  </m:r>
                </m:sup>
              </m:sSubSup>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CO</m:t>
                  </m:r>
                </m:e>
                <m:sub>
                  <m:r>
                    <w:rPr>
                      <w:rFonts w:ascii="Cambria Math" w:hAnsi="Cambria Math" w:cs="Times New Roman"/>
                    </w:rPr>
                    <m:t>2</m:t>
                  </m:r>
                </m:sub>
              </m:sSub>
              <m:r>
                <w:rPr>
                  <w:rFonts w:ascii="Cambria Math" w:hAnsi="Cambria Math" w:cs="Times New Roman"/>
                </w:rPr>
                <m:t>]</m:t>
              </m:r>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pH-pK</m:t>
              </m:r>
            </m:sup>
          </m:sSup>
        </m:oMath>
      </m:oMathPara>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pH=7.2, pCO2 = 45mmHg – 60 mmHg:</w:t>
      </w: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HCO3=0.23*(45*101.325/760)*10^(7.2-6.1)=0.386*pCO2=17</w:t>
      </w:r>
    </w:p>
    <w:p w:rsidR="00A42A08" w:rsidRPr="003A5773" w:rsidRDefault="00A42A08" w:rsidP="00BE55F4">
      <w:pPr>
        <w:jc w:val="both"/>
        <w:rPr>
          <w:rFonts w:ascii="Times New Roman" w:hAnsi="Times New Roman" w:cs="Times New Roman"/>
        </w:rPr>
      </w:pPr>
      <w:r w:rsidRPr="003A5773">
        <w:rPr>
          <w:rFonts w:ascii="Times New Roman" w:hAnsi="Times New Roman" w:cs="Times New Roman"/>
        </w:rPr>
        <w:t>HCO3=0.23*(60*101.325/760)*10^(7.2-6.1)=23</w:t>
      </w:r>
    </w:p>
    <w:p w:rsidR="006079D3" w:rsidRDefault="006079D3" w:rsidP="006079D3">
      <w:pPr>
        <w:pStyle w:val="Nadpis3"/>
      </w:pPr>
      <w:bookmarkStart w:id="208" w:name="_Toc409289316"/>
      <w:r>
        <w:t>Ammonium and chloride excretion</w:t>
      </w:r>
      <w:bookmarkEnd w:id="208"/>
    </w:p>
    <w:p w:rsidR="00A42A08" w:rsidRDefault="007D270F" w:rsidP="006079D3">
      <w:pPr>
        <w:pStyle w:val="Nadpis3"/>
      </w:pPr>
      <w:bookmarkStart w:id="209" w:name="_Toc409289317"/>
      <w:r>
        <w:t>Sodium</w:t>
      </w:r>
      <w:bookmarkEnd w:id="209"/>
    </w:p>
    <w:p w:rsidR="007D270F" w:rsidRDefault="007D270F" w:rsidP="006079D3">
      <w:pPr>
        <w:pStyle w:val="Nadpis3"/>
      </w:pPr>
      <w:bookmarkStart w:id="210" w:name="_Toc409289318"/>
      <w:r>
        <w:t>Potassium</w:t>
      </w:r>
      <w:bookmarkEnd w:id="210"/>
    </w:p>
    <w:p w:rsidR="007D270F" w:rsidRDefault="007D270F" w:rsidP="007D270F">
      <w:pPr>
        <w:pStyle w:val="Nadpis3"/>
      </w:pPr>
      <w:bookmarkStart w:id="211" w:name="_Toc409289319"/>
      <w:r>
        <w:t>Phosphates and Sulfates</w:t>
      </w:r>
      <w:bookmarkEnd w:id="211"/>
    </w:p>
    <w:p w:rsidR="003362FC" w:rsidRPr="003A5773" w:rsidRDefault="003362FC" w:rsidP="00BE55F4">
      <w:pPr>
        <w:pStyle w:val="Nadpis2"/>
        <w:jc w:val="both"/>
        <w:rPr>
          <w:rStyle w:val="Znaknadpisu1"/>
          <w:rFonts w:ascii="Times New Roman" w:hAnsi="Times New Roman" w:cs="Times New Roman"/>
        </w:rPr>
      </w:pPr>
      <w:bookmarkStart w:id="212" w:name="_Toc408707147"/>
      <w:bookmarkStart w:id="213" w:name="_Toc409289320"/>
      <w:r w:rsidRPr="003A5773">
        <w:rPr>
          <w:rStyle w:val="Znaknadpisu1"/>
          <w:rFonts w:ascii="Times New Roman" w:hAnsi="Times New Roman" w:cs="Times New Roman"/>
        </w:rPr>
        <w:t>Gases</w:t>
      </w:r>
      <w:bookmarkEnd w:id="212"/>
      <w:bookmarkEnd w:id="213"/>
      <w:r w:rsidRPr="003A5773">
        <w:rPr>
          <w:rStyle w:val="Znaknadpisu1"/>
          <w:rFonts w:ascii="Times New Roman" w:hAnsi="Times New Roman" w:cs="Times New Roman"/>
        </w:rPr>
        <w:t xml:space="preserve">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 support metabolism of each cell there must be delivered oxygen. And carbon dioxide must be transported out of the body. Both called blood gases transport are critical for life.  It starts by lungs ventilation to reach optimal alveolar partial pressures of oxygen and carbon dioxide. These pressures play roles in gases dissolving in blood, but here is the total amount of transported gases dependent also on blood flow, binding properties of hemoglobin, temperature and hydrogen ion activity. In tissue microcirculation is blood delivered so close to cells that no other active delivery is needed and only diffusion take place here.</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24</w:t>
      </w:r>
      <w:r>
        <w:fldChar w:fldCharType="end"/>
      </w:r>
      <w:r>
        <w:t>, Gases Subsystem</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The submodels of gases transport are: ventilation, where is calculated the air flow, water vapor dilution, temperatures and pressures effect; oxygen transport; carbon dioxide transport; and acid-base as hydrogen ion activity calculations.  </w:t>
      </w:r>
    </w:p>
    <w:p w:rsidR="003362FC" w:rsidRPr="006079D3" w:rsidRDefault="003362FC" w:rsidP="006079D3">
      <w:pPr>
        <w:pStyle w:val="Nadpis3"/>
      </w:pPr>
      <w:bookmarkStart w:id="214" w:name="_Toc409289321"/>
      <w:r w:rsidRPr="006079D3">
        <w:t>Ventilation</w:t>
      </w:r>
      <w:bookmarkEnd w:id="214"/>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Natural ventilation depends on many factors and are driven by neural reflexes. Their sensors are central chemoreceptors, which answer to change of intracellular pH; peripheral chemoreceptors located in arterial sinus and aorta detecting changes of arterial blood pH and pO2 and receptors of skeletal muscle metaboreflex. Whole afferent path of respiratory reflexes are in the model summarized into one normalized value called TotalDrive, from which is in efferent part calculated the respiratory rate (typical 11 per minute) and normalized respiratory center motoric nerve activity.  </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From the lungs properties are then calculated current tidal volume (450 ml at body conditions -  temperature of 37°C and 100% humidity) and current dead space volume (150ml at body conditions). Because the temperature and humidity in lungs differs from surrounding air environment, the alveolar ventilation is recalculated to the inspired air conditions in submodel called alveolarVentilation.</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25</w:t>
      </w:r>
      <w:r>
        <w:fldChar w:fldCharType="end"/>
      </w:r>
      <w:r>
        <w:t>, Regulation of Ventilation</w:t>
      </w:r>
    </w:p>
    <w:p w:rsidR="003362FC" w:rsidRPr="006079D3" w:rsidRDefault="003362FC" w:rsidP="006079D3">
      <w:pPr>
        <w:pStyle w:val="Nadpis3"/>
      </w:pPr>
      <w:bookmarkStart w:id="215" w:name="_Toc409289322"/>
      <w:r w:rsidRPr="006079D3">
        <w:t>Oxygen</w:t>
      </w:r>
      <w:bookmarkEnd w:id="215"/>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Content of air oxygen in earth atmosphere is typically 21% with atmospheric pressure 101325 Pa, which give its partial pressure in air around 21 kPa. But the amount of oxygen molecules are still dependent on temperature driven by gas equation Eq1, where P is partial pressure, R is gas constant and T is temperature in Kelvins. For example in 0 degC (273.15 K) dry air is molar concentration of oxygen 9.2 mmol/l, while in 40 degC dry air is oxygen molar concentration only 8.1 mmol/l at the same oxygen partial pressure of 21 kPa. </w:t>
      </w:r>
    </w:p>
    <w:p w:rsidR="003362FC" w:rsidRPr="003A5773" w:rsidRDefault="003362FC" w:rsidP="00BE55F4">
      <w:pPr>
        <w:jc w:val="both"/>
        <w:rPr>
          <w:rFonts w:ascii="Times New Roman" w:hAnsi="Times New Roman" w:cs="Times New Roman"/>
        </w:rPr>
      </w:pPr>
      <m:oMathPara>
        <m:oMath>
          <m:r>
            <w:rPr>
              <w:rFonts w:ascii="Cambria Math" w:hAnsi="Cambria Math" w:cs="Times New Roman"/>
            </w:rPr>
            <m:t>c=</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R∙T</m:t>
              </m:r>
            </m:den>
          </m:f>
        </m:oMath>
      </m:oMathPara>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In respiratory paths are air heated to body temperature and diluted by water. Volume of inspired air is changed, which is reflected in variable AlveolarVentilation recalculated to inspired air conditions. Once the air is transported to the alveolus, the exchange take place. Oxygen dissolve in blood plasma and chemically bound the hemoglobin molecules inside red cells. Dissolving of oxygen in water is driven by Henry’s law, where also take place the body temperature.  </w:t>
      </w:r>
    </w:p>
    <w:p w:rsidR="00F830D4" w:rsidRDefault="00F830D4" w:rsidP="00F830D4">
      <w:pPr>
        <w:keepNext/>
        <w:jc w:val="both"/>
      </w:pPr>
    </w:p>
    <w:p w:rsidR="003362FC" w:rsidRPr="003A5773" w:rsidRDefault="00F830D4" w:rsidP="00F830D4">
      <w:pPr>
        <w:pStyle w:val="Titulek"/>
        <w:jc w:val="both"/>
        <w:rPr>
          <w:rFonts w:ascii="Times New Roman" w:hAnsi="Times New Roman" w:cs="Times New Roman"/>
        </w:rPr>
      </w:pPr>
      <w:r>
        <w:t xml:space="preserve">Diagram </w:t>
      </w:r>
      <w:r>
        <w:fldChar w:fldCharType="begin"/>
      </w:r>
      <w:r>
        <w:instrText xml:space="preserve"> SEQ Diagram \* ARABIC </w:instrText>
      </w:r>
      <w:r>
        <w:fldChar w:fldCharType="separate"/>
      </w:r>
      <w:r w:rsidR="006520A4">
        <w:rPr>
          <w:noProof/>
        </w:rPr>
        <w:t>26</w:t>
      </w:r>
      <w:r>
        <w:fldChar w:fldCharType="end"/>
      </w:r>
      <w:r>
        <w:t>, Oxygen</w:t>
      </w:r>
    </w:p>
    <w:p w:rsidR="003362FC" w:rsidRPr="006079D3" w:rsidRDefault="003362FC" w:rsidP="006079D3">
      <w:pPr>
        <w:pStyle w:val="Nadpis3"/>
      </w:pPr>
      <w:bookmarkStart w:id="216" w:name="_Toc409289323"/>
      <w:r w:rsidRPr="006079D3">
        <w:t>Carbon dioxide</w:t>
      </w:r>
      <w:bookmarkEnd w:id="216"/>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 xml:space="preserve">Production 200ml/min (STP) </w:t>
      </w:r>
      <w:r w:rsidRPr="003A5773">
        <w:rPr>
          <w:rFonts w:ascii="Times New Roman" w:hAnsi="Times New Roman" w:cs="Times New Roman"/>
        </w:rPr>
        <w:fldChar w:fldCharType="begin"/>
      </w:r>
      <w:r w:rsidR="00954841">
        <w:rPr>
          <w:rFonts w:ascii="Times New Roman" w:hAnsi="Times New Roman" w:cs="Times New Roman"/>
        </w:rPr>
        <w:instrText xml:space="preserve"> ADDIN EN.CITE &lt;EndNote&gt;&lt;Cite&gt;&lt;Author&gt;Arthurs&lt;/Author&gt;&lt;Year&gt;2005&lt;/Year&gt;&lt;RecNum&gt;110&lt;/RecNum&gt;&lt;DisplayText&gt;[97]&lt;/DisplayText&gt;&lt;record&gt;&lt;rec-number&gt;110&lt;/rec-number&gt;&lt;foreign-keys&gt;&lt;key app="EN" db-id="x9fzp9txovfw59ezxsmv2dxytdwvzexpew95" timestamp="1408436838"&gt;110&lt;/key&gt;&lt;/foreign-keys&gt;&lt;ref-type name="Journal Article"&gt;17&lt;/ref-type&gt;&lt;contributors&gt;&lt;authors&gt;&lt;author&gt;Arthurs, GJ&lt;/author&gt;&lt;author&gt;Sudhakar, M&lt;/author&gt;&lt;/authors&gt;&lt;/contributors&gt;&lt;titles&gt;&lt;title&gt;Carbon dioxide transport&lt;/title&gt;&lt;secondary-title&gt;Continuing Education in Anaesthesia, Critical Care &amp;amp; Pain&lt;/secondary-title&gt;&lt;/titles&gt;&lt;periodical&gt;&lt;full-title&gt;Continuing Education in Anaesthesia, Critical Care &amp;amp; Pain&lt;/full-title&gt;&lt;/periodical&gt;&lt;pages&gt;207-210&lt;/pages&gt;&lt;volume&gt;5&lt;/volume&gt;&lt;number&gt;6&lt;/number&gt;&lt;dates&gt;&lt;year&gt;2005&lt;/year&gt;&lt;/dates&gt;&lt;isbn&gt;1743-1816&lt;/isbn&gt;&lt;urls&gt;&lt;/urls&gt;&lt;/record&gt;&lt;/Cite&gt;&lt;/EndNote&gt;</w:instrText>
      </w:r>
      <w:r w:rsidRPr="003A5773">
        <w:rPr>
          <w:rFonts w:ascii="Times New Roman" w:hAnsi="Times New Roman" w:cs="Times New Roman"/>
        </w:rPr>
        <w:fldChar w:fldCharType="separate"/>
      </w:r>
      <w:r w:rsidR="00954841">
        <w:rPr>
          <w:rFonts w:ascii="Times New Roman" w:hAnsi="Times New Roman" w:cs="Times New Roman"/>
          <w:noProof/>
        </w:rPr>
        <w:t>[97]</w:t>
      </w:r>
      <w:r w:rsidRPr="003A5773">
        <w:rPr>
          <w:rFonts w:ascii="Times New Roman" w:hAnsi="Times New Roman" w:cs="Times New Roman"/>
        </w:rPr>
        <w:fldChar w:fldCharType="end"/>
      </w:r>
      <w:r w:rsidRPr="003A5773">
        <w:rPr>
          <w:rFonts w:ascii="Times New Roman" w:hAnsi="Times New Roman" w:cs="Times New Roman"/>
        </w:rPr>
        <w:t xml:space="preserve"> = 8.8 mmol/min.</w:t>
      </w:r>
    </w:p>
    <w:tbl>
      <w:tblPr>
        <w:tblStyle w:val="Mkatabulky"/>
        <w:tblW w:w="0" w:type="auto"/>
        <w:tblLook w:val="04A0" w:firstRow="1" w:lastRow="0" w:firstColumn="1" w:lastColumn="0" w:noHBand="0" w:noVBand="1"/>
      </w:tblPr>
      <w:tblGrid>
        <w:gridCol w:w="1672"/>
        <w:gridCol w:w="1871"/>
        <w:gridCol w:w="1609"/>
        <w:gridCol w:w="1637"/>
        <w:gridCol w:w="1606"/>
      </w:tblGrid>
      <w:tr w:rsidR="003362FC" w:rsidRPr="003A5773" w:rsidTr="00BD00BE">
        <w:tc>
          <w:tcPr>
            <w:tcW w:w="1799" w:type="dxa"/>
          </w:tcPr>
          <w:p w:rsidR="003362FC" w:rsidRPr="003A5773" w:rsidRDefault="003362FC" w:rsidP="00BE55F4">
            <w:pPr>
              <w:jc w:val="both"/>
              <w:rPr>
                <w:rFonts w:ascii="Times New Roman" w:hAnsi="Times New Roman" w:cs="Times New Roman"/>
              </w:rPr>
            </w:pP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plasma</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Arterial RBC</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plasma</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Venous RBC</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Dissolved CO2</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1.2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1.2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1.4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1.4 mmol/l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HCO3</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24.4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13.1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26.3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13.2 mmol/l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Carbamino</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Neligible</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2.4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Neligible</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3.8 mmol/l</w:t>
            </w:r>
          </w:p>
        </w:tc>
      </w:tr>
      <w:tr w:rsidR="003362FC" w:rsidRPr="003A5773" w:rsidTr="00BD00BE">
        <w:tc>
          <w:tcPr>
            <w:tcW w:w="1799"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Total</w:t>
            </w:r>
          </w:p>
        </w:tc>
        <w:tc>
          <w:tcPr>
            <w:tcW w:w="2095"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25.6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16.7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27.6 mmol/l</w:t>
            </w:r>
          </w:p>
        </w:tc>
        <w:tc>
          <w:tcPr>
            <w:tcW w:w="1798" w:type="dxa"/>
          </w:tcPr>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18.4 mmol/l</w:t>
            </w:r>
          </w:p>
        </w:tc>
      </w:tr>
    </w:tbl>
    <w:p w:rsidR="003362FC" w:rsidRPr="003A5773" w:rsidRDefault="003362FC" w:rsidP="00BE55F4">
      <w:pPr>
        <w:jc w:val="both"/>
        <w:rPr>
          <w:rFonts w:ascii="Times New Roman" w:hAnsi="Times New Roman" w:cs="Times New Roman"/>
        </w:rPr>
      </w:pP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t>pCO2=40mmHg,pH=7.4,HCO3=24.5 mmol/l, aCO2= 0.231 (mmol/l)/kPa, pK=6.1   at 37degC</w:t>
      </w:r>
    </w:p>
    <w:p w:rsidR="00B55736" w:rsidRDefault="003362FC" w:rsidP="00BE55F4">
      <w:pPr>
        <w:pStyle w:val="Nadpis2"/>
        <w:jc w:val="both"/>
        <w:rPr>
          <w:rStyle w:val="Znaknadpisu1"/>
          <w:rFonts w:ascii="Times New Roman" w:hAnsi="Times New Roman" w:cs="Times New Roman"/>
        </w:rPr>
      </w:pPr>
      <w:bookmarkStart w:id="217" w:name="_Toc408707148"/>
      <w:bookmarkStart w:id="218" w:name="_Toc409289324"/>
      <w:r w:rsidRPr="003A5773">
        <w:rPr>
          <w:rStyle w:val="Znaknadpisu1"/>
          <w:rFonts w:ascii="Times New Roman" w:hAnsi="Times New Roman" w:cs="Times New Roman"/>
        </w:rPr>
        <w:t>Nutrients and Metabolism</w:t>
      </w:r>
      <w:bookmarkEnd w:id="217"/>
      <w:bookmarkEnd w:id="218"/>
    </w:p>
    <w:p w:rsidR="00E61D74" w:rsidRDefault="00837466" w:rsidP="00BE55F4">
      <w:pPr>
        <w:jc w:val="both"/>
      </w:pPr>
      <w:r>
        <w:t>Energy for human body is taken from food. The food is simplified to carbohydrates, proteins and fat. After eating are nutrients absorbed to body extracellular fluid. Nutrients can be also synthetized mostly by liver as gluconeogenesi</w:t>
      </w:r>
      <w:r w:rsidR="00E61D74">
        <w:t>s, ketogenesis or lipogenesis .</w:t>
      </w:r>
    </w:p>
    <w:p w:rsidR="00E61D74" w:rsidRDefault="00E61D74" w:rsidP="00BE55F4">
      <w:pPr>
        <w:jc w:val="both"/>
      </w:pPr>
      <w:r>
        <w:t>exercise</w:t>
      </w:r>
      <w:r>
        <w:fldChar w:fldCharType="begin">
          <w:fldData xml:space="preserve">PEVuZE5vdGU+PENpdGU+PEF1dGhvcj5DYXJsc29uPC9BdXRob3I+PFllYXI+MTk3MTwvWWVhcj48
UmVjTnVtPjQ2PC9SZWNOdW0+PERpc3BsYXlUZXh0Pls5OCwgOTldPC9EaXNwbGF5VGV4dD48cmVj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954841">
        <w:instrText xml:space="preserve"> ADDIN EN.CITE </w:instrText>
      </w:r>
      <w:r w:rsidR="00954841">
        <w:fldChar w:fldCharType="begin">
          <w:fldData xml:space="preserve">PEVuZE5vdGU+PENpdGU+PEF1dGhvcj5DYXJsc29uPC9BdXRob3I+PFllYXI+MTk3MTwvWWVhcj48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</w:fldData>
        </w:fldChar>
      </w:r>
      <w:r w:rsidR="00954841">
        <w:instrText xml:space="preserve"> ADDIN EN.CITE.DATA </w:instrText>
      </w:r>
      <w:r w:rsidR="00954841">
        <w:fldChar w:fldCharType="end"/>
      </w:r>
      <w:r>
        <w:fldChar w:fldCharType="separate"/>
      </w:r>
      <w:r w:rsidR="00954841">
        <w:rPr>
          <w:noProof/>
        </w:rPr>
        <w:t>[98, 99]</w:t>
      </w:r>
      <w:r>
        <w:fldChar w:fldCharType="end"/>
      </w:r>
    </w:p>
    <w:p w:rsidR="00E61D74" w:rsidRDefault="00E61D74" w:rsidP="00BE55F4">
      <w:pPr>
        <w:jc w:val="both"/>
      </w:pPr>
      <w:r>
        <w:t>lactate and pyruvate (hypoxia)</w:t>
      </w:r>
      <w:r>
        <w:fldChar w:fldCharType="begin">
          <w:fldData xml:space="preserve">PEVuZE5vdGU+PENpdGU+PEF1dGhvcj5TaWVzasO2PC9BdXRob3I+PFllYXI+MTk3MTwvWWVhcj48
UmVjTnVtPjQwODwvUmVjTnVtPjxEaXNwbGF5VGV4dD5bMTAwLCAxMDFdPC9EaXNwbGF5VGV4dD48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954841">
        <w:instrText xml:space="preserve"> ADDIN EN.CITE </w:instrText>
      </w:r>
      <w:r w:rsidR="00954841">
        <w:fldChar w:fldCharType="begin">
          <w:fldData xml:space="preserve">PEVuZE5vdGU+PENpdGU+PEF1dGhvcj5TaWVzasO2PC9BdXRob3I+PFllYXI+MTk3MTwvWWVhcj48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</w:fldData>
        </w:fldChar>
      </w:r>
      <w:r w:rsidR="00954841">
        <w:instrText xml:space="preserve"> ADDIN EN.CITE.DATA </w:instrText>
      </w:r>
      <w:r w:rsidR="00954841">
        <w:fldChar w:fldCharType="end"/>
      </w:r>
      <w:r>
        <w:fldChar w:fldCharType="separate"/>
      </w:r>
      <w:r w:rsidR="00954841">
        <w:rPr>
          <w:noProof/>
        </w:rPr>
        <w:t>[100, 101]</w:t>
      </w:r>
      <w:r>
        <w:fldChar w:fldCharType="end"/>
      </w:r>
    </w:p>
    <w:p w:rsidR="00E61D74" w:rsidRPr="00E61D74" w:rsidRDefault="00E61D74" w:rsidP="00BE55F4">
      <w:pPr>
        <w:jc w:val="both"/>
      </w:pPr>
      <w:r>
        <w:t>protein</w:t>
      </w:r>
      <w:r>
        <w:fldChar w:fldCharType="begin"/>
      </w:r>
      <w:r w:rsidR="00954841">
        <w:instrText xml:space="preserve"> ADDIN EN.CITE &lt;EndNote&gt;&lt;Cite&gt;&lt;Author&gt;Hannaford&lt;/Author&gt;&lt;Year&gt;1982&lt;/Year&gt;&lt;RecNum&gt;351&lt;/RecNum&gt;&lt;DisplayText&gt;[102]&lt;/DisplayText&gt;&lt;record&gt;&lt;rec-number&gt;351&lt;/rec-number&gt;&lt;foreign-keys&gt;&lt;key app="EN" db-id="asff5atfts5dsyeed99x09p9vrrp5apxfr5e" timestamp="1410883994"&gt;351&lt;/key&gt;&lt;/foreign-keys&gt;&lt;ref-type name="Book"&gt;6&lt;/ref-type&gt;&lt;contributors&gt;&lt;authors&gt;&lt;author&gt;Hannaford, M. C.&lt;/author&gt;&lt;author&gt;Leiter, L. A.&lt;/author&gt;&lt;author&gt;Josse, R. G.&lt;/author&gt;&lt;author&gt;Goldstein, M. B.&lt;/author&gt;&lt;author&gt;Marliss, E. B.&lt;/author&gt;&lt;author&gt;Halperin, M. L.&lt;/author&gt;&lt;/authors&gt;&lt;/contributors&gt;&lt;titles&gt;&lt;title&gt;Protein wasting due to acidosis of prolonged fasting&lt;/title&gt;&lt;/titles&gt;&lt;pages&gt;E251-E256&lt;/pages&gt;&lt;volume&gt;243&lt;/volume&gt;&lt;number&gt;3&lt;/number&gt;&lt;dates&gt;&lt;year&gt;1982&lt;/year&gt;&lt;pub-dates&gt;&lt;date&gt;1982-09-01 00:00:00&lt;/date&gt;&lt;/pub-dates&gt;&lt;/dates&gt;&lt;work-type&gt;Journal Article&lt;/work-type&gt;&lt;urls&gt;&lt;related-urls&gt;&lt;url&gt;http://ajpendo.physiology.org/ajpendo/243/3/E251.full.pdf&lt;/url&gt;&lt;/related-urls&gt;&lt;/urls&gt;&lt;/record&gt;&lt;/Cite&gt;&lt;/EndNote&gt;</w:instrText>
      </w:r>
      <w:r>
        <w:fldChar w:fldCharType="separate"/>
      </w:r>
      <w:r w:rsidR="00954841">
        <w:rPr>
          <w:noProof/>
        </w:rPr>
        <w:t>[102]</w:t>
      </w:r>
      <w:r>
        <w:fldChar w:fldCharType="end"/>
      </w:r>
    </w:p>
    <w:p w:rsidR="00E61D74" w:rsidRPr="006079D3" w:rsidRDefault="00E61D74" w:rsidP="006079D3">
      <w:pPr>
        <w:pStyle w:val="Nadpis3"/>
      </w:pPr>
      <w:bookmarkStart w:id="219" w:name="_Toc409289325"/>
      <w:r w:rsidRPr="006079D3">
        <w:t>Cellular metabolism</w:t>
      </w:r>
      <w:bookmarkEnd w:id="219"/>
    </w:p>
    <w:p w:rsidR="00E61D74" w:rsidRDefault="006079D3" w:rsidP="006079D3">
      <w:pPr>
        <w:pStyle w:val="Nadpis3"/>
      </w:pPr>
      <w:bookmarkStart w:id="220" w:name="_Toc409289326"/>
      <w:r>
        <w:t>Liver metabolism</w:t>
      </w:r>
      <w:bookmarkEnd w:id="220"/>
    </w:p>
    <w:p w:rsidR="006079D3" w:rsidRDefault="006079D3" w:rsidP="006079D3">
      <w:pPr>
        <w:pStyle w:val="Nadpis3"/>
      </w:pPr>
      <w:bookmarkStart w:id="221" w:name="_Toc409289327"/>
      <w:r>
        <w:t>Glucose</w:t>
      </w:r>
      <w:bookmarkEnd w:id="221"/>
    </w:p>
    <w:p w:rsidR="006079D3" w:rsidRDefault="006079D3" w:rsidP="006079D3">
      <w:pPr>
        <w:pStyle w:val="Nadpis3"/>
      </w:pPr>
      <w:bookmarkStart w:id="222" w:name="_Toc409289328"/>
      <w:r>
        <w:t>Lipids and keto-acids</w:t>
      </w:r>
      <w:bookmarkEnd w:id="222"/>
    </w:p>
    <w:p w:rsidR="006079D3" w:rsidRDefault="006079D3" w:rsidP="006079D3">
      <w:pPr>
        <w:jc w:val="both"/>
      </w:pPr>
      <w:r>
        <w:t>Kidney excretion</w:t>
      </w:r>
    </w:p>
    <w:p w:rsidR="006079D3" w:rsidRPr="00B55736" w:rsidRDefault="006079D3" w:rsidP="006079D3">
      <w:pPr>
        <w:jc w:val="both"/>
      </w:pPr>
      <w:r>
        <w:t>Brain metabolism</w:t>
      </w:r>
      <w:r>
        <w:fldChar w:fldCharType="begin"/>
      </w:r>
      <w:r w:rsidR="00954841">
        <w:instrText xml:space="preserve"> ADDIN EN.CITE &lt;EndNote&gt;&lt;Cite&gt;&lt;Author&gt;Owen&lt;/Author&gt;&lt;Year&gt;1967&lt;/Year&gt;&lt;RecNum&gt;338&lt;/RecNum&gt;&lt;DisplayText&gt;[103]&lt;/DisplayText&gt;&lt;record&gt;&lt;rec-number&gt;338&lt;/rec-number&gt;&lt;foreign-keys&gt;&lt;key app="EN" db-id="asff5atfts5dsyeed99x09p9vrrp5apxfr5e" timestamp="1410816117"&gt;338&lt;/key&gt;&lt;/foreign-keys&gt;&lt;ref-type name="Journal Article"&gt;17&lt;/ref-type&gt;&lt;contributors&gt;&lt;authors&gt;&lt;author&gt;Owen, O. E.&lt;/author&gt;&lt;author&gt;Morgan, A. P.&lt;/author&gt;&lt;author&gt;Kemp, H. G.&lt;/author&gt;&lt;author&gt;Sullivan, J. M.&lt;/author&gt;&lt;author&gt;Herrera, M. G.&lt;/author&gt;&lt;author&gt;Cahill, G. F., Jr.&lt;/author&gt;&lt;/authors&gt;&lt;/contributors&gt;&lt;titles&gt;&lt;title&gt;Brain Metabolism during Fasting*&lt;/title&gt;&lt;secondary-title&gt;The Journal of Clinical Investigation&lt;/secondary-title&gt;&lt;/titles&gt;&lt;periodical&gt;&lt;full-title&gt;The Journal of clinical investigation&lt;/full-title&gt;&lt;/periodical&gt;&lt;pages&gt;1589-1595&lt;/pages&gt;&lt;volume&gt;46&lt;/volume&gt;&lt;number&gt;10&lt;/number&gt;&lt;dates&gt;&lt;year&gt;1967&lt;/year&gt;&lt;/dates&gt;&lt;publisher&gt;The American Society for Clinical Investigation&lt;/publisher&gt;&lt;isbn&gt;0021-9738&lt;/isbn&gt;&lt;urls&gt;&lt;related-urls&gt;&lt;url&gt;http://www.jci.org/articles/view/105650&lt;/url&gt;&lt;/related-urls&gt;&lt;/urls&gt;&lt;electronic-resource-num&gt;10.1172/JCI105650&lt;/electronic-resource-num&gt;&lt;/record&gt;&lt;/Cite&gt;&lt;/EndNote&gt;</w:instrText>
      </w:r>
      <w:r>
        <w:fldChar w:fldCharType="separate"/>
      </w:r>
      <w:r w:rsidR="00954841">
        <w:rPr>
          <w:noProof/>
        </w:rPr>
        <w:t>[103]</w:t>
      </w:r>
      <w:r>
        <w:fldChar w:fldCharType="end"/>
      </w:r>
    </w:p>
    <w:p w:rsidR="006079D3" w:rsidRPr="00837466" w:rsidRDefault="006079D3" w:rsidP="006079D3">
      <w:pPr>
        <w:pStyle w:val="Nadpis3"/>
      </w:pPr>
      <w:bookmarkStart w:id="223" w:name="_Toc409289329"/>
      <w:r>
        <w:t>Proteins, amino-acids and urea</w:t>
      </w:r>
      <w:bookmarkEnd w:id="223"/>
    </w:p>
    <w:p w:rsidR="006079D3" w:rsidRDefault="006079D3" w:rsidP="00BE55F4">
      <w:pPr>
        <w:jc w:val="both"/>
      </w:pPr>
    </w:p>
    <w:p w:rsidR="003362FC" w:rsidRDefault="003362FC" w:rsidP="00BE55F4">
      <w:pPr>
        <w:pStyle w:val="Nadpis2"/>
        <w:jc w:val="both"/>
        <w:rPr>
          <w:rStyle w:val="Znaknadpisu1"/>
          <w:rFonts w:ascii="Times New Roman" w:hAnsi="Times New Roman" w:cs="Times New Roman"/>
        </w:rPr>
      </w:pPr>
      <w:bookmarkStart w:id="224" w:name="_Toc408707149"/>
      <w:bookmarkStart w:id="225" w:name="_Toc409289330"/>
      <w:r w:rsidRPr="003A5773">
        <w:rPr>
          <w:rStyle w:val="Znaknadpisu1"/>
          <w:rFonts w:ascii="Times New Roman" w:hAnsi="Times New Roman" w:cs="Times New Roman"/>
        </w:rPr>
        <w:t>Thermoregulation</w:t>
      </w:r>
      <w:bookmarkEnd w:id="224"/>
      <w:bookmarkEnd w:id="225"/>
    </w:p>
    <w:p w:rsidR="009C309A" w:rsidRDefault="009C309A" w:rsidP="009C309A">
      <w:pPr>
        <w:pStyle w:val="Nadpis3"/>
      </w:pPr>
      <w:bookmarkStart w:id="226" w:name="_Toc409289331"/>
      <w:r>
        <w:t xml:space="preserve">Heat from skeletal </w:t>
      </w:r>
      <w:r w:rsidR="003657DC">
        <w:t>muscle</w:t>
      </w:r>
      <w:bookmarkEnd w:id="226"/>
    </w:p>
    <w:p w:rsidR="006079D3" w:rsidRPr="009C309A" w:rsidRDefault="009C309A" w:rsidP="009C309A">
      <w:pPr>
        <w:jc w:val="both"/>
        <w:rPr>
          <w:rFonts w:ascii="Times New Roman" w:hAnsi="Times New Roman" w:cs="Times New Roman"/>
        </w:rPr>
      </w:pPr>
      <w:r>
        <w:rPr>
          <w:rFonts w:ascii="Times New Roman" w:hAnsi="Times New Roman" w:cs="Times New Roman"/>
        </w:rPr>
        <w:t xml:space="preserve">The efficiency of skeletal muscle is </w:t>
      </w:r>
      <w:r w:rsidR="00F573FC">
        <w:rPr>
          <w:rFonts w:ascii="Times New Roman" w:hAnsi="Times New Roman" w:cs="Times New Roman"/>
        </w:rPr>
        <w:t>only about 30%</w:t>
      </w:r>
      <w:r>
        <w:rPr>
          <w:rFonts w:ascii="Times New Roman" w:hAnsi="Times New Roman" w:cs="Times New Roman"/>
        </w:rPr>
        <w:t xml:space="preserve">, </w:t>
      </w:r>
      <w:r>
        <w:rPr>
          <w:rFonts w:ascii="Times New Roman" w:hAnsi="Times New Roman" w:cs="Times New Roman"/>
        </w:rPr>
        <w:t>s</w:t>
      </w:r>
      <w:r>
        <w:rPr>
          <w:rFonts w:ascii="Times New Roman" w:hAnsi="Times New Roman" w:cs="Times New Roman"/>
        </w:rPr>
        <w:t xml:space="preserve">o the significant part of consumed energy is released as heat. </w:t>
      </w:r>
    </w:p>
    <w:p w:rsidR="006079D3" w:rsidRDefault="006079D3" w:rsidP="003657DC">
      <w:pPr>
        <w:pStyle w:val="Nadpis3"/>
      </w:pPr>
      <w:bookmarkStart w:id="227" w:name="_Toc409289332"/>
      <w:r>
        <w:lastRenderedPageBreak/>
        <w:t>Breathing heat transfer</w:t>
      </w:r>
      <w:r w:rsidR="003657DC">
        <w:t>s</w:t>
      </w:r>
      <w:bookmarkEnd w:id="227"/>
      <w:r>
        <w:t xml:space="preserve">  </w:t>
      </w:r>
    </w:p>
    <w:p w:rsidR="006079D3" w:rsidRDefault="006079D3" w:rsidP="003657DC">
      <w:pPr>
        <w:pStyle w:val="Nadpis3"/>
      </w:pPr>
      <w:bookmarkStart w:id="228" w:name="_Toc409289333"/>
      <w:r>
        <w:t>Skin and sweat glands</w:t>
      </w:r>
      <w:bookmarkEnd w:id="228"/>
    </w:p>
    <w:p w:rsidR="006079D3" w:rsidRDefault="006079D3" w:rsidP="003657DC">
      <w:pPr>
        <w:pStyle w:val="Nadpis3"/>
      </w:pPr>
      <w:bookmarkStart w:id="229" w:name="_Toc409289334"/>
      <w:r>
        <w:t>Hypothalamic thermoregulation</w:t>
      </w:r>
      <w:bookmarkEnd w:id="229"/>
    </w:p>
    <w:p w:rsidR="003657DC" w:rsidRPr="006079D3" w:rsidRDefault="003657DC" w:rsidP="003657DC">
      <w:pPr>
        <w:pStyle w:val="Nadpis3"/>
      </w:pPr>
      <w:bookmarkStart w:id="230" w:name="_Toc409289335"/>
      <w:r>
        <w:t>Heat transfers by eating, urination and defecation</w:t>
      </w:r>
      <w:bookmarkEnd w:id="230"/>
      <w:r>
        <w:t xml:space="preserve"> </w:t>
      </w:r>
    </w:p>
    <w:p w:rsidR="003362FC" w:rsidRDefault="003362FC" w:rsidP="00BE55F4">
      <w:pPr>
        <w:pStyle w:val="Nadpis2"/>
        <w:jc w:val="both"/>
        <w:rPr>
          <w:rStyle w:val="Znaknadpisu1"/>
          <w:rFonts w:ascii="Times New Roman" w:hAnsi="Times New Roman" w:cs="Times New Roman"/>
        </w:rPr>
      </w:pPr>
      <w:bookmarkStart w:id="231" w:name="_Toc408707150"/>
      <w:bookmarkStart w:id="232" w:name="_Toc409289336"/>
      <w:r w:rsidRPr="003A5773">
        <w:rPr>
          <w:rStyle w:val="Znaknadpisu1"/>
          <w:rFonts w:ascii="Times New Roman" w:hAnsi="Times New Roman" w:cs="Times New Roman"/>
        </w:rPr>
        <w:t xml:space="preserve">Neural </w:t>
      </w:r>
      <w:r w:rsidR="00D32041">
        <w:rPr>
          <w:rStyle w:val="Znaknadpisu1"/>
          <w:rFonts w:ascii="Times New Roman" w:hAnsi="Times New Roman" w:cs="Times New Roman"/>
        </w:rPr>
        <w:t>Activities</w:t>
      </w:r>
      <w:bookmarkEnd w:id="231"/>
      <w:bookmarkEnd w:id="232"/>
    </w:p>
    <w:p w:rsidR="0038178E" w:rsidRPr="0038178E" w:rsidRDefault="0038178E" w:rsidP="0038178E">
      <w:r>
        <w:t>Alpha/beta receptors</w:t>
      </w:r>
    </w:p>
    <w:p w:rsidR="00752A9E" w:rsidRDefault="00752A9E" w:rsidP="00752A9E">
      <w:pPr>
        <w:rPr>
          <w:rFonts w:ascii="Times New Roman" w:eastAsia="Times New Roman" w:hAnsi="Times New Roman" w:cs="Times New Roman"/>
        </w:rPr>
      </w:pPr>
      <w:r>
        <w:rPr>
          <w:rFonts w:ascii="Times New Roman" w:eastAsia="Times New Roman" w:hAnsi="Times New Roman" w:cs="Times New Roman"/>
        </w:rPr>
        <w:t>SA-node</w:t>
      </w:r>
    </w:p>
    <w:p w:rsidR="00752A9E" w:rsidRPr="00752A9E" w:rsidRDefault="00752A9E" w:rsidP="00752A9E">
      <w:r w:rsidRPr="003A5773">
        <w:rPr>
          <w:rFonts w:ascii="Times New Roman" w:eastAsia="Times New Roman" w:hAnsi="Times New Roman" w:cs="Times New Roman"/>
        </w:rPr>
        <w:t xml:space="preserve">The HR and heart contractility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&lt;EndNote&gt;&lt;Cite&gt;&lt;Author&gt;SUGA&lt;/Author&gt;&lt;Year&gt;1976&lt;/Year&gt;&lt;RecNum&gt;431&lt;/RecNum&gt;&lt;DisplayText&gt;[104]&lt;/DisplayText&gt;&lt;record&gt;&lt;rec-number&gt;431&lt;/rec-number&gt;&lt;foreign-keys&gt;&lt;key app="EN" db-id="asff5atfts5dsyeed99x09p9vrrp5apxfr5e" timestamp="1410910010"&gt;431&lt;/key&gt;&lt;/foreign-keys&gt;&lt;ref-type name="Journal Article"&gt;17&lt;/ref-type&gt;&lt;contributors&gt;&lt;authors&gt;&lt;author&gt;SUGA, HIROYUKl&lt;/author&gt;&lt;author&gt;SAGAWA, KIICHI&lt;/author&gt;&lt;author&gt;KOSTIUK, DAVID P.&lt;/author&gt;&lt;/authors&gt;&lt;/contributors&gt;&lt;titles&gt;&lt;title&gt;Controls of ventricular contractility assessed by pressure-volume ratio, Emax&lt;/title&gt;&lt;secondary-title&gt;Cardiovascular Research&lt;/secondary-title&gt;&lt;/titles&gt;&lt;periodical&gt;&lt;full-title&gt;Cardiovascular research&lt;/full-title&gt;&lt;/periodical&gt;&lt;pages&gt;582-592&lt;/pages&gt;&lt;volume&gt;10&lt;/volume&gt;&lt;number&gt;5&lt;/number&gt;&lt;dates&gt;&lt;year&gt;1976&lt;/year&gt;&lt;pub-dates&gt;&lt;date&gt;September 1, 1976&lt;/date&gt;&lt;/pub-dates&gt;&lt;/dates&gt;&lt;urls&gt;&lt;related-urls&gt;&lt;url&gt;http://cardiovascres.oxfordjournals.org/content/10/5/582.abstract&lt;/url&gt;&lt;/related-urls&gt;&lt;/urls&gt;&lt;electronic-resource-num&gt;10.1093/cvr/10.5.582&lt;/electronic-resource-num&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[104]</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can be influenced by nervus vagus</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&lt;EndNote&gt;&lt;Cite&gt;&lt;Author&gt;Xenopoulos&lt;/Author&gt;&lt;Year&gt;1994&lt;/Year&gt;&lt;RecNum&gt;427&lt;/RecNum&gt;&lt;DisplayText&gt;[105]&lt;/DisplayText&gt;&lt;record&gt;&lt;rec-number&gt;427&lt;/rec-number&gt;&lt;foreign-keys&gt;&lt;key app="EN" db-id="asff5atfts5dsyeed99x09p9vrrp5apxfr5e" timestamp="1410909426"&gt;427&lt;/key&gt;&lt;/foreign-keys&gt;&lt;ref-type name="Journal Article"&gt;17&lt;/ref-type&gt;&lt;contributors&gt;&lt;authors&gt;&lt;author&gt;Xenopoulos, NICHOLAOS P&lt;/author&gt;&lt;author&gt;Applegate, ROBERT J&lt;/author&gt;&lt;/authors&gt;&lt;/contributors&gt;&lt;titles&gt;&lt;title&gt;The effect of vagal stimulation on left ventricular systolic and diastolic performance&lt;/title&gt;&lt;secondary-title&gt;American Journal of Physiology-Heart and Circulatory Physiology&lt;/secondary-title&gt;&lt;/titles&gt;&lt;periodical&gt;&lt;full-title&gt;American Journal of Physiology-Heart and Circulatory Physiology&lt;/full-title&gt;&lt;/periodical&gt;&lt;pages&gt;H2167&lt;/pages&gt;&lt;volume&gt;35&lt;/volume&gt;&lt;number&gt;6&lt;/number&gt;&lt;dates&gt;&lt;year&gt;1994&lt;/year&gt;&lt;/dates&gt;&lt;isbn&gt;0363-6135&lt;/isbn&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[105]</w:t>
      </w:r>
      <w:r>
        <w:rPr>
          <w:rFonts w:ascii="Times New Roman" w:eastAsia="Times New Roman" w:hAnsi="Times New Roman" w:cs="Times New Roman"/>
        </w:rPr>
        <w:fldChar w:fldCharType="end"/>
      </w:r>
      <w:r w:rsidRPr="003A5773">
        <w:rPr>
          <w:rFonts w:ascii="Times New Roman" w:eastAsia="Times New Roman" w:hAnsi="Times New Roman" w:cs="Times New Roman"/>
        </w:rPr>
        <w:t xml:space="preserve">, epinephrine </w:t>
      </w:r>
      <w:r>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WWVhcj48UmVjTnVtPjQzNDwvUmVjTnVtPjxEaXNwbGF5VGV4dD5bMTA2XTwvRGlzcGxheVRleHQ+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PEVuZE5vdGU+PENpdGU+PEF1dGhvcj5Db2xsaW5zLU5ha2FpPC9BdXRob3I+PFllYXI+MTk5NDwv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[106]</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sidRPr="003A5773">
        <w:rPr>
          <w:rFonts w:ascii="Times New Roman" w:eastAsia="Times New Roman" w:hAnsi="Times New Roman" w:cs="Times New Roman"/>
        </w:rPr>
        <w:t xml:space="preserve">or angiotensin II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&lt;EndNote&gt;&lt;Cite&gt;&lt;Author&gt;Kumagai&lt;/Author&gt;&lt;Year&gt;1994&lt;/Year&gt;&lt;RecNum&gt;91&lt;/RecNum&gt;&lt;DisplayText&gt;[107]&lt;/DisplayText&gt;&lt;record&gt;&lt;rec-number&gt;91&lt;/rec-number&gt;&lt;foreign-keys&gt;&lt;key app="EN" db-id="asff5atfts5dsyeed99x09p9vrrp5apxfr5e" timestamp="1410378903"&gt;91&lt;/key&gt;&lt;/foreign-keys&gt;&lt;ref-type name="Journal Article"&gt;17&lt;/ref-type&gt;&lt;contributors&gt;&lt;authors&gt;&lt;author&gt;Kumagai, Kazuhiro&lt;/author&gt;&lt;author&gt;Reid, Ian A&lt;/author&gt;&lt;/authors&gt;&lt;/contributors&gt;&lt;titles&gt;&lt;title&gt;Angiotensin II exerts differential actions on renal nerve activity and heart rate&lt;/title&gt;&lt;secondary-title&gt;Hypertension&lt;/secondary-title&gt;&lt;/titles&gt;&lt;periodical&gt;&lt;full-title&gt;Hypertension&lt;/full-title&gt;&lt;/periodical&gt;&lt;pages&gt;451-456&lt;/pages&gt;&lt;volume&gt;24&lt;/volume&gt;&lt;number&gt;4&lt;/number&gt;&lt;dates&gt;&lt;year&gt;1994&lt;/year&gt;&lt;/dates&gt;&lt;isbn&gt;0194-911X&lt;/isbn&gt;&lt;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[107]</w:t>
      </w:r>
      <w:r>
        <w:rPr>
          <w:rFonts w:ascii="Times New Roman" w:eastAsia="Times New Roman" w:hAnsi="Times New Roman" w:cs="Times New Roman"/>
        </w:rPr>
        <w:fldChar w:fldCharType="end"/>
      </w:r>
      <w:r w:rsidRPr="003A5773">
        <w:rPr>
          <w:rFonts w:ascii="Times New Roman" w:eastAsia="Times New Roman" w:hAnsi="Times New Roman" w:cs="Times New Roman"/>
        </w:rPr>
        <w:t>.</w:t>
      </w:r>
    </w:p>
    <w:p w:rsidR="00752A9E" w:rsidRDefault="00752A9E" w:rsidP="00752A9E">
      <w:pPr>
        <w:spacing w:before="180" w:after="18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 HR is typically generated in sinoatrial node. The conduction of signal is measured and described by electrocardiograms </w:t>
      </w:r>
      <w:r>
        <w:rPr>
          <w:rFonts w:ascii="Times New Roman" w:eastAsia="Times New Roman" w:hAnsi="Times New Roman" w:cs="Times New Roman"/>
        </w:rPr>
        <w:fldChar w:fldCharType="begin">
          <w:fldData xml:space="preserve">PEVuZE5vdGU+PENpdGU+PEF1dGhvcj5CYXpldHQ8L0F1dGhvcj48WWVhcj4xOTk3PC9ZZWFyPjxS
ZWNOdW0+NjcxPC9SZWNOdW0+PERpc3BsYXlUZXh0PlsxMDgsIDEwOV08L0Rpc3BsYXlUZXh0Pjxy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954841">
        <w:rPr>
          <w:rFonts w:ascii="Times New Roman" w:eastAsia="Times New Roman" w:hAnsi="Times New Roman" w:cs="Times New Roman"/>
        </w:rPr>
        <w:instrText xml:space="preserve"> ADDIN EN.CITE </w:instrText>
      </w:r>
      <w:r w:rsidR="00954841">
        <w:rPr>
          <w:rFonts w:ascii="Times New Roman" w:eastAsia="Times New Roman" w:hAnsi="Times New Roman" w:cs="Times New Roman"/>
        </w:rPr>
        <w:fldChar w:fldCharType="begin">
          <w:fldData xml:space="preserve">PEVuZE5vdGU+PENpdGU+PEF1dGhvcj5CYXpldHQ8L0F1dGhvcj48WWVhcj4xOTk3PC9ZZWFyPjxS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</w:fldData>
        </w:fldChar>
      </w:r>
      <w:r w:rsidR="00954841">
        <w:rPr>
          <w:rFonts w:ascii="Times New Roman" w:eastAsia="Times New Roman" w:hAnsi="Times New Roman" w:cs="Times New Roman"/>
        </w:rPr>
        <w:instrText xml:space="preserve"> ADDIN EN.CITE.DATA </w:instrText>
      </w:r>
      <w:r w:rsidR="00954841">
        <w:rPr>
          <w:rFonts w:ascii="Times New Roman" w:eastAsia="Times New Roman" w:hAnsi="Times New Roman" w:cs="Times New Roman"/>
        </w:rPr>
      </w:r>
      <w:r w:rsidR="00954841">
        <w:rPr>
          <w:rFonts w:ascii="Times New Roman" w:eastAsia="Times New Roman" w:hAnsi="Times New Roman" w:cs="Times New Roman"/>
        </w:rPr>
        <w:fldChar w:fldCharType="end"/>
      </w:r>
      <w:r>
        <w:rPr>
          <w:rFonts w:ascii="Times New Roman" w:eastAsia="Times New Roman" w:hAnsi="Times New Roman" w:cs="Times New Roman"/>
        </w:rPr>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[108, 109]</w:t>
      </w:r>
      <w:r>
        <w:rPr>
          <w:rFonts w:ascii="Times New Roman" w:eastAsia="Times New Roman" w:hAnsi="Times New Roman" w:cs="Times New Roman"/>
        </w:rPr>
        <w:fldChar w:fldCharType="end"/>
      </w:r>
      <w:r>
        <w:rPr>
          <w:rFonts w:ascii="Times New Roman" w:eastAsia="Times New Roman" w:hAnsi="Times New Roman" w:cs="Times New Roman"/>
        </w:rPr>
        <w:t xml:space="preserve">. Autonomous nerves control heart rate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&lt;EndNote&gt;&lt;Cite&gt;&lt;Author&gt;Bootsma&lt;/Author&gt;&lt;Year&gt;1994&lt;/Year&gt;&lt;RecNum&gt;673&lt;/RecNum&gt;&lt;DisplayText&gt;[110, 111]&lt;/DisplayText&gt;&lt;record&gt;&lt;rec-number&gt;673&lt;/rec-number&gt;&lt;foreign-keys&gt;&lt;key app="EN" db-id="asff5atfts5dsyeed99x09p9vrrp5apxfr5e" timestamp="1411147933"&gt;673&lt;/key&gt;&lt;/foreign-keys&gt;&lt;ref-type name="Journal Article"&gt;17&lt;/ref-type&gt;&lt;contributors&gt;&lt;authors&gt;&lt;author&gt;Bootsma, MARIANNE&lt;/author&gt;&lt;author&gt;Swenne, CEES A&lt;/author&gt;&lt;author&gt;Van Bolhuis, HARM H&lt;/author&gt;&lt;author&gt;Chang, PETER C&lt;/author&gt;&lt;author&gt;Cats, V Manger&lt;/author&gt;&lt;author&gt;Bruschke, AV&lt;/author&gt;&lt;/authors&gt;&lt;/contributors&gt;&lt;titles&gt;&lt;title&gt;Heart rate and heart rate variability as indexes of sympathovagal balance&lt;/title&gt;&lt;secondary-title&gt;American Journal of Physiology&lt;/secondary-title&gt;&lt;/titles&gt;&lt;periodical&gt;&lt;full-title&gt;American Journal of Physiology&lt;/full-title&gt;&lt;/periodical&gt;&lt;pages&gt;H1565-H1565&lt;/pages&gt;&lt;volume&gt;266&lt;/volume&gt;&lt;dates&gt;&lt;year&gt;1994&lt;/year&gt;&lt;/dates&gt;&lt;isbn&gt;0002-9513&lt;/isbn&gt;&lt;urls&gt;&lt;/urls&gt;&lt;/record&gt;&lt;/Cite&gt;&lt;Cite&gt;&lt;Author&gt;Warner&lt;/Author&gt;&lt;Year&gt;1962&lt;/Year&gt;&lt;RecNum&gt;672&lt;/RecNum&gt;&lt;record&gt;&lt;rec-number&gt;672&lt;/rec-number&gt;&lt;foreign-keys&gt;&lt;key app="EN" db-id="asff5atfts5dsyeed99x09p9vrrp5apxfr5e" timestamp="1411147734"&gt;672&lt;/key&gt;&lt;/foreign-keys&gt;&lt;ref-type name="Book"&gt;6&lt;/ref-type&gt;&lt;contributors&gt;&lt;authors&gt;&lt;author&gt;Warner, Homer R.&lt;/author&gt;&lt;author&gt;Cox, Albert&lt;/author&gt;&lt;/authors&gt;&lt;/contributors&gt;&lt;titles&gt;&lt;title&gt;A mathematical model of heart rate control by sympathetic and vagus efferent information&lt;/title&gt;&lt;/titles&gt;&lt;pages&gt;349-355&lt;/pages&gt;&lt;volume&gt;17&lt;/volume&gt;&lt;number&gt;2&lt;/number&gt;&lt;dates&gt;&lt;year&gt;1962&lt;/year&gt;&lt;pub-dates&gt;&lt;date&gt;1962-03-01 00:00:00&lt;/date&gt;&lt;/pub-dates&gt;&lt;/dates&gt;&lt;work-type&gt;Journal Article&lt;/work-type&gt;&lt;urls&gt;&lt;related-urls&gt;&lt;url&gt;http://jap.physiology.org/jap/17/2/349.full.pdf&lt;/url&gt;&lt;/related-urls&gt;&lt;/urls&gt;&lt;/record&gt;&lt;/Cite&gt;&lt;/EndNote&gt;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[110, 111]</w:t>
      </w:r>
      <w:r>
        <w:rPr>
          <w:rFonts w:ascii="Times New Roman" w:eastAsia="Times New Roman" w:hAnsi="Times New Roman" w:cs="Times New Roman"/>
        </w:rPr>
        <w:fldChar w:fldCharType="end"/>
      </w:r>
      <w:r>
        <w:rPr>
          <w:rFonts w:ascii="Times New Roman" w:eastAsia="Times New Roman" w:hAnsi="Times New Roman" w:cs="Times New Roman"/>
        </w:rPr>
        <w:t xml:space="preserve"> for example as a response of baroreflexes </w:t>
      </w:r>
      <w:r>
        <w:rPr>
          <w:rFonts w:ascii="Times New Roman" w:eastAsia="Times New Roman" w:hAnsi="Times New Roman" w:cs="Times New Roman"/>
        </w:rPr>
        <w:fldChar w:fldCharType="begin"/>
      </w:r>
      <w:r w:rsidR="00954841">
        <w:rPr>
          <w:rFonts w:ascii="Times New Roman" w:eastAsia="Times New Roman" w:hAnsi="Times New Roman" w:cs="Times New Roman"/>
        </w:rPr>
        <w:instrText xml:space="preserve"> ADDIN EN.CITE &lt;EndNote&gt;&lt;Cite&gt;&lt;Author&gt;Ferguson&lt;/Author&gt;&lt;Year&gt;1985&lt;/Year&gt;&lt;RecNum&gt;669&lt;/RecNum&gt;&lt;DisplayText&gt;[112, 113]&lt;/DisplayText&gt;&lt;record&gt;&lt;rec-number&gt;669&lt;/rec-number&gt;&lt;foreign-keys&gt;&lt;key app="EN" db-id="asff5atfts5dsyeed99x09p9vrrp5apxfr5e" timestamp="1411144001"&gt;669&lt;/key&gt;&lt;/foreign-keys&gt;&lt;ref-type name="Journal Article"&gt;17&lt;/ref-type&gt;&lt;contributors&gt;&lt;authors&gt;&lt;author&gt;Ferguson, D. W.&lt;/author&gt;&lt;author&gt;Abboud, F. M.&lt;/author&gt;&lt;author&gt;Mark, A. L.&lt;/author&gt;&lt;/authors&gt;&lt;/contributors&gt;&lt;titles&gt;&lt;title&gt;Relative contribution of aortic and carotid baroreflexes to heart rate control in man during steady state and dynamic increases in arterial pressure&lt;/title&gt;&lt;secondary-title&gt;The Journal of Clinical Investigation&lt;/secondary-title&gt;&lt;/titles&gt;&lt;periodical&gt;&lt;full-title&gt;The Journal of clinical investigation&lt;/full-title&gt;&lt;/periodical&gt;&lt;pages&gt;2265-2274&lt;/pages&gt;&lt;volume&gt;76&lt;/volume&gt;&lt;number&gt;6&lt;/number&gt;&lt;dates&gt;&lt;year&gt;1985&lt;/year&gt;&lt;/dates&gt;&lt;publisher&gt;The American Society for Clinical Investigation&lt;/publisher&gt;&lt;isbn&gt;0021-9738&lt;/isbn&gt;&lt;urls&gt;&lt;related-urls&gt;&lt;url&gt;http://www.jci.org/articles/view/112236&lt;/url&gt;&lt;/related-urls&gt;&lt;/urls&gt;&lt;electronic-resource-num&gt;10.1172/JCI112236&lt;/electronic-resource-num&gt;&lt;/record&gt;&lt;/Cite&gt;&lt;Cite&gt;&lt;Author&gt;Takeshita&lt;/Author&gt;&lt;Year&gt;1979&lt;/Year&gt;&lt;RecNum&gt;670&lt;/RecNum&gt;&lt;record&gt;&lt;rec-number&gt;670&lt;/rec-number&gt;&lt;foreign-keys&gt;&lt;key app="EN" db-id="asff5atfts5dsyeed99x09p9vrrp5apxfr5e" timestamp="1411144097"&gt;670&lt;/key&gt;&lt;/foreign-keys&gt;&lt;ref-type name="Book"&gt;6&lt;/ref-type&gt;&lt;contributors&gt;&lt;authors&gt;&lt;author&gt;Takeshita, A.&lt;/author&gt;&lt;author&gt;Mark, A. L.&lt;/author&gt;&lt;author&gt;Eckberg, D. L.&lt;/author&gt;&lt;author&gt;Abboud, F. M.&lt;/author&gt;&lt;/authors&gt;&lt;/contributors&gt;&lt;titles&gt;&lt;title&gt;Effect of central venous pressure on arterial baroreflex control of heart rate&lt;/title&gt;&lt;/titles&gt;&lt;pages&gt;H42-H47&lt;/pages&gt;&lt;volume&gt;236&lt;/volume&gt;&lt;number&gt;1&lt;/number&gt;&lt;dates&gt;&lt;year&gt;1979&lt;/year&gt;&lt;pub-dates&gt;&lt;date&gt;1979-01-01 00:00:00&lt;/date&gt;&lt;/pub-dates&gt;&lt;/dates&gt;&lt;work-type&gt;Journal Article&lt;/work-type&gt;&lt;urls&gt;&lt;related-urls&gt;&lt;url&gt;http://ajpheart.physiology.org/ajpheart/236/1/H42.full.pdf&lt;/url&gt;&lt;/related-urls&gt;&lt;/urls&gt;&lt;/record&gt;&lt;/Cite&gt;&lt;/EndNote&gt;</w:instrText>
      </w:r>
      <w:r>
        <w:rPr>
          <w:rFonts w:ascii="Times New Roman" w:eastAsia="Times New Roman" w:hAnsi="Times New Roman" w:cs="Times New Roman"/>
        </w:rPr>
        <w:fldChar w:fldCharType="separate"/>
      </w:r>
      <w:r w:rsidR="00954841">
        <w:rPr>
          <w:rFonts w:ascii="Times New Roman" w:eastAsia="Times New Roman" w:hAnsi="Times New Roman" w:cs="Times New Roman"/>
          <w:noProof/>
        </w:rPr>
        <w:t>[112, 113]</w:t>
      </w:r>
      <w:r>
        <w:rPr>
          <w:rFonts w:ascii="Times New Roman" w:eastAsia="Times New Roman" w:hAnsi="Times New Roman" w:cs="Times New Roman"/>
        </w:rPr>
        <w:fldChar w:fldCharType="end"/>
      </w:r>
      <w:r>
        <w:rPr>
          <w:rFonts w:ascii="Times New Roman" w:eastAsia="Times New Roman" w:hAnsi="Times New Roman" w:cs="Times New Roman"/>
        </w:rPr>
        <w:t>.</w:t>
      </w:r>
    </w:p>
    <w:p w:rsidR="00752A9E" w:rsidRPr="00752A9E" w:rsidRDefault="00752A9E" w:rsidP="00752A9E">
      <w:r>
        <w:t>Atrial low pressure receptors</w:t>
      </w:r>
    </w:p>
    <w:p w:rsidR="003362FC" w:rsidRDefault="003657DC" w:rsidP="003657DC">
      <w:pPr>
        <w:pStyle w:val="Nadpis3"/>
      </w:pPr>
      <w:bookmarkStart w:id="233" w:name="_Toc409289337"/>
      <w:r>
        <w:t>Baroreflex</w:t>
      </w:r>
      <w:bookmarkEnd w:id="233"/>
    </w:p>
    <w:p w:rsidR="003657DC" w:rsidRDefault="003657DC" w:rsidP="003657DC">
      <w:pPr>
        <w:pStyle w:val="Nadpis3"/>
      </w:pPr>
      <w:bookmarkStart w:id="234" w:name="_Toc409289338"/>
      <w:r>
        <w:t>Kidney activity</w:t>
      </w:r>
      <w:bookmarkEnd w:id="234"/>
    </w:p>
    <w:p w:rsidR="003657DC" w:rsidRDefault="003657DC" w:rsidP="003657DC">
      <w:pPr>
        <w:pStyle w:val="Nadpis3"/>
      </w:pPr>
      <w:bookmarkStart w:id="235" w:name="_Toc409289339"/>
      <w:r>
        <w:t>Metaboreflex</w:t>
      </w:r>
      <w:bookmarkEnd w:id="235"/>
    </w:p>
    <w:p w:rsidR="003657DC" w:rsidRPr="003A5773" w:rsidRDefault="003657D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36" w:name="_Toc408707151"/>
      <w:bookmarkStart w:id="237" w:name="_Toc408842159"/>
      <w:bookmarkStart w:id="238" w:name="_Toc408845957"/>
      <w:bookmarkStart w:id="239" w:name="_Toc409289340"/>
      <w:r w:rsidRPr="003A5773">
        <w:rPr>
          <w:rStyle w:val="Znaknadpisu1"/>
          <w:rFonts w:ascii="Times New Roman" w:hAnsi="Times New Roman" w:cs="Times New Roman"/>
        </w:rPr>
        <w:t>Discussion</w:t>
      </w:r>
      <w:bookmarkEnd w:id="236"/>
      <w:bookmarkEnd w:id="237"/>
      <w:bookmarkEnd w:id="238"/>
      <w:bookmarkEnd w:id="239"/>
    </w:p>
    <w:p w:rsidR="003362FC" w:rsidRPr="003A5773" w:rsidRDefault="003362FC" w:rsidP="00BE55F4">
      <w:pPr>
        <w:jc w:val="both"/>
        <w:rPr>
          <w:rFonts w:ascii="Times New Roman" w:hAnsi="Times New Roman" w:cs="Times New Roman"/>
        </w:rPr>
      </w:pPr>
    </w:p>
    <w:p w:rsidR="003362FC" w:rsidRPr="003A5773" w:rsidRDefault="003362FC" w:rsidP="00BE55F4">
      <w:pPr>
        <w:pStyle w:val="Nadpis1"/>
        <w:jc w:val="both"/>
        <w:rPr>
          <w:rStyle w:val="Znaknadpisu1"/>
          <w:rFonts w:ascii="Times New Roman" w:hAnsi="Times New Roman" w:cs="Times New Roman"/>
        </w:rPr>
      </w:pPr>
      <w:bookmarkStart w:id="240" w:name="_Toc408707152"/>
      <w:bookmarkStart w:id="241" w:name="_Toc408842160"/>
      <w:bookmarkStart w:id="242" w:name="_Toc408845958"/>
      <w:bookmarkStart w:id="243" w:name="_Toc409289341"/>
      <w:r w:rsidRPr="003A5773">
        <w:rPr>
          <w:rStyle w:val="Znaknadpisu1"/>
          <w:rFonts w:ascii="Times New Roman" w:hAnsi="Times New Roman" w:cs="Times New Roman"/>
        </w:rPr>
        <w:t>Conclusion</w:t>
      </w:r>
      <w:bookmarkEnd w:id="240"/>
      <w:bookmarkEnd w:id="241"/>
      <w:bookmarkEnd w:id="242"/>
      <w:bookmarkEnd w:id="243"/>
    </w:p>
    <w:p w:rsidR="003362FC" w:rsidRPr="003A5773" w:rsidRDefault="009C309A" w:rsidP="00BE55F4">
      <w:pPr>
        <w:jc w:val="both"/>
        <w:rPr>
          <w:rFonts w:ascii="Times New Roman" w:hAnsi="Times New Roman" w:cs="Times New Roman"/>
        </w:rPr>
      </w:pPr>
      <w:r>
        <w:rPr>
          <w:rFonts w:ascii="Times New Roman" w:hAnsi="Times New Roman" w:cs="Times New Roman"/>
        </w:rPr>
        <w:t>sd</w:t>
      </w:r>
    </w:p>
    <w:p w:rsidR="003362FC" w:rsidRPr="003A5773" w:rsidRDefault="003362FC" w:rsidP="00BE55F4">
      <w:pPr>
        <w:pStyle w:val="Nadpis1"/>
        <w:jc w:val="both"/>
        <w:rPr>
          <w:rStyle w:val="Znaknadpisu1"/>
          <w:rFonts w:ascii="Times New Roman" w:hAnsi="Times New Roman" w:cs="Times New Roman"/>
        </w:rPr>
      </w:pPr>
      <w:bookmarkStart w:id="244" w:name="_Toc408707153"/>
      <w:bookmarkStart w:id="245" w:name="_Toc408842161"/>
      <w:bookmarkStart w:id="246" w:name="_Toc408845959"/>
      <w:bookmarkStart w:id="247" w:name="_Toc409289342"/>
      <w:r>
        <w:rPr>
          <w:rStyle w:val="Znaknadpisu1"/>
          <w:rFonts w:ascii="Times New Roman" w:hAnsi="Times New Roman" w:cs="Times New Roman"/>
        </w:rPr>
        <w:t>References</w:t>
      </w:r>
      <w:bookmarkEnd w:id="244"/>
      <w:bookmarkEnd w:id="245"/>
      <w:bookmarkEnd w:id="246"/>
      <w:bookmarkEnd w:id="247"/>
    </w:p>
    <w:p w:rsidR="00954841" w:rsidRPr="00954841" w:rsidRDefault="003362FC" w:rsidP="00954841">
      <w:pPr>
        <w:pStyle w:val="EndNoteBibliography"/>
        <w:spacing w:after="0"/>
        <w:ind w:left="720" w:hanging="720"/>
      </w:pPr>
      <w:r w:rsidRPr="003A5773">
        <w:fldChar w:fldCharType="begin"/>
      </w:r>
      <w:r w:rsidRPr="003A5773">
        <w:instrText xml:space="preserve"> ADDIN EN.REFLIST </w:instrText>
      </w:r>
      <w:r w:rsidRPr="003A5773">
        <w:fldChar w:fldCharType="separate"/>
      </w:r>
      <w:r w:rsidR="00954841" w:rsidRPr="00954841">
        <w:t>1.</w:t>
      </w:r>
      <w:r w:rsidR="00954841" w:rsidRPr="00954841">
        <w:tab/>
        <w:t xml:space="preserve">Carter, Y.M., et al., </w:t>
      </w:r>
      <w:r w:rsidR="00954841" w:rsidRPr="00954841">
        <w:rPr>
          <w:i/>
        </w:rPr>
        <w:t>Diastolic properties, myocardial water content, and histologic condition of the rat left ventricle: effect of varied osmolarity of a coronary perfusate.</w:t>
      </w:r>
      <w:r w:rsidR="00954841" w:rsidRPr="00954841">
        <w:t xml:space="preserve"> The Journal of heart and lung transplantation : the official publication of the International Society for Heart Transplantation, 1998. </w:t>
      </w:r>
      <w:r w:rsidR="00954841" w:rsidRPr="00954841">
        <w:rPr>
          <w:b/>
        </w:rPr>
        <w:t>17</w:t>
      </w:r>
      <w:r w:rsidR="00954841" w:rsidRPr="00954841">
        <w:t>(2): p. 140-149.</w:t>
      </w:r>
    </w:p>
    <w:p w:rsidR="00954841" w:rsidRPr="00954841" w:rsidRDefault="00954841" w:rsidP="00954841">
      <w:pPr>
        <w:pStyle w:val="EndNoteBibliography"/>
        <w:spacing w:after="0"/>
        <w:ind w:left="720" w:hanging="720"/>
      </w:pPr>
      <w:r w:rsidRPr="00954841">
        <w:t>2.</w:t>
      </w:r>
      <w:r w:rsidRPr="00954841">
        <w:tab/>
        <w:t xml:space="preserve">Gaasch, W.H., et al., </w:t>
      </w:r>
      <w:r w:rsidRPr="00954841">
        <w:rPr>
          <w:i/>
        </w:rPr>
        <w:t>Dynamic determinants of letf ventricular diastolic pressure-volume relations in man.</w:t>
      </w:r>
      <w:r w:rsidRPr="00954841">
        <w:t xml:space="preserve"> Circulation, 1975. </w:t>
      </w:r>
      <w:r w:rsidRPr="00954841">
        <w:rPr>
          <w:b/>
        </w:rPr>
        <w:t>51</w:t>
      </w:r>
      <w:r w:rsidRPr="00954841">
        <w:t>(2): p. 317-323.</w:t>
      </w:r>
    </w:p>
    <w:p w:rsidR="00954841" w:rsidRPr="00954841" w:rsidRDefault="00954841" w:rsidP="00954841">
      <w:pPr>
        <w:pStyle w:val="EndNoteBibliography"/>
        <w:spacing w:after="0"/>
        <w:ind w:left="720" w:hanging="720"/>
      </w:pPr>
      <w:r w:rsidRPr="00954841">
        <w:t>3.</w:t>
      </w:r>
      <w:r w:rsidRPr="00954841">
        <w:tab/>
        <w:t xml:space="preserve">NODA, T., et al., </w:t>
      </w:r>
      <w:r w:rsidRPr="00954841">
        <w:rPr>
          <w:i/>
        </w:rPr>
        <w:t>Curvilinearity of LV end-systolic pressure-volume and dP/dt,-end-diastolic volume relations.</w:t>
      </w:r>
      <w:r w:rsidRPr="00954841">
        <w:t xml:space="preserve"> 1993.</w:t>
      </w:r>
    </w:p>
    <w:p w:rsidR="00954841" w:rsidRPr="00954841" w:rsidRDefault="00954841" w:rsidP="00954841">
      <w:pPr>
        <w:pStyle w:val="EndNoteBibliography"/>
        <w:spacing w:after="0"/>
        <w:ind w:left="720" w:hanging="720"/>
      </w:pPr>
      <w:r w:rsidRPr="00954841">
        <w:t>4.</w:t>
      </w:r>
      <w:r w:rsidRPr="00954841">
        <w:tab/>
        <w:t xml:space="preserve">Sagawa, K., et al., </w:t>
      </w:r>
      <w:r w:rsidRPr="00954841">
        <w:rPr>
          <w:i/>
        </w:rPr>
        <w:t>Cardiac contraction and the pressure-volume relationship</w:t>
      </w:r>
      <w:r w:rsidRPr="00954841">
        <w:t>. Vol. 480. 1988: Oxford University Press New York.</w:t>
      </w:r>
    </w:p>
    <w:p w:rsidR="00954841" w:rsidRPr="00954841" w:rsidRDefault="00954841" w:rsidP="00954841">
      <w:pPr>
        <w:pStyle w:val="EndNoteBibliography"/>
        <w:spacing w:after="0"/>
        <w:ind w:left="720" w:hanging="720"/>
      </w:pPr>
      <w:r w:rsidRPr="00954841">
        <w:t>5.</w:t>
      </w:r>
      <w:r w:rsidRPr="00954841">
        <w:tab/>
        <w:t xml:space="preserve">Guyton, A.C. and K. Sagawa, </w:t>
      </w:r>
      <w:r w:rsidRPr="00954841">
        <w:rPr>
          <w:i/>
        </w:rPr>
        <w:t>Compensations of cardiac output and other circulatory functions in areflex dogs with large AV fistulas.</w:t>
      </w:r>
      <w:r w:rsidRPr="00954841">
        <w:t xml:space="preserve"> The American journal of physiology, 1961. </w:t>
      </w:r>
      <w:r w:rsidRPr="00954841">
        <w:rPr>
          <w:b/>
        </w:rPr>
        <w:t>200</w:t>
      </w:r>
      <w:r w:rsidRPr="00954841">
        <w:t>: p. 1157.</w:t>
      </w:r>
    </w:p>
    <w:p w:rsidR="00954841" w:rsidRPr="00954841" w:rsidRDefault="00954841" w:rsidP="00954841">
      <w:pPr>
        <w:pStyle w:val="EndNoteBibliography"/>
        <w:spacing w:after="0"/>
        <w:ind w:left="720" w:hanging="720"/>
      </w:pPr>
      <w:r w:rsidRPr="00954841">
        <w:t>6.</w:t>
      </w:r>
      <w:r w:rsidRPr="00954841">
        <w:tab/>
        <w:t xml:space="preserve">SUGA, H. and K. SAGAWA, </w:t>
      </w:r>
      <w:r w:rsidRPr="00954841">
        <w:rPr>
          <w:i/>
        </w:rPr>
        <w:t>Instantaneous Pressure-Volume Relationships and Their Ratio in the Excised, Supported Canine Left Ventricle.</w:t>
      </w:r>
      <w:r w:rsidRPr="00954841">
        <w:t xml:space="preserve"> Circulation Research, 1974. </w:t>
      </w:r>
      <w:r w:rsidRPr="00954841">
        <w:rPr>
          <w:b/>
        </w:rPr>
        <w:t>35</w:t>
      </w:r>
      <w:r w:rsidRPr="00954841">
        <w:t>(1): p. 117-126.</w:t>
      </w:r>
    </w:p>
    <w:p w:rsidR="00954841" w:rsidRPr="00954841" w:rsidRDefault="00954841" w:rsidP="00954841">
      <w:pPr>
        <w:pStyle w:val="EndNoteBibliography"/>
        <w:spacing w:after="0"/>
        <w:ind w:left="720" w:hanging="720"/>
      </w:pPr>
      <w:r w:rsidRPr="00954841">
        <w:t>7.</w:t>
      </w:r>
      <w:r w:rsidRPr="00954841">
        <w:tab/>
        <w:t xml:space="preserve">Little, W.C. and C.P. Cheng, </w:t>
      </w:r>
      <w:r w:rsidRPr="00954841">
        <w:rPr>
          <w:i/>
        </w:rPr>
        <w:t>Effect of exercise on left ventricular-arterial coupling assessed in the pressure-volume plane.</w:t>
      </w:r>
      <w:r w:rsidRPr="00954841">
        <w:t xml:space="preserve"> AMERICAN JOURNAL OF PHYSIOLOGY, 1993. </w:t>
      </w:r>
      <w:r w:rsidRPr="00954841">
        <w:rPr>
          <w:b/>
        </w:rPr>
        <w:t>264</w:t>
      </w:r>
      <w:r w:rsidRPr="00954841">
        <w:t>: p. H1629-H1629.</w:t>
      </w:r>
    </w:p>
    <w:p w:rsidR="00954841" w:rsidRPr="00954841" w:rsidRDefault="00954841" w:rsidP="00954841">
      <w:pPr>
        <w:pStyle w:val="EndNoteBibliography"/>
        <w:spacing w:after="0"/>
        <w:ind w:left="720" w:hanging="720"/>
      </w:pPr>
      <w:r w:rsidRPr="00954841">
        <w:t>8.</w:t>
      </w:r>
      <w:r w:rsidRPr="00954841">
        <w:tab/>
        <w:t xml:space="preserve">ROSS, J., J.W. LINHART, and E. BRAUNWALD, </w:t>
      </w:r>
      <w:r w:rsidRPr="00954841">
        <w:rPr>
          <w:i/>
        </w:rPr>
        <w:t>Effects of Changing Heart Rate in Man by Electrical Stimulation of the Right Atrium: Studies at Rest, during Exercise, and with Isoproterenol.</w:t>
      </w:r>
      <w:r w:rsidRPr="00954841">
        <w:t xml:space="preserve"> Circulation, 1965. </w:t>
      </w:r>
      <w:r w:rsidRPr="00954841">
        <w:rPr>
          <w:b/>
        </w:rPr>
        <w:t>32</w:t>
      </w:r>
      <w:r w:rsidRPr="00954841">
        <w:t>(4): p. 549-558.</w:t>
      </w:r>
    </w:p>
    <w:p w:rsidR="00954841" w:rsidRPr="00954841" w:rsidRDefault="00954841" w:rsidP="00954841">
      <w:pPr>
        <w:pStyle w:val="EndNoteBibliography"/>
        <w:spacing w:after="0"/>
        <w:ind w:left="720" w:hanging="720"/>
      </w:pPr>
      <w:r w:rsidRPr="00954841">
        <w:t>9.</w:t>
      </w:r>
      <w:r w:rsidRPr="00954841">
        <w:tab/>
        <w:t xml:space="preserve">Sugimoto, T., K. Sagawa, and A. Guyton, </w:t>
      </w:r>
      <w:r w:rsidRPr="00954841">
        <w:rPr>
          <w:i/>
        </w:rPr>
        <w:t>Effect of tachycardia on cardiac output during normal and increased venous return</w:t>
      </w:r>
      <w:r w:rsidRPr="00954841">
        <w:t>. Vol. 211. 1966. 288-292.</w:t>
      </w:r>
    </w:p>
    <w:p w:rsidR="00954841" w:rsidRPr="00954841" w:rsidRDefault="00954841" w:rsidP="00954841">
      <w:pPr>
        <w:pStyle w:val="EndNoteBibliography"/>
        <w:spacing w:after="0"/>
        <w:ind w:left="720" w:hanging="720"/>
      </w:pPr>
      <w:r w:rsidRPr="00954841">
        <w:t>10.</w:t>
      </w:r>
      <w:r w:rsidRPr="00954841">
        <w:tab/>
        <w:t xml:space="preserve">Kulhánek, T., J. Kofránek, and M. Mateják, </w:t>
      </w:r>
      <w:r w:rsidRPr="00954841">
        <w:rPr>
          <w:i/>
        </w:rPr>
        <w:t>Modeling of short-term mechanism of arterial pressure control in the cardiovascular system: Object-oriented and acausal approach.</w:t>
      </w:r>
      <w:r w:rsidRPr="00954841">
        <w:t xml:space="preserve"> Computers in Biology and Medicine, 2014. </w:t>
      </w:r>
      <w:r w:rsidRPr="00954841">
        <w:rPr>
          <w:b/>
        </w:rPr>
        <w:t>54</w:t>
      </w:r>
      <w:r w:rsidRPr="00954841">
        <w:t>(0): p. 137-144.</w:t>
      </w:r>
    </w:p>
    <w:p w:rsidR="00954841" w:rsidRPr="00954841" w:rsidRDefault="00954841" w:rsidP="00954841">
      <w:pPr>
        <w:pStyle w:val="EndNoteBibliography"/>
        <w:spacing w:after="0"/>
        <w:ind w:left="720" w:hanging="720"/>
      </w:pPr>
      <w:r w:rsidRPr="00954841">
        <w:t>11.</w:t>
      </w:r>
      <w:r w:rsidRPr="00954841">
        <w:tab/>
        <w:t xml:space="preserve">Kulhánek, T., et al., </w:t>
      </w:r>
      <w:r w:rsidRPr="00954841">
        <w:rPr>
          <w:i/>
        </w:rPr>
        <w:t>Simple models of the cardiovascular system for educational and research purposes.</w:t>
      </w:r>
      <w:r w:rsidRPr="00954841">
        <w:t xml:space="preserve"> MEFANET Journal, 2014.</w:t>
      </w:r>
    </w:p>
    <w:p w:rsidR="00954841" w:rsidRPr="00954841" w:rsidRDefault="00954841" w:rsidP="00954841">
      <w:pPr>
        <w:pStyle w:val="EndNoteBibliography"/>
        <w:spacing w:after="0"/>
        <w:ind w:left="720" w:hanging="720"/>
      </w:pPr>
      <w:r w:rsidRPr="00954841">
        <w:lastRenderedPageBreak/>
        <w:t>12.</w:t>
      </w:r>
      <w:r w:rsidRPr="00954841">
        <w:tab/>
        <w:t xml:space="preserve">Yambe, T., et al., </w:t>
      </w:r>
      <w:r w:rsidRPr="00954841">
        <w:rPr>
          <w:i/>
        </w:rPr>
        <w:t>Brachio-ankle pulse wave velocity and cardio-ankle vascular index (CAVI).</w:t>
      </w:r>
      <w:r w:rsidRPr="00954841">
        <w:t xml:space="preserve"> Biomedicine &amp; Pharmacotherapy, 2004. </w:t>
      </w:r>
      <w:r w:rsidRPr="00954841">
        <w:rPr>
          <w:b/>
        </w:rPr>
        <w:t>58, Supplement 1</w:t>
      </w:r>
      <w:r w:rsidRPr="00954841">
        <w:t>(0): p. S95-S98.</w:t>
      </w:r>
    </w:p>
    <w:p w:rsidR="00954841" w:rsidRPr="00954841" w:rsidRDefault="00954841" w:rsidP="00954841">
      <w:pPr>
        <w:pStyle w:val="EndNoteBibliography"/>
        <w:spacing w:after="0"/>
        <w:ind w:left="720" w:hanging="720"/>
      </w:pPr>
      <w:r w:rsidRPr="00954841">
        <w:t>13.</w:t>
      </w:r>
      <w:r w:rsidRPr="00954841">
        <w:tab/>
        <w:t xml:space="preserve">Follansbee, P.S. and C. Frantz, </w:t>
      </w:r>
      <w:r w:rsidRPr="00954841">
        <w:rPr>
          <w:i/>
        </w:rPr>
        <w:t>Wave Propagation in the Split Hopkinson Pressure Bar.</w:t>
      </w:r>
      <w:r w:rsidRPr="00954841">
        <w:t xml:space="preserve"> Journal of Engineering Materials and Technology, 1983. </w:t>
      </w:r>
      <w:r w:rsidRPr="00954841">
        <w:rPr>
          <w:b/>
        </w:rPr>
        <w:t>105</w:t>
      </w:r>
      <w:r w:rsidRPr="00954841">
        <w:t>(1): p. 61-66.</w:t>
      </w:r>
    </w:p>
    <w:p w:rsidR="00954841" w:rsidRPr="00954841" w:rsidRDefault="00954841" w:rsidP="00954841">
      <w:pPr>
        <w:pStyle w:val="EndNoteBibliography"/>
        <w:spacing w:after="0"/>
        <w:ind w:left="720" w:hanging="720"/>
      </w:pPr>
      <w:r w:rsidRPr="00954841">
        <w:t>14.</w:t>
      </w:r>
      <w:r w:rsidRPr="00954841">
        <w:tab/>
        <w:t xml:space="preserve">Archer, S. and E. Michelakis, </w:t>
      </w:r>
      <w:r w:rsidRPr="00954841">
        <w:rPr>
          <w:i/>
        </w:rPr>
        <w:t>The Mechanism(s) of Hypoxic Pulmonary Vasoconstriction: Potassium Channels, Redox O2 Sensors, and Controversies</w:t>
      </w:r>
      <w:r w:rsidRPr="00954841">
        <w:t>. Vol. 17. 2002. 131-137.</w:t>
      </w:r>
    </w:p>
    <w:p w:rsidR="00954841" w:rsidRPr="00954841" w:rsidRDefault="00954841" w:rsidP="00954841">
      <w:pPr>
        <w:pStyle w:val="EndNoteBibliography"/>
        <w:spacing w:after="0"/>
        <w:ind w:left="720" w:hanging="720"/>
      </w:pPr>
      <w:r w:rsidRPr="00954841">
        <w:t>15.</w:t>
      </w:r>
      <w:r w:rsidRPr="00954841">
        <w:tab/>
        <w:t xml:space="preserve">Roach, M.R. and A.C. Burton, </w:t>
      </w:r>
      <w:r w:rsidRPr="00954841">
        <w:rPr>
          <w:i/>
        </w:rPr>
        <w:t>THE REASON FOR THE SHAPE OF THE DISTENSIBILITY CURVES OF ARTERIES.</w:t>
      </w:r>
      <w:r w:rsidRPr="00954841">
        <w:t xml:space="preserve"> Canadian Journal of Biochemistry and Physiology, 1957. </w:t>
      </w:r>
      <w:r w:rsidRPr="00954841">
        <w:rPr>
          <w:b/>
        </w:rPr>
        <w:t>35</w:t>
      </w:r>
      <w:r w:rsidRPr="00954841">
        <w:t>(8): p. 681-690.</w:t>
      </w:r>
    </w:p>
    <w:p w:rsidR="00954841" w:rsidRPr="00954841" w:rsidRDefault="00954841" w:rsidP="00954841">
      <w:pPr>
        <w:pStyle w:val="EndNoteBibliography"/>
        <w:spacing w:after="0"/>
        <w:ind w:left="720" w:hanging="720"/>
      </w:pPr>
      <w:r w:rsidRPr="00954841">
        <w:t>16.</w:t>
      </w:r>
      <w:r w:rsidRPr="00954841">
        <w:tab/>
        <w:t xml:space="preserve">Bevegärd, S. and A. Lodin, </w:t>
      </w:r>
      <w:r w:rsidRPr="00954841">
        <w:rPr>
          <w:i/>
        </w:rPr>
        <w:t>Postural Circulatory Changes at Rest and during Exercise in five Patients with Congenital Absence of Valves in the Deep Veins of the Legs.</w:t>
      </w:r>
      <w:r w:rsidRPr="00954841">
        <w:t xml:space="preserve"> Acta Medica Scandinavica, 1962. </w:t>
      </w:r>
      <w:r w:rsidRPr="00954841">
        <w:rPr>
          <w:b/>
        </w:rPr>
        <w:t>172</w:t>
      </w:r>
      <w:r w:rsidRPr="00954841">
        <w:t>(1): p. 21-29.</w:t>
      </w:r>
    </w:p>
    <w:p w:rsidR="00954841" w:rsidRPr="00954841" w:rsidRDefault="00954841" w:rsidP="00954841">
      <w:pPr>
        <w:pStyle w:val="EndNoteBibliography"/>
        <w:spacing w:after="0"/>
        <w:ind w:left="720" w:hanging="720"/>
      </w:pPr>
      <w:r w:rsidRPr="00954841">
        <w:t>17.</w:t>
      </w:r>
      <w:r w:rsidRPr="00954841">
        <w:tab/>
        <w:t xml:space="preserve">Bock, A.V., D.B. Dill, and H.T. Edwards, </w:t>
      </w:r>
      <w:r w:rsidRPr="00954841">
        <w:rPr>
          <w:i/>
        </w:rPr>
        <w:t>ON THE RELATION OF CHANGES IN BLOOD VELOCITY AND VOLUME FLOW OF BLOOD TO CHANGE OF POSTURE.</w:t>
      </w:r>
      <w:r w:rsidRPr="00954841">
        <w:t xml:space="preserve"> The Journal of Clinical Investigation, 1930. </w:t>
      </w:r>
      <w:r w:rsidRPr="00954841">
        <w:rPr>
          <w:b/>
        </w:rPr>
        <w:t>8</w:t>
      </w:r>
      <w:r w:rsidRPr="00954841">
        <w:t>(4): p. 533-544.</w:t>
      </w:r>
    </w:p>
    <w:p w:rsidR="00954841" w:rsidRPr="00954841" w:rsidRDefault="00954841" w:rsidP="00954841">
      <w:pPr>
        <w:pStyle w:val="EndNoteBibliography"/>
        <w:spacing w:after="0"/>
        <w:ind w:left="720" w:hanging="720"/>
      </w:pPr>
      <w:r w:rsidRPr="00954841">
        <w:t>18.</w:t>
      </w:r>
      <w:r w:rsidRPr="00954841">
        <w:tab/>
        <w:t xml:space="preserve">Henry, J.P. and O.H. Gauer, </w:t>
      </w:r>
      <w:r w:rsidRPr="00954841">
        <w:rPr>
          <w:i/>
        </w:rPr>
        <w:t>THE INFLUENCE OF TEMPERATURE UPON VENOUS PRESSURE IN THE FOOT.</w:t>
      </w:r>
      <w:r w:rsidRPr="00954841">
        <w:t xml:space="preserve"> The Journal of Clinical Investigation, 1950. </w:t>
      </w:r>
      <w:r w:rsidRPr="00954841">
        <w:rPr>
          <w:b/>
        </w:rPr>
        <w:t>29</w:t>
      </w:r>
      <w:r w:rsidRPr="00954841">
        <w:t>(7): p. 855-861.</w:t>
      </w:r>
    </w:p>
    <w:p w:rsidR="00954841" w:rsidRPr="00954841" w:rsidRDefault="00954841" w:rsidP="00954841">
      <w:pPr>
        <w:pStyle w:val="EndNoteBibliography"/>
        <w:spacing w:after="0"/>
        <w:ind w:left="720" w:hanging="720"/>
      </w:pPr>
      <w:r w:rsidRPr="00954841">
        <w:t>19.</w:t>
      </w:r>
      <w:r w:rsidRPr="00954841">
        <w:tab/>
        <w:t xml:space="preserve">Mayerson, H.S., H.M. Sweeney, and L.A. Toth, </w:t>
      </w:r>
      <w:r w:rsidRPr="00954841">
        <w:rPr>
          <w:i/>
        </w:rPr>
        <w:t>THE INFLUENCE OF POSTURE ON CIRCULATION TIME</w:t>
      </w:r>
      <w:r w:rsidRPr="00954841">
        <w:t>. Vol. 125. 1939. 481-485.</w:t>
      </w:r>
    </w:p>
    <w:p w:rsidR="00954841" w:rsidRPr="00954841" w:rsidRDefault="00954841" w:rsidP="00954841">
      <w:pPr>
        <w:pStyle w:val="EndNoteBibliography"/>
        <w:spacing w:after="0"/>
        <w:ind w:left="720" w:hanging="720"/>
      </w:pPr>
      <w:r w:rsidRPr="00954841">
        <w:t>20.</w:t>
      </w:r>
      <w:r w:rsidRPr="00954841">
        <w:tab/>
        <w:t xml:space="preserve">OCHSNER, A., R. COLP, and G.E. BURCH, </w:t>
      </w:r>
      <w:r w:rsidRPr="00954841">
        <w:rPr>
          <w:i/>
        </w:rPr>
        <w:t>Normal Blood Pressure in the Superficial Venous System of Man at Rest in the Supine Position.</w:t>
      </w:r>
      <w:r w:rsidRPr="00954841">
        <w:t xml:space="preserve"> Circulation, 1951. </w:t>
      </w:r>
      <w:r w:rsidRPr="00954841">
        <w:rPr>
          <w:b/>
        </w:rPr>
        <w:t>3</w:t>
      </w:r>
      <w:r w:rsidRPr="00954841">
        <w:t>(5): p. 674-680.</w:t>
      </w:r>
    </w:p>
    <w:p w:rsidR="00954841" w:rsidRPr="00954841" w:rsidRDefault="00954841" w:rsidP="00954841">
      <w:pPr>
        <w:pStyle w:val="EndNoteBibliography"/>
        <w:spacing w:after="0"/>
        <w:ind w:left="720" w:hanging="720"/>
      </w:pPr>
      <w:r w:rsidRPr="00954841">
        <w:t>21.</w:t>
      </w:r>
      <w:r w:rsidRPr="00954841">
        <w:tab/>
        <w:t xml:space="preserve">Pollack, A.A. and E.H. Wood, </w:t>
      </w:r>
      <w:r w:rsidRPr="00954841">
        <w:rPr>
          <w:i/>
        </w:rPr>
        <w:t>Venous Pressure in the Saphenous Vein at the Ankle in Man during Exercise and Changes in Posture</w:t>
      </w:r>
      <w:r w:rsidRPr="00954841">
        <w:t>. Vol. 1. 1949. 649-662.</w:t>
      </w:r>
    </w:p>
    <w:p w:rsidR="00954841" w:rsidRPr="00954841" w:rsidRDefault="00954841" w:rsidP="00954841">
      <w:pPr>
        <w:pStyle w:val="EndNoteBibliography"/>
        <w:spacing w:after="0"/>
        <w:ind w:left="720" w:hanging="720"/>
      </w:pPr>
      <w:r w:rsidRPr="00954841">
        <w:t>22.</w:t>
      </w:r>
      <w:r w:rsidRPr="00954841">
        <w:tab/>
        <w:t xml:space="preserve">Thompson, W.O., P.K. Thompson, and M.E. Dailey, </w:t>
      </w:r>
      <w:r w:rsidRPr="00954841">
        <w:rPr>
          <w:i/>
        </w:rPr>
        <w:t>THE EFFECT OF POSTURE UPON THE COMPOSITION AND VOLUME OF THE BLOOD IN MAN 1.</w:t>
      </w:r>
      <w:r w:rsidRPr="00954841">
        <w:t xml:space="preserve"> The Journal of Clinical Investigation, 1928. </w:t>
      </w:r>
      <w:r w:rsidRPr="00954841">
        <w:rPr>
          <w:b/>
        </w:rPr>
        <w:t>5</w:t>
      </w:r>
      <w:r w:rsidRPr="00954841">
        <w:t>(4): p. 573-604.</w:t>
      </w:r>
    </w:p>
    <w:p w:rsidR="00954841" w:rsidRPr="00954841" w:rsidRDefault="00954841" w:rsidP="00954841">
      <w:pPr>
        <w:pStyle w:val="EndNoteBibliography"/>
        <w:spacing w:after="0"/>
        <w:ind w:left="720" w:hanging="720"/>
      </w:pPr>
      <w:r w:rsidRPr="00954841">
        <w:t>23.</w:t>
      </w:r>
      <w:r w:rsidRPr="00954841">
        <w:tab/>
        <w:t xml:space="preserve">Armstrong, R., C. Vandenakker, and M. Laughlin, </w:t>
      </w:r>
      <w:r w:rsidRPr="00954841">
        <w:rPr>
          <w:i/>
        </w:rPr>
        <w:t>Muscle blood flow patterns during exercise in partially curarized rats.</w:t>
      </w:r>
      <w:r w:rsidRPr="00954841">
        <w:t xml:space="preserve"> Journal of Applied Physiology, 1985. </w:t>
      </w:r>
      <w:r w:rsidRPr="00954841">
        <w:rPr>
          <w:b/>
        </w:rPr>
        <w:t>58</w:t>
      </w:r>
      <w:r w:rsidRPr="00954841">
        <w:t>: p. 698-701.</w:t>
      </w:r>
    </w:p>
    <w:p w:rsidR="00954841" w:rsidRPr="00954841" w:rsidRDefault="00954841" w:rsidP="00954841">
      <w:pPr>
        <w:pStyle w:val="EndNoteBibliography"/>
        <w:spacing w:after="0"/>
        <w:ind w:left="720" w:hanging="720"/>
      </w:pPr>
      <w:r w:rsidRPr="00954841">
        <w:t>24.</w:t>
      </w:r>
      <w:r w:rsidRPr="00954841">
        <w:tab/>
        <w:t xml:space="preserve">LAUGHLIN, M.H., </w:t>
      </w:r>
      <w:r w:rsidRPr="00954841">
        <w:rPr>
          <w:i/>
        </w:rPr>
        <w:t>Skeletal muscle blood flow capacity: role of muscle pump in exercise hyperemia.</w:t>
      </w:r>
      <w:r w:rsidRPr="00954841">
        <w:t xml:space="preserve"> Am J Physiol, 1987. </w:t>
      </w:r>
      <w:r w:rsidRPr="00954841">
        <w:rPr>
          <w:b/>
        </w:rPr>
        <w:t>253</w:t>
      </w:r>
      <w:r w:rsidRPr="00954841">
        <w:t>: p. 1004.</w:t>
      </w:r>
    </w:p>
    <w:p w:rsidR="00954841" w:rsidRPr="00954841" w:rsidRDefault="00954841" w:rsidP="00954841">
      <w:pPr>
        <w:pStyle w:val="EndNoteBibliography"/>
        <w:spacing w:after="0"/>
        <w:ind w:left="720" w:hanging="720"/>
      </w:pPr>
      <w:r w:rsidRPr="00954841">
        <w:t>25.</w:t>
      </w:r>
      <w:r w:rsidRPr="00954841">
        <w:tab/>
        <w:t xml:space="preserve">Laughlin, M.H. and R. Armstrong, </w:t>
      </w:r>
      <w:r w:rsidRPr="00954841">
        <w:rPr>
          <w:i/>
        </w:rPr>
        <w:t>Rat muscle blood flows as a function of time during prolonged slow treadmill exercise.</w:t>
      </w:r>
      <w:r w:rsidRPr="00954841">
        <w:t xml:space="preserve"> Am J Physiol Heart Circ Physiol, 1983. </w:t>
      </w:r>
      <w:r w:rsidRPr="00954841">
        <w:rPr>
          <w:b/>
        </w:rPr>
        <w:t>244</w:t>
      </w:r>
      <w:r w:rsidRPr="00954841">
        <w:t>: p. H814-H824.</w:t>
      </w:r>
    </w:p>
    <w:p w:rsidR="00954841" w:rsidRPr="00954841" w:rsidRDefault="00954841" w:rsidP="00954841">
      <w:pPr>
        <w:pStyle w:val="EndNoteBibliography"/>
        <w:spacing w:after="0"/>
        <w:ind w:left="720" w:hanging="720"/>
      </w:pPr>
      <w:r w:rsidRPr="00954841">
        <w:t>26.</w:t>
      </w:r>
      <w:r w:rsidRPr="00954841">
        <w:tab/>
        <w:t xml:space="preserve">ECHT, M., et al., </w:t>
      </w:r>
      <w:r w:rsidRPr="00954841">
        <w:rPr>
          <w:i/>
        </w:rPr>
        <w:t>Effective Compliance of the Total Vascular Bed and the Intrathoracic Compartment Derived from Changes in Central Venous Pressure Induced by Volume Changes in Man.</w:t>
      </w:r>
      <w:r w:rsidRPr="00954841">
        <w:t xml:space="preserve"> Circulation Research, 1974. </w:t>
      </w:r>
      <w:r w:rsidRPr="00954841">
        <w:rPr>
          <w:b/>
        </w:rPr>
        <w:t>34</w:t>
      </w:r>
      <w:r w:rsidRPr="00954841">
        <w:t>(1): p. 61-68.</w:t>
      </w:r>
    </w:p>
    <w:p w:rsidR="00954841" w:rsidRPr="00954841" w:rsidRDefault="00954841" w:rsidP="00954841">
      <w:pPr>
        <w:pStyle w:val="EndNoteBibliography"/>
        <w:spacing w:after="0"/>
        <w:ind w:left="720" w:hanging="720"/>
      </w:pPr>
      <w:r w:rsidRPr="00954841">
        <w:t>27.</w:t>
      </w:r>
      <w:r w:rsidRPr="00954841">
        <w:tab/>
        <w:t xml:space="preserve">GAUER, O.H., J.P. HENRY, and H.O. SIEKER, </w:t>
      </w:r>
      <w:r w:rsidRPr="00954841">
        <w:rPr>
          <w:i/>
        </w:rPr>
        <w:t>Changes in Central Venous Pressure after Moderate Hemorrhage and Transfusion in Man.</w:t>
      </w:r>
      <w:r w:rsidRPr="00954841">
        <w:t xml:space="preserve"> Circulation Research, 1956. </w:t>
      </w:r>
      <w:r w:rsidRPr="00954841">
        <w:rPr>
          <w:b/>
        </w:rPr>
        <w:t>4</w:t>
      </w:r>
      <w:r w:rsidRPr="00954841">
        <w:t>(1): p. 79-84.</w:t>
      </w:r>
    </w:p>
    <w:p w:rsidR="00954841" w:rsidRPr="00954841" w:rsidRDefault="00954841" w:rsidP="00954841">
      <w:pPr>
        <w:pStyle w:val="EndNoteBibliography"/>
        <w:spacing w:after="0"/>
        <w:ind w:left="720" w:hanging="720"/>
      </w:pPr>
      <w:r w:rsidRPr="00954841">
        <w:t>28.</w:t>
      </w:r>
      <w:r w:rsidRPr="00954841">
        <w:tab/>
        <w:t xml:space="preserve">Shigemi, K., M.J. Brunner, and A.A. Shoukas, </w:t>
      </w:r>
      <w:r w:rsidRPr="00954841">
        <w:rPr>
          <w:i/>
        </w:rPr>
        <w:t>-and -Adrenergic mechanisms in the control of vascular capacitance by the carotid sinus baroreflex system.</w:t>
      </w:r>
      <w:r w:rsidRPr="00954841">
        <w:t xml:space="preserve"> AMERICAN JOURNAL OF PHYSIOLOGY, 1994. </w:t>
      </w:r>
      <w:r w:rsidRPr="00954841">
        <w:rPr>
          <w:b/>
        </w:rPr>
        <w:t>267</w:t>
      </w:r>
      <w:r w:rsidRPr="00954841">
        <w:t>: p. H201-H201.</w:t>
      </w:r>
    </w:p>
    <w:p w:rsidR="00954841" w:rsidRPr="00954841" w:rsidRDefault="00954841" w:rsidP="00954841">
      <w:pPr>
        <w:pStyle w:val="EndNoteBibliography"/>
        <w:spacing w:after="0"/>
        <w:ind w:left="720" w:hanging="720"/>
      </w:pPr>
      <w:r w:rsidRPr="00954841">
        <w:t>29.</w:t>
      </w:r>
      <w:r w:rsidRPr="00954841">
        <w:tab/>
        <w:t xml:space="preserve">Manning, R.D., </w:t>
      </w:r>
      <w:r w:rsidRPr="00954841">
        <w:rPr>
          <w:i/>
        </w:rPr>
        <w:t>Renal hemodynamic, fluid volume, and arterial pressure changes during hyperproteinemia</w:t>
      </w:r>
      <w:r w:rsidRPr="00954841">
        <w:t>. Vol. 252. 1987. F403-F411.</w:t>
      </w:r>
    </w:p>
    <w:p w:rsidR="00954841" w:rsidRPr="00954841" w:rsidRDefault="00954841" w:rsidP="00954841">
      <w:pPr>
        <w:pStyle w:val="EndNoteBibliography"/>
        <w:spacing w:after="0"/>
        <w:ind w:left="720" w:hanging="720"/>
      </w:pPr>
      <w:r w:rsidRPr="00954841">
        <w:t>30.</w:t>
      </w:r>
      <w:r w:rsidRPr="00954841">
        <w:tab/>
        <w:t xml:space="preserve">Manning, R.D., </w:t>
      </w:r>
      <w:r w:rsidRPr="00954841">
        <w:rPr>
          <w:i/>
        </w:rPr>
        <w:t>Effects of hypoproteinemia on blood volume and arterial pressure of volume-loaded dogs</w:t>
      </w:r>
      <w:r w:rsidRPr="00954841">
        <w:t>. Vol. 259. 1990. H1317-H1324.</w:t>
      </w:r>
    </w:p>
    <w:p w:rsidR="00954841" w:rsidRPr="00954841" w:rsidRDefault="00954841" w:rsidP="00954841">
      <w:pPr>
        <w:pStyle w:val="EndNoteBibliography"/>
        <w:spacing w:after="0"/>
        <w:ind w:left="720" w:hanging="720"/>
      </w:pPr>
      <w:r w:rsidRPr="00954841">
        <w:lastRenderedPageBreak/>
        <w:t>31.</w:t>
      </w:r>
      <w:r w:rsidRPr="00954841">
        <w:tab/>
        <w:t xml:space="preserve">Moore, L.C. and D. Casellas, </w:t>
      </w:r>
      <w:r w:rsidRPr="00954841">
        <w:rPr>
          <w:i/>
        </w:rPr>
        <w:t>Tubuloglomerular feedback dependence of autoregulation in rat juxtamedullary afferent arterioles.</w:t>
      </w:r>
      <w:r w:rsidRPr="00954841">
        <w:t xml:space="preserve"> Kidney Int, 1990. </w:t>
      </w:r>
      <w:r w:rsidRPr="00954841">
        <w:rPr>
          <w:b/>
        </w:rPr>
        <w:t>37</w:t>
      </w:r>
      <w:r w:rsidRPr="00954841">
        <w:t>(6): p. 1402-1408.</w:t>
      </w:r>
    </w:p>
    <w:p w:rsidR="00954841" w:rsidRPr="00954841" w:rsidRDefault="00954841" w:rsidP="00954841">
      <w:pPr>
        <w:pStyle w:val="EndNoteBibliography"/>
        <w:spacing w:after="0"/>
        <w:ind w:left="720" w:hanging="720"/>
      </w:pPr>
      <w:r w:rsidRPr="00954841">
        <w:t>32.</w:t>
      </w:r>
      <w:r w:rsidRPr="00954841">
        <w:tab/>
        <w:t xml:space="preserve">Ito, S. and O.A. Carretero, </w:t>
      </w:r>
      <w:r w:rsidRPr="00954841">
        <w:rPr>
          <w:i/>
        </w:rPr>
        <w:t>An in vitro approach to the study of macula densa-mediated glomerular hemodynamics.</w:t>
      </w:r>
      <w:r w:rsidRPr="00954841">
        <w:t xml:space="preserve"> Kidney Int, 1990. </w:t>
      </w:r>
      <w:r w:rsidRPr="00954841">
        <w:rPr>
          <w:b/>
        </w:rPr>
        <w:t>38</w:t>
      </w:r>
      <w:r w:rsidRPr="00954841">
        <w:t>(6): p. 1206-10.</w:t>
      </w:r>
    </w:p>
    <w:p w:rsidR="00954841" w:rsidRPr="00954841" w:rsidRDefault="00954841" w:rsidP="00954841">
      <w:pPr>
        <w:pStyle w:val="EndNoteBibliography"/>
        <w:spacing w:after="0"/>
        <w:ind w:left="720" w:hanging="720"/>
      </w:pPr>
      <w:r w:rsidRPr="00954841">
        <w:t>33.</w:t>
      </w:r>
      <w:r w:rsidRPr="00954841">
        <w:tab/>
        <w:t xml:space="preserve">Skarlatos, S., et al., </w:t>
      </w:r>
      <w:r w:rsidRPr="00954841">
        <w:rPr>
          <w:i/>
        </w:rPr>
        <w:t>Spontaneous pressure-flow relationships in renal circulation of conscious dogs.</w:t>
      </w:r>
      <w:r w:rsidRPr="00954841">
        <w:t xml:space="preserve"> Am J Physiol, 1993. </w:t>
      </w:r>
      <w:r w:rsidRPr="00954841">
        <w:rPr>
          <w:b/>
        </w:rPr>
        <w:t>264</w:t>
      </w:r>
      <w:r w:rsidRPr="00954841">
        <w:t>(5 Pt 2): p. H1517-27.</w:t>
      </w:r>
    </w:p>
    <w:p w:rsidR="00954841" w:rsidRPr="00954841" w:rsidRDefault="00954841" w:rsidP="00954841">
      <w:pPr>
        <w:pStyle w:val="EndNoteBibliography"/>
        <w:spacing w:after="0"/>
        <w:ind w:left="720" w:hanging="720"/>
      </w:pPr>
      <w:r w:rsidRPr="00954841">
        <w:t>34.</w:t>
      </w:r>
      <w:r w:rsidRPr="00954841">
        <w:tab/>
        <w:t xml:space="preserve">Aukland, K., </w:t>
      </w:r>
      <w:r w:rsidRPr="00954841">
        <w:rPr>
          <w:i/>
        </w:rPr>
        <w:t>Myogenic mechanisms in the kidney.</w:t>
      </w:r>
      <w:r w:rsidRPr="00954841">
        <w:t xml:space="preserve"> Journal of hypertension. Supplement: official journal of the International Society of Hypertension, 1989. </w:t>
      </w:r>
      <w:r w:rsidRPr="00954841">
        <w:rPr>
          <w:b/>
        </w:rPr>
        <w:t>7</w:t>
      </w:r>
      <w:r w:rsidRPr="00954841">
        <w:t>(4): p. S71-6; discussion S77.</w:t>
      </w:r>
    </w:p>
    <w:p w:rsidR="00954841" w:rsidRPr="00954841" w:rsidRDefault="00954841" w:rsidP="00954841">
      <w:pPr>
        <w:pStyle w:val="EndNoteBibliography"/>
        <w:spacing w:after="0"/>
        <w:ind w:left="720" w:hanging="720"/>
      </w:pPr>
      <w:r w:rsidRPr="00954841">
        <w:t>35.</w:t>
      </w:r>
      <w:r w:rsidRPr="00954841">
        <w:tab/>
        <w:t xml:space="preserve">Drummond, H.A., S.C. Grifoni, and N.L. Jernigan, </w:t>
      </w:r>
      <w:r w:rsidRPr="00954841">
        <w:rPr>
          <w:i/>
        </w:rPr>
        <w:t>A new trick for an old dogma: ENaC proteins as mechanotransducers in vascular smooth muscle.</w:t>
      </w:r>
      <w:r w:rsidRPr="00954841">
        <w:t xml:space="preserve"> Physiology, 2008. </w:t>
      </w:r>
      <w:r w:rsidRPr="00954841">
        <w:rPr>
          <w:b/>
        </w:rPr>
        <w:t>23</w:t>
      </w:r>
      <w:r w:rsidRPr="00954841">
        <w:t>(1): p. 23-31.</w:t>
      </w:r>
    </w:p>
    <w:p w:rsidR="00954841" w:rsidRPr="00954841" w:rsidRDefault="00954841" w:rsidP="00954841">
      <w:pPr>
        <w:pStyle w:val="EndNoteBibliography"/>
        <w:spacing w:after="0"/>
        <w:ind w:left="720" w:hanging="720"/>
      </w:pPr>
      <w:r w:rsidRPr="00954841">
        <w:t>36.</w:t>
      </w:r>
      <w:r w:rsidRPr="00954841">
        <w:tab/>
        <w:t xml:space="preserve">Heyeraas, K.J. and K. Aukland, </w:t>
      </w:r>
      <w:r w:rsidRPr="00954841">
        <w:rPr>
          <w:i/>
        </w:rPr>
        <w:t>Interlobular arterial resistance: Influence of renal arterial pressure and angiotensin II.</w:t>
      </w:r>
      <w:r w:rsidRPr="00954841">
        <w:t xml:space="preserve"> Kidney Int, 1987. </w:t>
      </w:r>
      <w:r w:rsidRPr="00954841">
        <w:rPr>
          <w:b/>
        </w:rPr>
        <w:t>31</w:t>
      </w:r>
      <w:r w:rsidRPr="00954841">
        <w:t>(6): p. 1291-1298.</w:t>
      </w:r>
    </w:p>
    <w:p w:rsidR="00954841" w:rsidRPr="00954841" w:rsidRDefault="00954841" w:rsidP="00954841">
      <w:pPr>
        <w:pStyle w:val="EndNoteBibliography"/>
        <w:spacing w:after="0"/>
        <w:ind w:left="720" w:hanging="720"/>
      </w:pPr>
      <w:r w:rsidRPr="00954841">
        <w:t>37.</w:t>
      </w:r>
      <w:r w:rsidRPr="00954841">
        <w:tab/>
        <w:t xml:space="preserve">Bradley, S.E., et al., </w:t>
      </w:r>
      <w:r w:rsidRPr="00954841">
        <w:rPr>
          <w:i/>
        </w:rPr>
        <w:t>The circulating splanchnic blood volume in dog and man.</w:t>
      </w:r>
      <w:r w:rsidRPr="00954841">
        <w:t xml:space="preserve"> Trans Assoc Am Physicians, 1953. </w:t>
      </w:r>
      <w:r w:rsidRPr="00954841">
        <w:rPr>
          <w:b/>
        </w:rPr>
        <w:t>66</w:t>
      </w:r>
      <w:r w:rsidRPr="00954841">
        <w:t>: p. 294-302.</w:t>
      </w:r>
    </w:p>
    <w:p w:rsidR="00954841" w:rsidRPr="00954841" w:rsidRDefault="00954841" w:rsidP="00954841">
      <w:pPr>
        <w:pStyle w:val="EndNoteBibliography"/>
        <w:spacing w:after="0"/>
        <w:ind w:left="720" w:hanging="720"/>
      </w:pPr>
      <w:r w:rsidRPr="00954841">
        <w:t>38.</w:t>
      </w:r>
      <w:r w:rsidRPr="00954841">
        <w:tab/>
        <w:t xml:space="preserve">BRADLEY, S.E., F.J. INGELFINGER, and G.P. BRADLEY, </w:t>
      </w:r>
      <w:r w:rsidRPr="00954841">
        <w:rPr>
          <w:i/>
        </w:rPr>
        <w:t>Hepatic Circulation in Cirrhosis of the Liver.</w:t>
      </w:r>
      <w:r w:rsidRPr="00954841">
        <w:t xml:space="preserve"> Circulation, 1952. </w:t>
      </w:r>
      <w:r w:rsidRPr="00954841">
        <w:rPr>
          <w:b/>
        </w:rPr>
        <w:t>5</w:t>
      </w:r>
      <w:r w:rsidRPr="00954841">
        <w:t>(3): p. 419-429.</w:t>
      </w:r>
    </w:p>
    <w:p w:rsidR="00954841" w:rsidRPr="00954841" w:rsidRDefault="00954841" w:rsidP="00954841">
      <w:pPr>
        <w:pStyle w:val="EndNoteBibliography"/>
        <w:spacing w:after="0"/>
        <w:ind w:left="720" w:hanging="720"/>
      </w:pPr>
      <w:r w:rsidRPr="00954841">
        <w:t>39.</w:t>
      </w:r>
      <w:r w:rsidRPr="00954841">
        <w:tab/>
        <w:t xml:space="preserve">Greenway, C. and G. Oshiro, </w:t>
      </w:r>
      <w:r w:rsidRPr="00954841">
        <w:rPr>
          <w:i/>
        </w:rPr>
        <w:t>Effects of histamine on hepatic volume (outflow block) in anaesthetized dogs.</w:t>
      </w:r>
      <w:r w:rsidRPr="00954841">
        <w:t xml:space="preserve"> British journal of pharmacology, 1973. </w:t>
      </w:r>
      <w:r w:rsidRPr="00954841">
        <w:rPr>
          <w:b/>
        </w:rPr>
        <w:t>47</w:t>
      </w:r>
      <w:r w:rsidRPr="00954841">
        <w:t>(2): p. 282-290.</w:t>
      </w:r>
    </w:p>
    <w:p w:rsidR="00954841" w:rsidRPr="00954841" w:rsidRDefault="00954841" w:rsidP="00954841">
      <w:pPr>
        <w:pStyle w:val="EndNoteBibliography"/>
        <w:spacing w:after="0"/>
        <w:ind w:left="720" w:hanging="720"/>
      </w:pPr>
      <w:r w:rsidRPr="00954841">
        <w:t>40.</w:t>
      </w:r>
      <w:r w:rsidRPr="00954841">
        <w:tab/>
        <w:t xml:space="preserve">Greenway, C.V., K.L. Seaman, and I.R. Innes, </w:t>
      </w:r>
      <w:r w:rsidRPr="00954841">
        <w:rPr>
          <w:i/>
        </w:rPr>
        <w:t>Norepinephrine on venous compliance and unstressed volume in cat liver</w:t>
      </w:r>
      <w:r w:rsidRPr="00954841">
        <w:t>. Vol. 248. 1985. H468-H476.</w:t>
      </w:r>
    </w:p>
    <w:p w:rsidR="00954841" w:rsidRPr="00954841" w:rsidRDefault="00954841" w:rsidP="00954841">
      <w:pPr>
        <w:pStyle w:val="EndNoteBibliography"/>
        <w:spacing w:after="0"/>
        <w:ind w:left="720" w:hanging="720"/>
      </w:pPr>
      <w:r w:rsidRPr="00954841">
        <w:t>41.</w:t>
      </w:r>
      <w:r w:rsidRPr="00954841">
        <w:tab/>
        <w:t xml:space="preserve">Lautt, W.W., C.V. Greenway, and D.J. Legare, </w:t>
      </w:r>
      <w:r w:rsidRPr="00954841">
        <w:rPr>
          <w:i/>
        </w:rPr>
        <w:t>Effect of hepatic nerves, norepinephrine, angiotensin, and elevated central venous pressure on postsinusoidal resistance sites and intrahepatic pressures in cats.</w:t>
      </w:r>
      <w:r w:rsidRPr="00954841">
        <w:t xml:space="preserve"> Microvascular Research, 1987. </w:t>
      </w:r>
      <w:r w:rsidRPr="00954841">
        <w:rPr>
          <w:b/>
        </w:rPr>
        <w:t>33</w:t>
      </w:r>
      <w:r w:rsidRPr="00954841">
        <w:t>(1): p. 50-61.</w:t>
      </w:r>
    </w:p>
    <w:p w:rsidR="00954841" w:rsidRPr="00954841" w:rsidRDefault="00954841" w:rsidP="00954841">
      <w:pPr>
        <w:pStyle w:val="EndNoteBibliography"/>
        <w:spacing w:after="0"/>
        <w:ind w:left="720" w:hanging="720"/>
      </w:pPr>
      <w:r w:rsidRPr="00954841">
        <w:t>42.</w:t>
      </w:r>
      <w:r w:rsidRPr="00954841">
        <w:tab/>
        <w:t xml:space="preserve">Greenway, C.V. and G.E. Lister, </w:t>
      </w:r>
      <w:r w:rsidRPr="00954841">
        <w:rPr>
          <w:i/>
        </w:rPr>
        <w:t>Capacitance effects and blood reservoir function in the splanchnic vascular bed during non-hypotensive haemorrhage and blood volume expansion in anaesthetized cats.</w:t>
      </w:r>
      <w:r w:rsidRPr="00954841">
        <w:t xml:space="preserve"> The Journal of Physiology, 1974. </w:t>
      </w:r>
      <w:r w:rsidRPr="00954841">
        <w:rPr>
          <w:b/>
        </w:rPr>
        <w:t>237</w:t>
      </w:r>
      <w:r w:rsidRPr="00954841">
        <w:t>(2): p. 279-294.</w:t>
      </w:r>
    </w:p>
    <w:p w:rsidR="00954841" w:rsidRPr="00954841" w:rsidRDefault="00954841" w:rsidP="00954841">
      <w:pPr>
        <w:pStyle w:val="EndNoteBibliography"/>
        <w:spacing w:after="0"/>
        <w:ind w:left="720" w:hanging="720"/>
      </w:pPr>
      <w:r w:rsidRPr="00954841">
        <w:t>43.</w:t>
      </w:r>
      <w:r w:rsidRPr="00954841">
        <w:tab/>
        <w:t xml:space="preserve">Maass-Moreno, R. and C.F. Rothe, </w:t>
      </w:r>
      <w:r w:rsidRPr="00954841">
        <w:rPr>
          <w:i/>
        </w:rPr>
        <w:t>Contribution of the large hepatic veins to postsinusoidal vascular resistance.</w:t>
      </w:r>
      <w:r w:rsidRPr="00954841">
        <w:t xml:space="preserve"> Am J Physiol Gastrointest Liver Physiol, 1992. </w:t>
      </w:r>
      <w:r w:rsidRPr="00954841">
        <w:rPr>
          <w:b/>
        </w:rPr>
        <w:t>262</w:t>
      </w:r>
      <w:r w:rsidRPr="00954841">
        <w:t>: p. G14-G22.</w:t>
      </w:r>
    </w:p>
    <w:p w:rsidR="00954841" w:rsidRPr="00954841" w:rsidRDefault="00954841" w:rsidP="00954841">
      <w:pPr>
        <w:pStyle w:val="EndNoteBibliography"/>
        <w:spacing w:after="0"/>
        <w:ind w:left="720" w:hanging="720"/>
      </w:pPr>
      <w:r w:rsidRPr="00954841">
        <w:t>44.</w:t>
      </w:r>
      <w:r w:rsidRPr="00954841">
        <w:tab/>
        <w:t xml:space="preserve">Whittaker, S.R.F. and F.R. Winton, </w:t>
      </w:r>
      <w:r w:rsidRPr="00954841">
        <w:rPr>
          <w:i/>
        </w:rPr>
        <w:t>The apparent viscosity of blood flowing in the isolated hindlimb of the dog, and its variation with corpuscular concentration.</w:t>
      </w:r>
      <w:r w:rsidRPr="00954841">
        <w:t xml:space="preserve"> The Journal of Physiology, 1933. </w:t>
      </w:r>
      <w:r w:rsidRPr="00954841">
        <w:rPr>
          <w:b/>
        </w:rPr>
        <w:t>78</w:t>
      </w:r>
      <w:r w:rsidRPr="00954841">
        <w:t>(4): p. 339-369.</w:t>
      </w:r>
    </w:p>
    <w:p w:rsidR="00954841" w:rsidRPr="00954841" w:rsidRDefault="00954841" w:rsidP="00954841">
      <w:pPr>
        <w:pStyle w:val="EndNoteBibliography"/>
        <w:spacing w:after="0"/>
        <w:ind w:left="720" w:hanging="720"/>
      </w:pPr>
      <w:r w:rsidRPr="00954841">
        <w:t>45.</w:t>
      </w:r>
      <w:r w:rsidRPr="00954841">
        <w:tab/>
        <w:t xml:space="preserve">Kety, S.S. and C.F. Schmidt, </w:t>
      </w:r>
      <w:r w:rsidRPr="00954841">
        <w:rPr>
          <w:i/>
        </w:rPr>
        <w:t>THE EFFECTS OF ALTERED ARTERIAL TENSIONS OF CARBON DIOXIDE AND OXYGEN ON CEREBRAL BLOOD FLOW AND CEREBRAL OXYGEN CONSUMPTION OF NORMAL YOUNG MEN 1.</w:t>
      </w:r>
      <w:r w:rsidRPr="00954841">
        <w:t xml:space="preserve"> The Journal of Clinical Investigation, 1948. </w:t>
      </w:r>
      <w:r w:rsidRPr="00954841">
        <w:rPr>
          <w:b/>
        </w:rPr>
        <w:t>27</w:t>
      </w:r>
      <w:r w:rsidRPr="00954841">
        <w:t>(4): p. 484-492.</w:t>
      </w:r>
    </w:p>
    <w:p w:rsidR="00954841" w:rsidRPr="00954841" w:rsidRDefault="00954841" w:rsidP="00954841">
      <w:pPr>
        <w:pStyle w:val="EndNoteBibliography"/>
        <w:spacing w:after="0"/>
        <w:ind w:left="720" w:hanging="720"/>
      </w:pPr>
      <w:r w:rsidRPr="00954841">
        <w:t>46.</w:t>
      </w:r>
      <w:r w:rsidRPr="00954841">
        <w:tab/>
        <w:t xml:space="preserve">Mellander, S. and J. Bjornberg, </w:t>
      </w:r>
      <w:r w:rsidRPr="00954841">
        <w:rPr>
          <w:i/>
        </w:rPr>
        <w:t>Regulation of Vascular Smooth Muscle Tone and Capillary Pressure</w:t>
      </w:r>
      <w:r w:rsidRPr="00954841">
        <w:t>. Vol. 7. 1992. 113-119.</w:t>
      </w:r>
    </w:p>
    <w:p w:rsidR="00954841" w:rsidRPr="00954841" w:rsidRDefault="00954841" w:rsidP="00954841">
      <w:pPr>
        <w:pStyle w:val="EndNoteBibliography"/>
        <w:spacing w:after="0"/>
        <w:ind w:left="720" w:hanging="720"/>
      </w:pPr>
      <w:r w:rsidRPr="00954841">
        <w:t>47.</w:t>
      </w:r>
      <w:r w:rsidRPr="00954841">
        <w:tab/>
        <w:t xml:space="preserve">Begg, T. and J. Hearns, </w:t>
      </w:r>
      <w:r w:rsidRPr="00954841">
        <w:rPr>
          <w:i/>
        </w:rPr>
        <w:t>Components in blood viscosity. The relative contribution of haematocrit, plasma fibrinogen and other proteins.</w:t>
      </w:r>
      <w:r w:rsidRPr="00954841">
        <w:t xml:space="preserve"> Clinical science, 1966. </w:t>
      </w:r>
      <w:r w:rsidRPr="00954841">
        <w:rPr>
          <w:b/>
        </w:rPr>
        <w:t>31</w:t>
      </w:r>
      <w:r w:rsidRPr="00954841">
        <w:t>(1): p. 87-93.</w:t>
      </w:r>
    </w:p>
    <w:p w:rsidR="00954841" w:rsidRPr="00954841" w:rsidRDefault="00954841" w:rsidP="00954841">
      <w:pPr>
        <w:pStyle w:val="EndNoteBibliography"/>
        <w:spacing w:after="0"/>
        <w:ind w:left="720" w:hanging="720"/>
      </w:pPr>
      <w:r w:rsidRPr="00954841">
        <w:t>48.</w:t>
      </w:r>
      <w:r w:rsidRPr="00954841">
        <w:tab/>
        <w:t xml:space="preserve">Schrier, R.W., et al., </w:t>
      </w:r>
      <w:r w:rsidRPr="00954841">
        <w:rPr>
          <w:i/>
        </w:rPr>
        <w:t>Influence of hematocrit and colloid on whole blood viscosity during volume expansion.</w:t>
      </w:r>
      <w:r w:rsidRPr="00954841">
        <w:t xml:space="preserve"> Am. J. Physiol, 1970. </w:t>
      </w:r>
      <w:r w:rsidRPr="00954841">
        <w:rPr>
          <w:b/>
        </w:rPr>
        <w:t>218</w:t>
      </w:r>
      <w:r w:rsidRPr="00954841">
        <w:t>(346): p. 77.</w:t>
      </w:r>
    </w:p>
    <w:p w:rsidR="00954841" w:rsidRPr="00954841" w:rsidRDefault="00954841" w:rsidP="00954841">
      <w:pPr>
        <w:pStyle w:val="EndNoteBibliography"/>
        <w:spacing w:after="0"/>
        <w:ind w:left="720" w:hanging="720"/>
      </w:pPr>
      <w:r w:rsidRPr="00954841">
        <w:t>49.</w:t>
      </w:r>
      <w:r w:rsidRPr="00954841">
        <w:tab/>
        <w:t xml:space="preserve">Stone, H., Thompson HK, and K. Schmidt-Nielsen, </w:t>
      </w:r>
      <w:r w:rsidRPr="00954841">
        <w:rPr>
          <w:i/>
        </w:rPr>
        <w:t>Influence of erythrocytes on blood viscosity</w:t>
      </w:r>
      <w:r w:rsidRPr="00954841">
        <w:t>. Vol. 214. 1968. 913-918.</w:t>
      </w:r>
    </w:p>
    <w:p w:rsidR="00954841" w:rsidRPr="00954841" w:rsidRDefault="00954841" w:rsidP="00954841">
      <w:pPr>
        <w:pStyle w:val="EndNoteBibliography"/>
        <w:spacing w:after="0"/>
        <w:ind w:left="720" w:hanging="720"/>
      </w:pPr>
      <w:r w:rsidRPr="00954841">
        <w:t>50.</w:t>
      </w:r>
      <w:r w:rsidRPr="00954841">
        <w:tab/>
        <w:t xml:space="preserve">Fan, F.C., et al., </w:t>
      </w:r>
      <w:r w:rsidRPr="00954841">
        <w:rPr>
          <w:i/>
        </w:rPr>
        <w:t>Effects of hematocrit variations on regional hemodynamics and oxygen transport in the dog</w:t>
      </w:r>
      <w:r w:rsidRPr="00954841">
        <w:t>. Vol. 238. 1980. H545-H522.</w:t>
      </w:r>
    </w:p>
    <w:p w:rsidR="00954841" w:rsidRPr="00954841" w:rsidRDefault="00954841" w:rsidP="00954841">
      <w:pPr>
        <w:pStyle w:val="EndNoteBibliography"/>
        <w:spacing w:after="0"/>
        <w:ind w:left="720" w:hanging="720"/>
      </w:pPr>
      <w:r w:rsidRPr="00954841">
        <w:lastRenderedPageBreak/>
        <w:t>51.</w:t>
      </w:r>
      <w:r w:rsidRPr="00954841">
        <w:tab/>
        <w:t xml:space="preserve">Jan, K.M. and S. Chien, </w:t>
      </w:r>
      <w:r w:rsidRPr="00954841">
        <w:rPr>
          <w:i/>
        </w:rPr>
        <w:t>Effect of hematocrit variations on coronary hemodynamics and oxygen utilization</w:t>
      </w:r>
      <w:r w:rsidRPr="00954841">
        <w:t>. Vol. 233. 1977. H106-H113.</w:t>
      </w:r>
    </w:p>
    <w:p w:rsidR="00954841" w:rsidRPr="00954841" w:rsidRDefault="00954841" w:rsidP="00954841">
      <w:pPr>
        <w:pStyle w:val="EndNoteBibliography"/>
        <w:spacing w:after="0"/>
        <w:ind w:left="720" w:hanging="720"/>
      </w:pPr>
      <w:r w:rsidRPr="00954841">
        <w:t>52.</w:t>
      </w:r>
      <w:r w:rsidRPr="00954841">
        <w:tab/>
        <w:t xml:space="preserve">Xie, S., et al., </w:t>
      </w:r>
      <w:r w:rsidRPr="00954841">
        <w:rPr>
          <w:i/>
        </w:rPr>
        <w:t>A model of human microvascular exchange.</w:t>
      </w:r>
      <w:r w:rsidRPr="00954841">
        <w:t xml:space="preserve"> Microvascular research, 1995. </w:t>
      </w:r>
      <w:r w:rsidRPr="00954841">
        <w:rPr>
          <w:b/>
        </w:rPr>
        <w:t>49</w:t>
      </w:r>
      <w:r w:rsidRPr="00954841">
        <w:t>(2): p. 141-162.</w:t>
      </w:r>
    </w:p>
    <w:p w:rsidR="00954841" w:rsidRPr="00954841" w:rsidRDefault="00954841" w:rsidP="00954841">
      <w:pPr>
        <w:pStyle w:val="EndNoteBibliography"/>
        <w:spacing w:after="0"/>
        <w:ind w:left="720" w:hanging="720"/>
      </w:pPr>
      <w:r w:rsidRPr="00954841">
        <w:t>53.</w:t>
      </w:r>
      <w:r w:rsidRPr="00954841">
        <w:tab/>
        <w:t xml:space="preserve">Engeset, A., et al., </w:t>
      </w:r>
      <w:r w:rsidRPr="00954841">
        <w:rPr>
          <w:i/>
        </w:rPr>
        <w:t>Studies on human peripheral lymph. I. Sampling method.</w:t>
      </w:r>
      <w:r w:rsidRPr="00954841">
        <w:t xml:space="preserve"> Lymphology, 1973. </w:t>
      </w:r>
      <w:r w:rsidRPr="00954841">
        <w:rPr>
          <w:b/>
        </w:rPr>
        <w:t>6</w:t>
      </w:r>
      <w:r w:rsidRPr="00954841">
        <w:t>(1): p. 1-5.</w:t>
      </w:r>
    </w:p>
    <w:p w:rsidR="00954841" w:rsidRPr="00954841" w:rsidRDefault="00954841" w:rsidP="00954841">
      <w:pPr>
        <w:pStyle w:val="EndNoteBibliography"/>
        <w:spacing w:after="0"/>
        <w:ind w:left="720" w:hanging="720"/>
      </w:pPr>
      <w:r w:rsidRPr="00954841">
        <w:t>54.</w:t>
      </w:r>
      <w:r w:rsidRPr="00954841">
        <w:tab/>
        <w:t xml:space="preserve">Eisenhoffer, J., S. Lee, and M. Johnston, </w:t>
      </w:r>
      <w:r w:rsidRPr="00954841">
        <w:rPr>
          <w:i/>
        </w:rPr>
        <w:t>Pressure-flow relationships in isolated sheep prenodal lymphatic vessels.</w:t>
      </w:r>
      <w:r w:rsidRPr="00954841">
        <w:t xml:space="preserve"> American Journal of Physiology-Heart and Circulatory Physiology, 1994. </w:t>
      </w:r>
      <w:r w:rsidRPr="00954841">
        <w:rPr>
          <w:b/>
        </w:rPr>
        <w:t>36</w:t>
      </w:r>
      <w:r w:rsidRPr="00954841">
        <w:t>(3): p. H938.</w:t>
      </w:r>
    </w:p>
    <w:p w:rsidR="00954841" w:rsidRPr="00954841" w:rsidRDefault="00954841" w:rsidP="00954841">
      <w:pPr>
        <w:pStyle w:val="EndNoteBibliography"/>
        <w:spacing w:after="0"/>
        <w:ind w:left="720" w:hanging="720"/>
      </w:pPr>
      <w:r w:rsidRPr="00954841">
        <w:t>55.</w:t>
      </w:r>
      <w:r w:rsidRPr="00954841">
        <w:tab/>
        <w:t xml:space="preserve">Henriksen, J.H., </w:t>
      </w:r>
      <w:r w:rsidRPr="00954841">
        <w:rPr>
          <w:i/>
        </w:rPr>
        <w:t>Estimation of lymphatic conductance: A model based on protein-kinetic studies and haemodynamic measurements in patients with cirrhosis of the liver and in pigs.</w:t>
      </w:r>
      <w:r w:rsidRPr="00954841">
        <w:t xml:space="preserve"> Scandinavian journal of clinical &amp; laboratory investigation, 1985. </w:t>
      </w:r>
      <w:r w:rsidRPr="00954841">
        <w:rPr>
          <w:b/>
        </w:rPr>
        <w:t>45</w:t>
      </w:r>
      <w:r w:rsidRPr="00954841">
        <w:t>(2): p. 123-130.</w:t>
      </w:r>
    </w:p>
    <w:p w:rsidR="00954841" w:rsidRPr="00954841" w:rsidRDefault="00954841" w:rsidP="00954841">
      <w:pPr>
        <w:pStyle w:val="EndNoteBibliography"/>
        <w:spacing w:after="0"/>
        <w:ind w:left="720" w:hanging="720"/>
      </w:pPr>
      <w:r w:rsidRPr="00954841">
        <w:t>56.</w:t>
      </w:r>
      <w:r w:rsidRPr="00954841">
        <w:tab/>
        <w:t xml:space="preserve">Guyton, A.C., </w:t>
      </w:r>
      <w:r w:rsidRPr="00954841">
        <w:rPr>
          <w:i/>
        </w:rPr>
        <w:t>Interstitial fluid pressure: II. Pressure-volume curves of interstitial space.</w:t>
      </w:r>
      <w:r w:rsidRPr="00954841">
        <w:t xml:space="preserve"> Circulation research, 1965. </w:t>
      </w:r>
      <w:r w:rsidRPr="00954841">
        <w:rPr>
          <w:b/>
        </w:rPr>
        <w:t>16</w:t>
      </w:r>
      <w:r w:rsidRPr="00954841">
        <w:t>(5): p. 452-460.</w:t>
      </w:r>
    </w:p>
    <w:p w:rsidR="00954841" w:rsidRPr="00954841" w:rsidRDefault="00954841" w:rsidP="00954841">
      <w:pPr>
        <w:pStyle w:val="EndNoteBibliography"/>
        <w:spacing w:after="0"/>
        <w:ind w:left="720" w:hanging="720"/>
      </w:pPr>
      <w:r w:rsidRPr="00954841">
        <w:t>57.</w:t>
      </w:r>
      <w:r w:rsidRPr="00954841">
        <w:tab/>
        <w:t xml:space="preserve">Gottschalk, C.W. and M. Mylle, </w:t>
      </w:r>
      <w:r w:rsidRPr="00954841">
        <w:rPr>
          <w:i/>
        </w:rPr>
        <w:t>Micropuncture study of the mammalian urinary concentrating mechanism: evidence for the countercurrent hypothesis.</w:t>
      </w:r>
      <w:r w:rsidRPr="00954841">
        <w:t xml:space="preserve"> American Journal of Physiology--Legacy Content, 1959. </w:t>
      </w:r>
      <w:r w:rsidRPr="00954841">
        <w:rPr>
          <w:b/>
        </w:rPr>
        <w:t>196</w:t>
      </w:r>
      <w:r w:rsidRPr="00954841">
        <w:t>(4): p. 927-936.</w:t>
      </w:r>
    </w:p>
    <w:p w:rsidR="00954841" w:rsidRPr="00954841" w:rsidRDefault="00954841" w:rsidP="00954841">
      <w:pPr>
        <w:pStyle w:val="EndNoteBibliography"/>
        <w:spacing w:after="0"/>
        <w:ind w:left="720" w:hanging="720"/>
      </w:pPr>
      <w:r w:rsidRPr="00954841">
        <w:t>58.</w:t>
      </w:r>
      <w:r w:rsidRPr="00954841">
        <w:tab/>
        <w:t xml:space="preserve">Nielsen, S., et al., </w:t>
      </w:r>
      <w:r w:rsidRPr="00954841">
        <w:rPr>
          <w:i/>
        </w:rPr>
        <w:t>Key roles of renal aquaporins in water balance and water-balance disorders.</w:t>
      </w:r>
      <w:r w:rsidRPr="00954841">
        <w:t xml:space="preserve"> Physiology, 2000. </w:t>
      </w:r>
      <w:r w:rsidRPr="00954841">
        <w:rPr>
          <w:b/>
        </w:rPr>
        <w:t>15</w:t>
      </w:r>
      <w:r w:rsidRPr="00954841">
        <w:t>(3): p. 136-143.</w:t>
      </w:r>
    </w:p>
    <w:p w:rsidR="00954841" w:rsidRPr="00954841" w:rsidRDefault="00954841" w:rsidP="00954841">
      <w:pPr>
        <w:pStyle w:val="EndNoteBibliography"/>
        <w:spacing w:after="0"/>
        <w:ind w:left="720" w:hanging="720"/>
      </w:pPr>
      <w:r w:rsidRPr="00954841">
        <w:t>59.</w:t>
      </w:r>
      <w:r w:rsidRPr="00954841">
        <w:tab/>
        <w:t xml:space="preserve">Atherton, J., R. Green, and S. Thomas, </w:t>
      </w:r>
      <w:r w:rsidRPr="00954841">
        <w:rPr>
          <w:i/>
        </w:rPr>
        <w:t>Influence of lysine-vasopressin dosage on the time course of changes in renal tissue and urinary composition in the conscious rat.</w:t>
      </w:r>
      <w:r w:rsidRPr="00954841">
        <w:t xml:space="preserve"> The Journal of physiology, 1971. </w:t>
      </w:r>
      <w:r w:rsidRPr="00954841">
        <w:rPr>
          <w:b/>
        </w:rPr>
        <w:t>213</w:t>
      </w:r>
      <w:r w:rsidRPr="00954841">
        <w:t>(2): p. 291-309.</w:t>
      </w:r>
    </w:p>
    <w:p w:rsidR="00954841" w:rsidRPr="00954841" w:rsidRDefault="00954841" w:rsidP="00954841">
      <w:pPr>
        <w:pStyle w:val="EndNoteBibliography"/>
        <w:spacing w:after="0"/>
        <w:ind w:left="720" w:hanging="720"/>
      </w:pPr>
      <w:r w:rsidRPr="00954841">
        <w:t>60.</w:t>
      </w:r>
      <w:r w:rsidRPr="00954841">
        <w:tab/>
        <w:t xml:space="preserve">Khokhar, A., et al., </w:t>
      </w:r>
      <w:r w:rsidRPr="00954841">
        <w:rPr>
          <w:i/>
        </w:rPr>
        <w:t>Effect of vasopressin on plasma volume and renin release in man.</w:t>
      </w:r>
      <w:r w:rsidRPr="00954841">
        <w:t xml:space="preserve"> Clinical Science, 1976. </w:t>
      </w:r>
      <w:r w:rsidRPr="00954841">
        <w:rPr>
          <w:b/>
        </w:rPr>
        <w:t>50</w:t>
      </w:r>
      <w:r w:rsidRPr="00954841">
        <w:t>(Pt 5): p. 415-424.</w:t>
      </w:r>
    </w:p>
    <w:p w:rsidR="00954841" w:rsidRPr="00954841" w:rsidRDefault="00954841" w:rsidP="00954841">
      <w:pPr>
        <w:pStyle w:val="EndNoteBibliography"/>
        <w:spacing w:after="0"/>
        <w:ind w:left="720" w:hanging="720"/>
      </w:pPr>
      <w:r w:rsidRPr="00954841">
        <w:t>61.</w:t>
      </w:r>
      <w:r w:rsidRPr="00954841">
        <w:tab/>
        <w:t xml:space="preserve">Jamison, R.L., et al., </w:t>
      </w:r>
      <w:r w:rsidRPr="00954841">
        <w:rPr>
          <w:i/>
        </w:rPr>
        <w:t>A micropuncture study of collecting tubule function in rats with hereditary diabetes insipidus.</w:t>
      </w:r>
      <w:r w:rsidRPr="00954841">
        <w:t xml:space="preserve"> Journal of Clinical Investigation, 1971. </w:t>
      </w:r>
      <w:r w:rsidRPr="00954841">
        <w:rPr>
          <w:b/>
        </w:rPr>
        <w:t>50</w:t>
      </w:r>
      <w:r w:rsidRPr="00954841">
        <w:t>(11): p. 2444.</w:t>
      </w:r>
    </w:p>
    <w:p w:rsidR="00954841" w:rsidRPr="00954841" w:rsidRDefault="00954841" w:rsidP="00954841">
      <w:pPr>
        <w:pStyle w:val="EndNoteBibliography"/>
        <w:spacing w:after="0"/>
        <w:ind w:left="720" w:hanging="720"/>
      </w:pPr>
      <w:r w:rsidRPr="00954841">
        <w:t>62.</w:t>
      </w:r>
      <w:r w:rsidRPr="00954841">
        <w:tab/>
        <w:t xml:space="preserve">Jamison, R. and F.B. Lacy, </w:t>
      </w:r>
      <w:r w:rsidRPr="00954841">
        <w:rPr>
          <w:i/>
        </w:rPr>
        <w:t>Evidence for urinary dilution by the collecting tubule.</w:t>
      </w:r>
      <w:r w:rsidRPr="00954841">
        <w:t xml:space="preserve"> Am. J. Physiol, 1972. </w:t>
      </w:r>
      <w:r w:rsidRPr="00954841">
        <w:rPr>
          <w:b/>
        </w:rPr>
        <w:t>223</w:t>
      </w:r>
      <w:r w:rsidRPr="00954841">
        <w:t>: p. 898-902.</w:t>
      </w:r>
    </w:p>
    <w:p w:rsidR="00954841" w:rsidRPr="00954841" w:rsidRDefault="00954841" w:rsidP="00954841">
      <w:pPr>
        <w:pStyle w:val="EndNoteBibliography"/>
        <w:spacing w:after="0"/>
        <w:ind w:left="720" w:hanging="720"/>
      </w:pPr>
      <w:r w:rsidRPr="00954841">
        <w:t>63.</w:t>
      </w:r>
      <w:r w:rsidRPr="00954841">
        <w:tab/>
        <w:t xml:space="preserve">Glickson, J.D. and C. Pissiotis, </w:t>
      </w:r>
      <w:r w:rsidRPr="00954841">
        <w:rPr>
          <w:i/>
        </w:rPr>
        <w:t>Vasopressin: Chemical and clinical aspects</w:t>
      </w:r>
      <w:r w:rsidRPr="00954841">
        <w:t>. Vol. 1. 1974: Ardent Media.</w:t>
      </w:r>
    </w:p>
    <w:p w:rsidR="00954841" w:rsidRPr="00954841" w:rsidRDefault="00954841" w:rsidP="00954841">
      <w:pPr>
        <w:pStyle w:val="EndNoteBibliography"/>
        <w:spacing w:after="0"/>
        <w:ind w:left="720" w:hanging="720"/>
      </w:pPr>
      <w:r w:rsidRPr="00954841">
        <w:t>64.</w:t>
      </w:r>
      <w:r w:rsidRPr="00954841">
        <w:tab/>
        <w:t xml:space="preserve">Thrasher, T.N., H.-G. Chen, and L.C. Keil, </w:t>
      </w:r>
      <w:r w:rsidRPr="00954841">
        <w:rPr>
          <w:i/>
        </w:rPr>
        <w:t>Arterial baroreceptors control plasma vasopressin responses to graded hypotension in conscious dogs.</w:t>
      </w:r>
      <w:r w:rsidRPr="00954841">
        <w:t xml:space="preserve"> American Journal of Physiology-Regulatory, Integrative and Comparative Physiology, 2000. </w:t>
      </w:r>
      <w:r w:rsidRPr="00954841">
        <w:rPr>
          <w:b/>
        </w:rPr>
        <w:t>278</w:t>
      </w:r>
      <w:r w:rsidRPr="00954841">
        <w:t>(2): p. R469-R475.</w:t>
      </w:r>
    </w:p>
    <w:p w:rsidR="00954841" w:rsidRPr="00954841" w:rsidRDefault="00954841" w:rsidP="00954841">
      <w:pPr>
        <w:pStyle w:val="EndNoteBibliography"/>
        <w:spacing w:after="0"/>
        <w:ind w:left="720" w:hanging="720"/>
      </w:pPr>
      <w:r w:rsidRPr="00954841">
        <w:t>65.</w:t>
      </w:r>
      <w:r w:rsidRPr="00954841">
        <w:tab/>
        <w:t xml:space="preserve">Share, L., </w:t>
      </w:r>
      <w:r w:rsidRPr="00954841">
        <w:rPr>
          <w:i/>
        </w:rPr>
        <w:t>Control of vasopressin release: an old but continuing story.</w:t>
      </w:r>
      <w:r w:rsidRPr="00954841">
        <w:t xml:space="preserve"> News in physiological sciences, 1996. </w:t>
      </w:r>
      <w:r w:rsidRPr="00954841">
        <w:rPr>
          <w:b/>
        </w:rPr>
        <w:t>11</w:t>
      </w:r>
      <w:r w:rsidRPr="00954841">
        <w:t>: p. 7-12.</w:t>
      </w:r>
    </w:p>
    <w:p w:rsidR="00954841" w:rsidRPr="00954841" w:rsidRDefault="00954841" w:rsidP="00954841">
      <w:pPr>
        <w:pStyle w:val="EndNoteBibliography"/>
        <w:spacing w:after="0"/>
        <w:ind w:left="720" w:hanging="720"/>
      </w:pPr>
      <w:r w:rsidRPr="00954841">
        <w:t>66.</w:t>
      </w:r>
      <w:r w:rsidRPr="00954841">
        <w:tab/>
        <w:t xml:space="preserve">Raff, H., </w:t>
      </w:r>
      <w:r w:rsidRPr="00954841">
        <w:rPr>
          <w:i/>
        </w:rPr>
        <w:t>Glucocorticoid inhibition of neurohypophysial vasopressin secretion.</w:t>
      </w:r>
      <w:r w:rsidRPr="00954841">
        <w:t xml:space="preserve"> American Journal of Physiology-Regulatory, Integrative and Comparative Physiology, 1987. </w:t>
      </w:r>
      <w:r w:rsidRPr="00954841">
        <w:rPr>
          <w:b/>
        </w:rPr>
        <w:t>252</w:t>
      </w:r>
      <w:r w:rsidRPr="00954841">
        <w:t>(4): p. R635-R644.</w:t>
      </w:r>
    </w:p>
    <w:p w:rsidR="00954841" w:rsidRPr="00954841" w:rsidRDefault="00954841" w:rsidP="00954841">
      <w:pPr>
        <w:pStyle w:val="EndNoteBibliography"/>
        <w:spacing w:after="0"/>
        <w:ind w:left="720" w:hanging="720"/>
      </w:pPr>
      <w:r w:rsidRPr="00954841">
        <w:t>67.</w:t>
      </w:r>
      <w:r w:rsidRPr="00954841">
        <w:tab/>
        <w:t xml:space="preserve">SEALEY, J.E., S.A. ATLAS, and J.H. LARAGH, </w:t>
      </w:r>
      <w:r w:rsidRPr="00954841">
        <w:rPr>
          <w:i/>
        </w:rPr>
        <w:t>Prorenin and Other Large Molecular Weight Forms of Renin*.</w:t>
      </w:r>
      <w:r w:rsidRPr="00954841">
        <w:t xml:space="preserve"> Endocrine Reviews, 1980. </w:t>
      </w:r>
      <w:r w:rsidRPr="00954841">
        <w:rPr>
          <w:b/>
        </w:rPr>
        <w:t>1</w:t>
      </w:r>
      <w:r w:rsidRPr="00954841">
        <w:t>(4): p. 365-391.</w:t>
      </w:r>
    </w:p>
    <w:p w:rsidR="00954841" w:rsidRPr="00954841" w:rsidRDefault="00954841" w:rsidP="00954841">
      <w:pPr>
        <w:pStyle w:val="EndNoteBibliography"/>
        <w:spacing w:after="0"/>
        <w:ind w:left="720" w:hanging="720"/>
      </w:pPr>
      <w:r w:rsidRPr="00954841">
        <w:t>68.</w:t>
      </w:r>
      <w:r w:rsidRPr="00954841">
        <w:tab/>
        <w:t xml:space="preserve">Simon, D., et al., </w:t>
      </w:r>
      <w:r w:rsidRPr="00954841">
        <w:rPr>
          <w:i/>
        </w:rPr>
        <w:t>Two-site direct immunoassay specific for active renin.</w:t>
      </w:r>
      <w:r w:rsidRPr="00954841">
        <w:t xml:space="preserve"> Clinical chemistry, 1992. </w:t>
      </w:r>
      <w:r w:rsidRPr="00954841">
        <w:rPr>
          <w:b/>
        </w:rPr>
        <w:t>38</w:t>
      </w:r>
      <w:r w:rsidRPr="00954841">
        <w:t>(10): p. 1959-1962.</w:t>
      </w:r>
    </w:p>
    <w:p w:rsidR="00954841" w:rsidRPr="00954841" w:rsidRDefault="00954841" w:rsidP="00954841">
      <w:pPr>
        <w:pStyle w:val="EndNoteBibliography"/>
        <w:spacing w:after="0"/>
        <w:ind w:left="720" w:hanging="720"/>
      </w:pPr>
      <w:r w:rsidRPr="00954841">
        <w:t>69.</w:t>
      </w:r>
      <w:r w:rsidRPr="00954841">
        <w:tab/>
        <w:t xml:space="preserve">Guyene, T., et al., </w:t>
      </w:r>
      <w:r w:rsidRPr="00954841">
        <w:rPr>
          <w:i/>
        </w:rPr>
        <w:t>Direct radioimmunoassay of human renin: comparison with renin activity in plasma and amniotic fluid.</w:t>
      </w:r>
      <w:r w:rsidRPr="00954841">
        <w:t xml:space="preserve"> Hypertension, 1980. </w:t>
      </w:r>
      <w:r w:rsidRPr="00954841">
        <w:rPr>
          <w:b/>
        </w:rPr>
        <w:t>2</w:t>
      </w:r>
      <w:r w:rsidRPr="00954841">
        <w:t>(4): p. 465-470.</w:t>
      </w:r>
    </w:p>
    <w:p w:rsidR="00954841" w:rsidRPr="00954841" w:rsidRDefault="00954841" w:rsidP="00954841">
      <w:pPr>
        <w:pStyle w:val="EndNoteBibliography"/>
        <w:spacing w:after="0"/>
        <w:ind w:left="720" w:hanging="720"/>
      </w:pPr>
      <w:r w:rsidRPr="00954841">
        <w:t>70.</w:t>
      </w:r>
      <w:r w:rsidRPr="00954841">
        <w:tab/>
        <w:t xml:space="preserve">Guyton, J.R., et al., </w:t>
      </w:r>
      <w:r w:rsidRPr="00954841">
        <w:rPr>
          <w:i/>
        </w:rPr>
        <w:t>A Model of Glucose-insulin Homeostasis in Man that Incorporates the Heterogeneous Fast Pool Theory of Pancreatic Insulin Release.</w:t>
      </w:r>
      <w:r w:rsidRPr="00954841">
        <w:t xml:space="preserve"> Diabetes, 1978. </w:t>
      </w:r>
      <w:r w:rsidRPr="00954841">
        <w:rPr>
          <w:b/>
        </w:rPr>
        <w:t>27</w:t>
      </w:r>
      <w:r w:rsidRPr="00954841">
        <w:t>(10): p. 1027-1042.</w:t>
      </w:r>
    </w:p>
    <w:p w:rsidR="00954841" w:rsidRPr="00954841" w:rsidRDefault="00954841" w:rsidP="00954841">
      <w:pPr>
        <w:pStyle w:val="EndNoteBibliography"/>
        <w:spacing w:after="0"/>
        <w:ind w:left="720" w:hanging="720"/>
      </w:pPr>
      <w:r w:rsidRPr="00954841">
        <w:lastRenderedPageBreak/>
        <w:t>71.</w:t>
      </w:r>
      <w:r w:rsidRPr="00954841">
        <w:tab/>
        <w:t xml:space="preserve">Imai, J., et al., </w:t>
      </w:r>
      <w:r w:rsidRPr="00954841">
        <w:rPr>
          <w:i/>
        </w:rPr>
        <w:t>Regulation of Pancreatic β Cell Mass by Neuronal Signals from the Liver.</w:t>
      </w:r>
      <w:r w:rsidRPr="00954841">
        <w:t xml:space="preserve"> Science, 2008. </w:t>
      </w:r>
      <w:r w:rsidRPr="00954841">
        <w:rPr>
          <w:b/>
        </w:rPr>
        <w:t>322</w:t>
      </w:r>
      <w:r w:rsidRPr="00954841">
        <w:t>(5905): p. 1250-1254.</w:t>
      </w:r>
    </w:p>
    <w:p w:rsidR="00954841" w:rsidRPr="00954841" w:rsidRDefault="00954841" w:rsidP="00954841">
      <w:pPr>
        <w:pStyle w:val="EndNoteBibliography"/>
        <w:spacing w:after="0"/>
        <w:ind w:left="720" w:hanging="720"/>
      </w:pPr>
      <w:r w:rsidRPr="00954841">
        <w:t>72.</w:t>
      </w:r>
      <w:r w:rsidRPr="00954841">
        <w:tab/>
        <w:t xml:space="preserve">Rutter, G.A. and E.V. Hill, </w:t>
      </w:r>
      <w:r w:rsidRPr="00954841">
        <w:rPr>
          <w:i/>
        </w:rPr>
        <w:t>Insulin Vesicle Release: Walk, Kiss, Pause … Then Run</w:t>
      </w:r>
      <w:r w:rsidRPr="00954841">
        <w:t>. Vol. 21. 2006. 189-196.</w:t>
      </w:r>
    </w:p>
    <w:p w:rsidR="00954841" w:rsidRPr="00954841" w:rsidRDefault="00954841" w:rsidP="00954841">
      <w:pPr>
        <w:pStyle w:val="EndNoteBibliography"/>
        <w:spacing w:after="0"/>
        <w:ind w:left="720" w:hanging="720"/>
      </w:pPr>
      <w:r w:rsidRPr="00954841">
        <w:t>73.</w:t>
      </w:r>
      <w:r w:rsidRPr="00954841">
        <w:tab/>
        <w:t xml:space="preserve">Blackard, W.G. and N.C. Nelson, </w:t>
      </w:r>
      <w:r w:rsidRPr="00954841">
        <w:rPr>
          <w:i/>
        </w:rPr>
        <w:t>Portal and Peripheral Vein Immunoreactive Insulin Concentrations Before and After Glucose Infusion.</w:t>
      </w:r>
      <w:r w:rsidRPr="00954841">
        <w:t xml:space="preserve"> Diabetes, 1970. </w:t>
      </w:r>
      <w:r w:rsidRPr="00954841">
        <w:rPr>
          <w:b/>
        </w:rPr>
        <w:t>19</w:t>
      </w:r>
      <w:r w:rsidRPr="00954841">
        <w:t>(5): p. 302-306.</w:t>
      </w:r>
    </w:p>
    <w:p w:rsidR="00954841" w:rsidRPr="00954841" w:rsidRDefault="00954841" w:rsidP="00954841">
      <w:pPr>
        <w:pStyle w:val="EndNoteBibliography"/>
        <w:spacing w:after="0"/>
        <w:ind w:left="720" w:hanging="720"/>
      </w:pPr>
      <w:r w:rsidRPr="00954841">
        <w:t>74.</w:t>
      </w:r>
      <w:r w:rsidRPr="00954841">
        <w:tab/>
        <w:t xml:space="preserve">Dobson, H.L., et al., </w:t>
      </w:r>
      <w:r w:rsidRPr="00954841">
        <w:rPr>
          <w:i/>
        </w:rPr>
        <w:t>Absorption of 131-I labeled modified insulin.</w:t>
      </w:r>
      <w:r w:rsidRPr="00954841">
        <w:t xml:space="preserve"> Metabolism, 1967. </w:t>
      </w:r>
      <w:r w:rsidRPr="00954841">
        <w:rPr>
          <w:b/>
        </w:rPr>
        <w:t>16</w:t>
      </w:r>
      <w:r w:rsidRPr="00954841">
        <w:t>(8): p. 723-732.</w:t>
      </w:r>
    </w:p>
    <w:p w:rsidR="00954841" w:rsidRPr="00954841" w:rsidRDefault="00954841" w:rsidP="00954841">
      <w:pPr>
        <w:pStyle w:val="EndNoteBibliography"/>
        <w:spacing w:after="0"/>
        <w:ind w:left="720" w:hanging="720"/>
      </w:pPr>
      <w:r w:rsidRPr="00954841">
        <w:t>75.</w:t>
      </w:r>
      <w:r w:rsidRPr="00954841">
        <w:tab/>
        <w:t xml:space="preserve">DOEDEN, B. and R. RIZZA, </w:t>
      </w:r>
      <w:r w:rsidRPr="00954841">
        <w:rPr>
          <w:i/>
        </w:rPr>
        <w:t>Use of a Variable Insulin Infusion to Assess Insulin Action in Obesity: Defects in Both the Kinetics and Amplitude of Response.</w:t>
      </w:r>
      <w:r w:rsidRPr="00954841">
        <w:t xml:space="preserve"> The Journal of Clinical Endocrinology &amp; Metabolism, 1987. </w:t>
      </w:r>
      <w:r w:rsidRPr="00954841">
        <w:rPr>
          <w:b/>
        </w:rPr>
        <w:t>64</w:t>
      </w:r>
      <w:r w:rsidRPr="00954841">
        <w:t>(5): p. 902-908.</w:t>
      </w:r>
    </w:p>
    <w:p w:rsidR="00954841" w:rsidRPr="00954841" w:rsidRDefault="00954841" w:rsidP="00954841">
      <w:pPr>
        <w:pStyle w:val="EndNoteBibliography"/>
        <w:spacing w:after="0"/>
        <w:ind w:left="720" w:hanging="720"/>
      </w:pPr>
      <w:r w:rsidRPr="00954841">
        <w:t>76.</w:t>
      </w:r>
      <w:r w:rsidRPr="00954841">
        <w:tab/>
        <w:t xml:space="preserve">GINSBERG, S., et al., </w:t>
      </w:r>
      <w:r w:rsidRPr="00954841">
        <w:rPr>
          <w:i/>
        </w:rPr>
        <w:t>Serum Insulin Levels Following Administration of Exogenous Insulin.</w:t>
      </w:r>
      <w:r w:rsidRPr="00954841">
        <w:t xml:space="preserve"> The Journal of Clinical Endocrinology &amp; Metabolism, 1973. </w:t>
      </w:r>
      <w:r w:rsidRPr="00954841">
        <w:rPr>
          <w:b/>
        </w:rPr>
        <w:t>36</w:t>
      </w:r>
      <w:r w:rsidRPr="00954841">
        <w:t>(6): p. 1175-1179.</w:t>
      </w:r>
    </w:p>
    <w:p w:rsidR="00954841" w:rsidRPr="00954841" w:rsidRDefault="00954841" w:rsidP="00954841">
      <w:pPr>
        <w:pStyle w:val="EndNoteBibliography"/>
        <w:spacing w:after="0"/>
        <w:ind w:left="720" w:hanging="720"/>
      </w:pPr>
      <w:r w:rsidRPr="00954841">
        <w:t>77.</w:t>
      </w:r>
      <w:r w:rsidRPr="00954841">
        <w:tab/>
        <w:t xml:space="preserve">Miles, P.D., et al., </w:t>
      </w:r>
      <w:r w:rsidRPr="00954841">
        <w:rPr>
          <w:i/>
        </w:rPr>
        <w:t>Kinetics of insulin action in vivo: identification of rate-limiting steps.</w:t>
      </w:r>
      <w:r w:rsidRPr="00954841">
        <w:t xml:space="preserve"> Diabetes, 1995. </w:t>
      </w:r>
      <w:r w:rsidRPr="00954841">
        <w:rPr>
          <w:b/>
        </w:rPr>
        <w:t>44</w:t>
      </w:r>
      <w:r w:rsidRPr="00954841">
        <w:t>(8): p. 947-953.</w:t>
      </w:r>
    </w:p>
    <w:p w:rsidR="00954841" w:rsidRPr="00954841" w:rsidRDefault="00954841" w:rsidP="00954841">
      <w:pPr>
        <w:pStyle w:val="EndNoteBibliography"/>
        <w:spacing w:after="0"/>
        <w:ind w:left="720" w:hanging="720"/>
      </w:pPr>
      <w:r w:rsidRPr="00954841">
        <w:t>78.</w:t>
      </w:r>
      <w:r w:rsidRPr="00954841">
        <w:tab/>
        <w:t xml:space="preserve">Prager, R., P. Wallace, and J.M. Olefsky, </w:t>
      </w:r>
      <w:r w:rsidRPr="00954841">
        <w:rPr>
          <w:i/>
        </w:rPr>
        <w:t>In vivo kinetics of insulin action on peripheral glucose disposal and hepatic glucose output in normal and obese subjects.</w:t>
      </w:r>
      <w:r w:rsidRPr="00954841">
        <w:t xml:space="preserve"> The Journal of Clinical Investigation, 1986. </w:t>
      </w:r>
      <w:r w:rsidRPr="00954841">
        <w:rPr>
          <w:b/>
        </w:rPr>
        <w:t>78</w:t>
      </w:r>
      <w:r w:rsidRPr="00954841">
        <w:t>(2): p. 472-481.</w:t>
      </w:r>
    </w:p>
    <w:p w:rsidR="00954841" w:rsidRPr="00954841" w:rsidRDefault="00954841" w:rsidP="00954841">
      <w:pPr>
        <w:pStyle w:val="EndNoteBibliography"/>
        <w:spacing w:after="0"/>
        <w:ind w:left="720" w:hanging="720"/>
      </w:pPr>
      <w:r w:rsidRPr="00954841">
        <w:t>79.</w:t>
      </w:r>
      <w:r w:rsidRPr="00954841">
        <w:tab/>
        <w:t xml:space="preserve">Iwanishi, M., M.P. Czech, and A.D. Cherniack, </w:t>
      </w:r>
      <w:r w:rsidRPr="00954841">
        <w:rPr>
          <w:i/>
        </w:rPr>
        <w:t>The Protein-tyrosine Kinase Fer Associates with Signaling Complexes Containing Insulin Receptor Substrate-1 and Phosphatidylinositol 3-Kinase.</w:t>
      </w:r>
      <w:r w:rsidRPr="00954841">
        <w:t xml:space="preserve"> Journal of Biological Chemistry, 2000. </w:t>
      </w:r>
      <w:r w:rsidRPr="00954841">
        <w:rPr>
          <w:b/>
        </w:rPr>
        <w:t>275</w:t>
      </w:r>
      <w:r w:rsidRPr="00954841">
        <w:t>(50): p. 38995-39000.</w:t>
      </w:r>
    </w:p>
    <w:p w:rsidR="00954841" w:rsidRPr="00954841" w:rsidRDefault="00954841" w:rsidP="00954841">
      <w:pPr>
        <w:pStyle w:val="EndNoteBibliography"/>
        <w:spacing w:after="0"/>
        <w:ind w:left="720" w:hanging="720"/>
      </w:pPr>
      <w:r w:rsidRPr="00954841">
        <w:t>80.</w:t>
      </w:r>
      <w:r w:rsidRPr="00954841">
        <w:tab/>
        <w:t xml:space="preserve">Previs, S.F., et al., </w:t>
      </w:r>
      <w:r w:rsidRPr="00954841">
        <w:rPr>
          <w:i/>
        </w:rPr>
        <w:t>Contrasting effects of IRS-1 versus IRS-2 gene disruption on carbohydrate and lipid metabolism in vivo.</w:t>
      </w:r>
      <w:r w:rsidRPr="00954841">
        <w:t xml:space="preserve"> J Biol Chem, 2000. </w:t>
      </w:r>
      <w:r w:rsidRPr="00954841">
        <w:rPr>
          <w:b/>
        </w:rPr>
        <w:t>275</w:t>
      </w:r>
      <w:r w:rsidRPr="00954841">
        <w:t>(50): p. 38990-4.</w:t>
      </w:r>
    </w:p>
    <w:p w:rsidR="00954841" w:rsidRPr="00954841" w:rsidRDefault="00954841" w:rsidP="00954841">
      <w:pPr>
        <w:pStyle w:val="EndNoteBibliography"/>
        <w:spacing w:after="0"/>
        <w:ind w:left="720" w:hanging="720"/>
      </w:pPr>
      <w:r w:rsidRPr="00954841">
        <w:t>81.</w:t>
      </w:r>
      <w:r w:rsidRPr="00954841">
        <w:tab/>
        <w:t xml:space="preserve">Rother, K.I., et al., </w:t>
      </w:r>
      <w:r w:rsidRPr="00954841">
        <w:rPr>
          <w:i/>
        </w:rPr>
        <w:t>Evidence That IRS-2 Phosphorylation Is Required for Insulin Action in Hepatocytes.</w:t>
      </w:r>
      <w:r w:rsidRPr="00954841">
        <w:t xml:space="preserve"> Journal of Biological Chemistry, 1998. </w:t>
      </w:r>
      <w:r w:rsidRPr="00954841">
        <w:rPr>
          <w:b/>
        </w:rPr>
        <w:t>273</w:t>
      </w:r>
      <w:r w:rsidRPr="00954841">
        <w:t>(28): p. 17491-17497.</w:t>
      </w:r>
    </w:p>
    <w:p w:rsidR="00954841" w:rsidRPr="00954841" w:rsidRDefault="00954841" w:rsidP="00954841">
      <w:pPr>
        <w:pStyle w:val="EndNoteBibliography"/>
        <w:spacing w:after="0"/>
        <w:ind w:left="720" w:hanging="720"/>
      </w:pPr>
      <w:r w:rsidRPr="00954841">
        <w:t>82.</w:t>
      </w:r>
      <w:r w:rsidRPr="00954841">
        <w:tab/>
        <w:t xml:space="preserve">George, S., et al., </w:t>
      </w:r>
      <w:r w:rsidRPr="00954841">
        <w:rPr>
          <w:i/>
        </w:rPr>
        <w:t>A family with severe insulin resistance and diabetes due to a mutation in AKT2.</w:t>
      </w:r>
      <w:r w:rsidRPr="00954841">
        <w:t xml:space="preserve"> Science, 2004. </w:t>
      </w:r>
      <w:r w:rsidRPr="00954841">
        <w:rPr>
          <w:b/>
        </w:rPr>
        <w:t>304</w:t>
      </w:r>
      <w:r w:rsidRPr="00954841">
        <w:t>(5675): p. 1325-1328.</w:t>
      </w:r>
    </w:p>
    <w:p w:rsidR="00954841" w:rsidRPr="00954841" w:rsidRDefault="00954841" w:rsidP="00954841">
      <w:pPr>
        <w:pStyle w:val="EndNoteBibliography"/>
        <w:spacing w:after="0"/>
        <w:ind w:left="720" w:hanging="720"/>
      </w:pPr>
      <w:r w:rsidRPr="00954841">
        <w:t>83.</w:t>
      </w:r>
      <w:r w:rsidRPr="00954841">
        <w:tab/>
        <w:t xml:space="preserve">Prager, R., P. Wallace, and J.M. Olefsky, </w:t>
      </w:r>
      <w:r w:rsidRPr="00954841">
        <w:rPr>
          <w:i/>
        </w:rPr>
        <w:t>Hyperinsulinemia Does Not Compensate for Peripheral Insulin Resistance in Obesity.</w:t>
      </w:r>
      <w:r w:rsidRPr="00954841">
        <w:t xml:space="preserve"> Diabetes, 1987. </w:t>
      </w:r>
      <w:r w:rsidRPr="00954841">
        <w:rPr>
          <w:b/>
        </w:rPr>
        <w:t>36</w:t>
      </w:r>
      <w:r w:rsidRPr="00954841">
        <w:t>(3): p. 327-334.</w:t>
      </w:r>
    </w:p>
    <w:p w:rsidR="00954841" w:rsidRPr="00954841" w:rsidRDefault="00954841" w:rsidP="00954841">
      <w:pPr>
        <w:pStyle w:val="EndNoteBibliography"/>
        <w:spacing w:after="0"/>
        <w:ind w:left="720" w:hanging="720"/>
      </w:pPr>
      <w:r w:rsidRPr="00954841">
        <w:t>84.</w:t>
      </w:r>
      <w:r w:rsidRPr="00954841">
        <w:tab/>
        <w:t xml:space="preserve">Summers, R.L., et al., </w:t>
      </w:r>
      <w:r w:rsidRPr="00954841">
        <w:rPr>
          <w:i/>
        </w:rPr>
        <w:t>Theoretical analysis of the mechanisms of chronic hyperinsulinemia.</w:t>
      </w:r>
      <w:r w:rsidRPr="00954841">
        <w:t xml:space="preserve"> Computers in Biology and Medicine, 1997. </w:t>
      </w:r>
      <w:r w:rsidRPr="00954841">
        <w:rPr>
          <w:b/>
        </w:rPr>
        <w:t>27</w:t>
      </w:r>
      <w:r w:rsidRPr="00954841">
        <w:t>(3): p. 249-256.</w:t>
      </w:r>
    </w:p>
    <w:p w:rsidR="00954841" w:rsidRPr="00954841" w:rsidRDefault="00954841" w:rsidP="00954841">
      <w:pPr>
        <w:pStyle w:val="EndNoteBibliography"/>
        <w:spacing w:after="0"/>
        <w:ind w:left="720" w:hanging="720"/>
      </w:pPr>
      <w:r w:rsidRPr="00954841">
        <w:t>85.</w:t>
      </w:r>
      <w:r w:rsidRPr="00954841">
        <w:tab/>
        <w:t xml:space="preserve">Edelman, I.S., </w:t>
      </w:r>
      <w:r w:rsidRPr="00954841">
        <w:rPr>
          <w:i/>
        </w:rPr>
        <w:t>Thyroid Thermogenesis.</w:t>
      </w:r>
      <w:r w:rsidRPr="00954841">
        <w:t xml:space="preserve"> New England Journal of Medicine, 1974. </w:t>
      </w:r>
      <w:r w:rsidRPr="00954841">
        <w:rPr>
          <w:b/>
        </w:rPr>
        <w:t>290</w:t>
      </w:r>
      <w:r w:rsidRPr="00954841">
        <w:t>(23): p. 1303-1308.</w:t>
      </w:r>
    </w:p>
    <w:p w:rsidR="00954841" w:rsidRPr="00954841" w:rsidRDefault="00954841" w:rsidP="00954841">
      <w:pPr>
        <w:pStyle w:val="EndNoteBibliography"/>
        <w:spacing w:after="0"/>
        <w:ind w:left="720" w:hanging="720"/>
      </w:pPr>
      <w:r w:rsidRPr="00954841">
        <w:t>86.</w:t>
      </w:r>
      <w:r w:rsidRPr="00954841">
        <w:tab/>
        <w:t xml:space="preserve">Chopra, I.J., </w:t>
      </w:r>
      <w:r w:rsidRPr="00954841">
        <w:rPr>
          <w:i/>
        </w:rPr>
        <w:t>An assessment of daily production and significance of thyroidal secretion of 3, 3', 5'-triiodothyronine (reverse T3) in man.</w:t>
      </w:r>
      <w:r w:rsidRPr="00954841">
        <w:t xml:space="preserve"> The Journal of Clinical Investigation, 1976. </w:t>
      </w:r>
      <w:r w:rsidRPr="00954841">
        <w:rPr>
          <w:b/>
        </w:rPr>
        <w:t>58</w:t>
      </w:r>
      <w:r w:rsidRPr="00954841">
        <w:t>(1): p. 32-40.</w:t>
      </w:r>
    </w:p>
    <w:p w:rsidR="00954841" w:rsidRPr="00954841" w:rsidRDefault="00954841" w:rsidP="00954841">
      <w:pPr>
        <w:pStyle w:val="EndNoteBibliography"/>
        <w:spacing w:after="0"/>
        <w:ind w:left="720" w:hanging="720"/>
      </w:pPr>
      <w:r w:rsidRPr="00954841">
        <w:t>87.</w:t>
      </w:r>
      <w:r w:rsidRPr="00954841">
        <w:tab/>
        <w:t xml:space="preserve">Larsen, P.R., </w:t>
      </w:r>
      <w:r w:rsidRPr="00954841">
        <w:rPr>
          <w:i/>
        </w:rPr>
        <w:t>Direct immunoassay of triiodothyronine in human serum.</w:t>
      </w:r>
      <w:r w:rsidRPr="00954841">
        <w:t xml:space="preserve"> The Journal of Clinical Investigation, 1972. </w:t>
      </w:r>
      <w:r w:rsidRPr="00954841">
        <w:rPr>
          <w:b/>
        </w:rPr>
        <w:t>51</w:t>
      </w:r>
      <w:r w:rsidRPr="00954841">
        <w:t>(8): p. 1939-1949.</w:t>
      </w:r>
    </w:p>
    <w:p w:rsidR="00954841" w:rsidRPr="00954841" w:rsidRDefault="00954841" w:rsidP="00954841">
      <w:pPr>
        <w:pStyle w:val="EndNoteBibliography"/>
        <w:spacing w:after="0"/>
        <w:ind w:left="720" w:hanging="720"/>
      </w:pPr>
      <w:r w:rsidRPr="00954841">
        <w:t>88.</w:t>
      </w:r>
      <w:r w:rsidRPr="00954841">
        <w:tab/>
        <w:t xml:space="preserve">Nicoloff, J.T., et al., </w:t>
      </w:r>
      <w:r w:rsidRPr="00954841">
        <w:rPr>
          <w:i/>
        </w:rPr>
        <w:t>Simultaneous Measurement of Thyroxine and Triiodothyronine Peripheral Turnover Kinetics in Man.</w:t>
      </w:r>
      <w:r w:rsidRPr="00954841">
        <w:t xml:space="preserve"> The Journal of Clinical Investigation, 1972. </w:t>
      </w:r>
      <w:r w:rsidRPr="00954841">
        <w:rPr>
          <w:b/>
        </w:rPr>
        <w:t>51</w:t>
      </w:r>
      <w:r w:rsidRPr="00954841">
        <w:t>(3): p. 473-483.</w:t>
      </w:r>
    </w:p>
    <w:p w:rsidR="00954841" w:rsidRPr="00954841" w:rsidRDefault="00954841" w:rsidP="00954841">
      <w:pPr>
        <w:pStyle w:val="EndNoteBibliography"/>
        <w:spacing w:after="0"/>
        <w:ind w:left="720" w:hanging="720"/>
      </w:pPr>
      <w:r w:rsidRPr="00954841">
        <w:t>89.</w:t>
      </w:r>
      <w:r w:rsidRPr="00954841">
        <w:tab/>
        <w:t xml:space="preserve">HAYS, M.T., </w:t>
      </w:r>
      <w:r w:rsidRPr="00954841">
        <w:rPr>
          <w:i/>
        </w:rPr>
        <w:t>Colonic excretion of iodide in normal human subjects.</w:t>
      </w:r>
      <w:r w:rsidRPr="00954841">
        <w:t xml:space="preserve"> Thyroid, 1993. </w:t>
      </w:r>
      <w:r w:rsidRPr="00954841">
        <w:rPr>
          <w:b/>
        </w:rPr>
        <w:t>3</w:t>
      </w:r>
      <w:r w:rsidRPr="00954841">
        <w:t>(1): p. 31-35.</w:t>
      </w:r>
    </w:p>
    <w:p w:rsidR="00954841" w:rsidRPr="00954841" w:rsidRDefault="00954841" w:rsidP="00954841">
      <w:pPr>
        <w:pStyle w:val="EndNoteBibliography"/>
        <w:spacing w:after="0"/>
        <w:ind w:left="720" w:hanging="720"/>
      </w:pPr>
      <w:r w:rsidRPr="00954841">
        <w:t>90.</w:t>
      </w:r>
      <w:r w:rsidRPr="00954841">
        <w:tab/>
        <w:t xml:space="preserve">Hesslink, R.L., et al., </w:t>
      </w:r>
      <w:r w:rsidRPr="00954841">
        <w:rPr>
          <w:i/>
        </w:rPr>
        <w:t>Human cold air habituation is independent of thyroxine and thyrotropin</w:t>
      </w:r>
      <w:r w:rsidRPr="00954841">
        <w:t>. Vol. 72. 1992. 2134-2139.</w:t>
      </w:r>
    </w:p>
    <w:p w:rsidR="00954841" w:rsidRPr="00954841" w:rsidRDefault="00954841" w:rsidP="00954841">
      <w:pPr>
        <w:pStyle w:val="EndNoteBibliography"/>
        <w:spacing w:after="0"/>
        <w:ind w:left="720" w:hanging="720"/>
      </w:pPr>
      <w:r w:rsidRPr="00954841">
        <w:t>91.</w:t>
      </w:r>
      <w:r w:rsidRPr="00954841">
        <w:tab/>
        <w:t xml:space="preserve">Osiba, S., </w:t>
      </w:r>
      <w:r w:rsidRPr="00954841">
        <w:rPr>
          <w:i/>
        </w:rPr>
        <w:t>THE SEASONAL VARIATION OF BASAL METABOLISM AND ACTIVITY OF THYROID GLAND IN MAN.</w:t>
      </w:r>
      <w:r w:rsidRPr="00954841">
        <w:t xml:space="preserve"> The Japanese Journal of Physiology, 1957. </w:t>
      </w:r>
      <w:r w:rsidRPr="00954841">
        <w:rPr>
          <w:b/>
        </w:rPr>
        <w:t>7</w:t>
      </w:r>
      <w:r w:rsidRPr="00954841">
        <w:t>: p. 355-365.</w:t>
      </w:r>
    </w:p>
    <w:p w:rsidR="00954841" w:rsidRPr="00954841" w:rsidRDefault="00954841" w:rsidP="00954841">
      <w:pPr>
        <w:pStyle w:val="EndNoteBibliography"/>
        <w:spacing w:after="0"/>
        <w:ind w:left="720" w:hanging="720"/>
      </w:pPr>
      <w:r w:rsidRPr="00954841">
        <w:lastRenderedPageBreak/>
        <w:t>92.</w:t>
      </w:r>
      <w:r w:rsidRPr="00954841">
        <w:tab/>
        <w:t xml:space="preserve">Jackson, I.M.D., </w:t>
      </w:r>
      <w:r w:rsidRPr="00954841">
        <w:rPr>
          <w:i/>
        </w:rPr>
        <w:t>Thyrotropin-Releasing Hormone.</w:t>
      </w:r>
      <w:r w:rsidRPr="00954841">
        <w:t xml:space="preserve"> New England Journal of Medicine, 1982. </w:t>
      </w:r>
      <w:r w:rsidRPr="00954841">
        <w:rPr>
          <w:b/>
        </w:rPr>
        <w:t>306</w:t>
      </w:r>
      <w:r w:rsidRPr="00954841">
        <w:t>(3): p. 145-155.</w:t>
      </w:r>
    </w:p>
    <w:p w:rsidR="00954841" w:rsidRPr="00954841" w:rsidRDefault="00954841" w:rsidP="00954841">
      <w:pPr>
        <w:pStyle w:val="EndNoteBibliography"/>
        <w:spacing w:after="0"/>
        <w:ind w:left="720" w:hanging="720"/>
      </w:pPr>
      <w:r w:rsidRPr="00954841">
        <w:t>93.</w:t>
      </w:r>
      <w:r w:rsidRPr="00954841">
        <w:tab/>
        <w:t xml:space="preserve">Gross, J. and R. Pitt-Rivers, </w:t>
      </w:r>
      <w:r w:rsidRPr="00954841">
        <w:rPr>
          <w:i/>
        </w:rPr>
        <w:t>3: 5: 3′-Triiodothyronine. 2. Physiological activity.</w:t>
      </w:r>
      <w:r w:rsidRPr="00954841">
        <w:t xml:space="preserve"> Biochemical Journal, 1953. </w:t>
      </w:r>
      <w:r w:rsidRPr="00954841">
        <w:rPr>
          <w:b/>
        </w:rPr>
        <w:t>53</w:t>
      </w:r>
      <w:r w:rsidRPr="00954841">
        <w:t>(4): p. 652.</w:t>
      </w:r>
    </w:p>
    <w:p w:rsidR="00954841" w:rsidRPr="00954841" w:rsidRDefault="00954841" w:rsidP="00954841">
      <w:pPr>
        <w:pStyle w:val="EndNoteBibliography"/>
        <w:spacing w:after="0"/>
        <w:ind w:left="720" w:hanging="720"/>
      </w:pPr>
      <w:r w:rsidRPr="00954841">
        <w:t>94.</w:t>
      </w:r>
      <w:r w:rsidRPr="00954841">
        <w:tab/>
        <w:t xml:space="preserve">SURKS, M.I. and J.H. OPPENHEIMER, </w:t>
      </w:r>
      <w:r w:rsidRPr="00954841">
        <w:rPr>
          <w:i/>
        </w:rPr>
        <w:t>Incomplete Suppression of Thyrotropin Secretion after Single Injection of Large L-Triiodothyronine Doses into Hypothyroid Rats.</w:t>
      </w:r>
      <w:r w:rsidRPr="00954841">
        <w:t xml:space="preserve"> Endocrinology, 1976. </w:t>
      </w:r>
      <w:r w:rsidRPr="00954841">
        <w:rPr>
          <w:b/>
        </w:rPr>
        <w:t>99</w:t>
      </w:r>
      <w:r w:rsidRPr="00954841">
        <w:t>(6): p. 1432-1441.</w:t>
      </w:r>
    </w:p>
    <w:p w:rsidR="00954841" w:rsidRPr="00954841" w:rsidRDefault="00954841" w:rsidP="00954841">
      <w:pPr>
        <w:pStyle w:val="EndNoteBibliography"/>
        <w:spacing w:after="0"/>
        <w:ind w:left="720" w:hanging="720"/>
      </w:pPr>
      <w:r w:rsidRPr="00954841">
        <w:t>95.</w:t>
      </w:r>
      <w:r w:rsidRPr="00954841">
        <w:tab/>
        <w:t xml:space="preserve">SURKS, M.I. and B.M. LIFSCHITZ, </w:t>
      </w:r>
      <w:r w:rsidRPr="00954841">
        <w:rPr>
          <w:i/>
        </w:rPr>
        <w:t>Biphasic Thyrotropin Suppression in Euthyroid and Hypothyroid Rats.</w:t>
      </w:r>
      <w:r w:rsidRPr="00954841">
        <w:t xml:space="preserve"> Endocrinology, 1977. </w:t>
      </w:r>
      <w:r w:rsidRPr="00954841">
        <w:rPr>
          <w:b/>
        </w:rPr>
        <w:t>101</w:t>
      </w:r>
      <w:r w:rsidRPr="00954841">
        <w:t>(3): p. 769-775.</w:t>
      </w:r>
    </w:p>
    <w:p w:rsidR="00954841" w:rsidRPr="00954841" w:rsidRDefault="00954841" w:rsidP="00954841">
      <w:pPr>
        <w:pStyle w:val="EndNoteBibliography"/>
        <w:spacing w:after="0"/>
        <w:ind w:left="720" w:hanging="720"/>
      </w:pPr>
      <w:r w:rsidRPr="00954841">
        <w:t>96.</w:t>
      </w:r>
      <w:r w:rsidRPr="00954841">
        <w:tab/>
        <w:t xml:space="preserve">Ridgway, E.C., B.D. Weintraub, and F. Maloof, </w:t>
      </w:r>
      <w:r w:rsidRPr="00954841">
        <w:rPr>
          <w:i/>
        </w:rPr>
        <w:t>Metabolic Clearance and Production Rates of Human Thyrotropin.</w:t>
      </w:r>
      <w:r w:rsidRPr="00954841">
        <w:t xml:space="preserve"> The Journal of Clinical Investigation, 1974. </w:t>
      </w:r>
      <w:r w:rsidRPr="00954841">
        <w:rPr>
          <w:b/>
        </w:rPr>
        <w:t>53</w:t>
      </w:r>
      <w:r w:rsidRPr="00954841">
        <w:t>(3): p. 895-903.</w:t>
      </w:r>
    </w:p>
    <w:p w:rsidR="00954841" w:rsidRPr="00954841" w:rsidRDefault="00954841" w:rsidP="00954841">
      <w:pPr>
        <w:pStyle w:val="EndNoteBibliography"/>
        <w:spacing w:after="0"/>
        <w:ind w:left="720" w:hanging="720"/>
      </w:pPr>
      <w:r w:rsidRPr="00954841">
        <w:t>97.</w:t>
      </w:r>
      <w:r w:rsidRPr="00954841">
        <w:tab/>
        <w:t xml:space="preserve">Arthurs, G. and M. Sudhakar, </w:t>
      </w:r>
      <w:r w:rsidRPr="00954841">
        <w:rPr>
          <w:i/>
        </w:rPr>
        <w:t>Carbon dioxide transport.</w:t>
      </w:r>
      <w:r w:rsidRPr="00954841">
        <w:t xml:space="preserve"> Continuing Education in Anaesthesia, Critical Care &amp; Pain, 2005. </w:t>
      </w:r>
      <w:r w:rsidRPr="00954841">
        <w:rPr>
          <w:b/>
        </w:rPr>
        <w:t>5</w:t>
      </w:r>
      <w:r w:rsidRPr="00954841">
        <w:t>(6): p. 207-210.</w:t>
      </w:r>
    </w:p>
    <w:p w:rsidR="00954841" w:rsidRPr="00954841" w:rsidRDefault="00954841" w:rsidP="00954841">
      <w:pPr>
        <w:pStyle w:val="EndNoteBibliography"/>
        <w:spacing w:after="0"/>
        <w:ind w:left="720" w:hanging="720"/>
      </w:pPr>
      <w:r w:rsidRPr="00954841">
        <w:t>98.</w:t>
      </w:r>
      <w:r w:rsidRPr="00954841">
        <w:tab/>
        <w:t xml:space="preserve">Carlson, L., L. Ekelund, and S. Fröberg, </w:t>
      </w:r>
      <w:r w:rsidRPr="00954841">
        <w:rPr>
          <w:i/>
        </w:rPr>
        <w:t>Concentration of triglycerides, phospholipids and glycogen in skeletal muscle and of free fatty acids and beta-hydroxybutyric acid in blood in man in response to exercise.</w:t>
      </w:r>
      <w:r w:rsidRPr="00954841">
        <w:t xml:space="preserve"> European journal of clinical investigation, 1971. </w:t>
      </w:r>
      <w:r w:rsidRPr="00954841">
        <w:rPr>
          <w:b/>
        </w:rPr>
        <w:t>1</w:t>
      </w:r>
      <w:r w:rsidRPr="00954841">
        <w:t>(4): p. 248-254.</w:t>
      </w:r>
    </w:p>
    <w:p w:rsidR="00954841" w:rsidRPr="00954841" w:rsidRDefault="00954841" w:rsidP="00954841">
      <w:pPr>
        <w:pStyle w:val="EndNoteBibliography"/>
        <w:spacing w:after="0"/>
        <w:ind w:left="720" w:hanging="720"/>
      </w:pPr>
      <w:r w:rsidRPr="00954841">
        <w:t>99.</w:t>
      </w:r>
      <w:r w:rsidRPr="00954841">
        <w:tab/>
        <w:t xml:space="preserve">Wahren, J., </w:t>
      </w:r>
      <w:r w:rsidRPr="00954841">
        <w:rPr>
          <w:i/>
        </w:rPr>
        <w:t>Human forearm muscle metabolism during exercise. IV. Glucose uptake at different work intensities.</w:t>
      </w:r>
      <w:r w:rsidRPr="00954841">
        <w:t xml:space="preserve"> Scandinavian Journal of Clinical and Laboratory Investigation, 1970. </w:t>
      </w:r>
      <w:r w:rsidRPr="00954841">
        <w:rPr>
          <w:b/>
        </w:rPr>
        <w:t>25</w:t>
      </w:r>
      <w:r w:rsidRPr="00954841">
        <w:t>(2): p. 129-135.</w:t>
      </w:r>
    </w:p>
    <w:p w:rsidR="00954841" w:rsidRPr="00954841" w:rsidRDefault="00954841" w:rsidP="00954841">
      <w:pPr>
        <w:pStyle w:val="EndNoteBibliography"/>
        <w:spacing w:after="0"/>
        <w:ind w:left="720" w:hanging="720"/>
      </w:pPr>
      <w:r w:rsidRPr="00954841">
        <w:t>100.</w:t>
      </w:r>
      <w:r w:rsidRPr="00954841">
        <w:tab/>
        <w:t xml:space="preserve">Siesjö, B.K. and L. Nilsson, </w:t>
      </w:r>
      <w:r w:rsidRPr="00954841">
        <w:rPr>
          <w:i/>
        </w:rPr>
        <w:t>The Influence of Arterial Hypoxemia upon Labile Phosphates and upon Extracellular and Intracellular Lactate and Pyruvate Concentrations in the Rat Brain.</w:t>
      </w:r>
      <w:r w:rsidRPr="00954841">
        <w:t xml:space="preserve"> Scandinavian Journal of Clinical &amp; Laboratory Investigation, 1971. </w:t>
      </w:r>
      <w:r w:rsidRPr="00954841">
        <w:rPr>
          <w:b/>
        </w:rPr>
        <w:t>27</w:t>
      </w:r>
      <w:r w:rsidRPr="00954841">
        <w:t>(1): p. 83-96.</w:t>
      </w:r>
    </w:p>
    <w:p w:rsidR="00954841" w:rsidRPr="00954841" w:rsidRDefault="00954841" w:rsidP="00954841">
      <w:pPr>
        <w:pStyle w:val="EndNoteBibliography"/>
        <w:spacing w:after="0"/>
        <w:ind w:left="720" w:hanging="720"/>
      </w:pPr>
      <w:r w:rsidRPr="00954841">
        <w:t>101.</w:t>
      </w:r>
      <w:r w:rsidRPr="00954841">
        <w:tab/>
        <w:t xml:space="preserve">Bachelard, H.S., et al., </w:t>
      </w:r>
      <w:r w:rsidRPr="00954841">
        <w:rPr>
          <w:i/>
        </w:rPr>
        <w:t>MECHANISMS ACTIVATING GLYCOLYSIS IN THE BRAIN IN ARTERIAL HYPOXIA.</w:t>
      </w:r>
      <w:r w:rsidRPr="00954841">
        <w:t xml:space="preserve"> Journal of Neurochemistry, 1974. </w:t>
      </w:r>
      <w:r w:rsidRPr="00954841">
        <w:rPr>
          <w:b/>
        </w:rPr>
        <w:t>22</w:t>
      </w:r>
      <w:r w:rsidRPr="00954841">
        <w:t>(3): p. 395-401.</w:t>
      </w:r>
    </w:p>
    <w:p w:rsidR="00954841" w:rsidRPr="00954841" w:rsidRDefault="00954841" w:rsidP="00954841">
      <w:pPr>
        <w:pStyle w:val="EndNoteBibliography"/>
        <w:spacing w:after="0"/>
        <w:ind w:left="720" w:hanging="720"/>
      </w:pPr>
      <w:r w:rsidRPr="00954841">
        <w:t>102.</w:t>
      </w:r>
      <w:r w:rsidRPr="00954841">
        <w:tab/>
        <w:t xml:space="preserve">Hannaford, M.C., et al., </w:t>
      </w:r>
      <w:r w:rsidRPr="00954841">
        <w:rPr>
          <w:i/>
        </w:rPr>
        <w:t>Protein wasting due to acidosis of prolonged fasting</w:t>
      </w:r>
      <w:r w:rsidRPr="00954841">
        <w:t>. Vol. 243. 1982. E251-E256.</w:t>
      </w:r>
    </w:p>
    <w:p w:rsidR="00954841" w:rsidRPr="00954841" w:rsidRDefault="00954841" w:rsidP="00954841">
      <w:pPr>
        <w:pStyle w:val="EndNoteBibliography"/>
        <w:spacing w:after="0"/>
        <w:ind w:left="720" w:hanging="720"/>
      </w:pPr>
      <w:r w:rsidRPr="00954841">
        <w:t>103.</w:t>
      </w:r>
      <w:r w:rsidRPr="00954841">
        <w:tab/>
        <w:t xml:space="preserve">Owen, O.E., et al., </w:t>
      </w:r>
      <w:r w:rsidRPr="00954841">
        <w:rPr>
          <w:i/>
        </w:rPr>
        <w:t>Brain Metabolism during Fasting*.</w:t>
      </w:r>
      <w:r w:rsidRPr="00954841">
        <w:t xml:space="preserve"> The Journal of Clinical Investigation, 1967. </w:t>
      </w:r>
      <w:r w:rsidRPr="00954841">
        <w:rPr>
          <w:b/>
        </w:rPr>
        <w:t>46</w:t>
      </w:r>
      <w:r w:rsidRPr="00954841">
        <w:t>(10): p. 1589-1595.</w:t>
      </w:r>
    </w:p>
    <w:p w:rsidR="00954841" w:rsidRPr="00954841" w:rsidRDefault="00954841" w:rsidP="00954841">
      <w:pPr>
        <w:pStyle w:val="EndNoteBibliography"/>
        <w:spacing w:after="0"/>
        <w:ind w:left="720" w:hanging="720"/>
      </w:pPr>
      <w:r w:rsidRPr="00954841">
        <w:t>104.</w:t>
      </w:r>
      <w:r w:rsidRPr="00954841">
        <w:tab/>
        <w:t xml:space="preserve">SUGA, H., K. SAGAWA, and D.P. KOSTIUK, </w:t>
      </w:r>
      <w:r w:rsidRPr="00954841">
        <w:rPr>
          <w:i/>
        </w:rPr>
        <w:t>Controls of ventricular contractility assessed by pressure-volume ratio, Emax.</w:t>
      </w:r>
      <w:r w:rsidRPr="00954841">
        <w:t xml:space="preserve"> Cardiovascular Research, 1976. </w:t>
      </w:r>
      <w:r w:rsidRPr="00954841">
        <w:rPr>
          <w:b/>
        </w:rPr>
        <w:t>10</w:t>
      </w:r>
      <w:r w:rsidRPr="00954841">
        <w:t>(5): p. 582-592.</w:t>
      </w:r>
    </w:p>
    <w:p w:rsidR="00954841" w:rsidRPr="00954841" w:rsidRDefault="00954841" w:rsidP="00954841">
      <w:pPr>
        <w:pStyle w:val="EndNoteBibliography"/>
        <w:spacing w:after="0"/>
        <w:ind w:left="720" w:hanging="720"/>
      </w:pPr>
      <w:r w:rsidRPr="00954841">
        <w:t>105.</w:t>
      </w:r>
      <w:r w:rsidRPr="00954841">
        <w:tab/>
        <w:t xml:space="preserve">Xenopoulos, N.P. and R.J. Applegate, </w:t>
      </w:r>
      <w:r w:rsidRPr="00954841">
        <w:rPr>
          <w:i/>
        </w:rPr>
        <w:t>The effect of vagal stimulation on left ventricular systolic and diastolic performance.</w:t>
      </w:r>
      <w:r w:rsidRPr="00954841">
        <w:t xml:space="preserve"> American Journal of Physiology-Heart and Circulatory Physiology, 1994. </w:t>
      </w:r>
      <w:r w:rsidRPr="00954841">
        <w:rPr>
          <w:b/>
        </w:rPr>
        <w:t>35</w:t>
      </w:r>
      <w:r w:rsidRPr="00954841">
        <w:t>(6): p. H2167.</w:t>
      </w:r>
    </w:p>
    <w:p w:rsidR="00954841" w:rsidRPr="00954841" w:rsidRDefault="00954841" w:rsidP="00954841">
      <w:pPr>
        <w:pStyle w:val="EndNoteBibliography"/>
        <w:spacing w:after="0"/>
        <w:ind w:left="720" w:hanging="720"/>
      </w:pPr>
      <w:r w:rsidRPr="00954841">
        <w:t>106.</w:t>
      </w:r>
      <w:r w:rsidRPr="00954841">
        <w:tab/>
        <w:t xml:space="preserve">Collins-Nakai, R.L., D. Noseworthy, and G.D. Lopaschuk, </w:t>
      </w:r>
      <w:r w:rsidRPr="00954841">
        <w:rPr>
          <w:i/>
        </w:rPr>
        <w:t>Epinephrine increases ATP production in hearts by preferentially increasing glucose metabolism.</w:t>
      </w:r>
      <w:r w:rsidRPr="00954841">
        <w:t xml:space="preserve"> Am J Physiol, 1994. </w:t>
      </w:r>
      <w:r w:rsidRPr="00954841">
        <w:rPr>
          <w:b/>
        </w:rPr>
        <w:t>267</w:t>
      </w:r>
      <w:r w:rsidRPr="00954841">
        <w:t>(5 Pt 2): p. H1862-71.</w:t>
      </w:r>
    </w:p>
    <w:p w:rsidR="00954841" w:rsidRPr="00954841" w:rsidRDefault="00954841" w:rsidP="00954841">
      <w:pPr>
        <w:pStyle w:val="EndNoteBibliography"/>
        <w:spacing w:after="0"/>
        <w:ind w:left="720" w:hanging="720"/>
      </w:pPr>
      <w:r w:rsidRPr="00954841">
        <w:t>107.</w:t>
      </w:r>
      <w:r w:rsidRPr="00954841">
        <w:tab/>
        <w:t xml:space="preserve">Kumagai, K. and I.A. Reid, </w:t>
      </w:r>
      <w:r w:rsidRPr="00954841">
        <w:rPr>
          <w:i/>
        </w:rPr>
        <w:t>Angiotensin II exerts differential actions on renal nerve activity and heart rate.</w:t>
      </w:r>
      <w:r w:rsidRPr="00954841">
        <w:t xml:space="preserve"> Hypertension, 1994. </w:t>
      </w:r>
      <w:r w:rsidRPr="00954841">
        <w:rPr>
          <w:b/>
        </w:rPr>
        <w:t>24</w:t>
      </w:r>
      <w:r w:rsidRPr="00954841">
        <w:t>(4): p. 451-456.</w:t>
      </w:r>
    </w:p>
    <w:p w:rsidR="00954841" w:rsidRPr="00954841" w:rsidRDefault="00954841" w:rsidP="00954841">
      <w:pPr>
        <w:pStyle w:val="EndNoteBibliography"/>
        <w:spacing w:after="0"/>
        <w:ind w:left="720" w:hanging="720"/>
      </w:pPr>
      <w:r w:rsidRPr="00954841">
        <w:t>108.</w:t>
      </w:r>
      <w:r w:rsidRPr="00954841">
        <w:tab/>
        <w:t xml:space="preserve">Bazett, H.C., </w:t>
      </w:r>
      <w:r w:rsidRPr="00954841">
        <w:rPr>
          <w:i/>
        </w:rPr>
        <w:t>AN ANALYSIS OF THE TIME-RELATIONS OF ELECTROCARDIOGRAMS.</w:t>
      </w:r>
      <w:r w:rsidRPr="00954841">
        <w:t xml:space="preserve"> Annals of Noninvasive Electrocardiology, 1997. </w:t>
      </w:r>
      <w:r w:rsidRPr="00954841">
        <w:rPr>
          <w:b/>
        </w:rPr>
        <w:t>2</w:t>
      </w:r>
      <w:r w:rsidRPr="00954841">
        <w:t>(2): p. 177-194.</w:t>
      </w:r>
    </w:p>
    <w:p w:rsidR="00954841" w:rsidRPr="00954841" w:rsidRDefault="00954841" w:rsidP="00954841">
      <w:pPr>
        <w:pStyle w:val="EndNoteBibliography"/>
        <w:spacing w:after="0"/>
        <w:ind w:left="720" w:hanging="720"/>
      </w:pPr>
      <w:r w:rsidRPr="00954841">
        <w:t>109.</w:t>
      </w:r>
      <w:r w:rsidRPr="00954841">
        <w:tab/>
        <w:t xml:space="preserve">Raeder, E.A., et al., </w:t>
      </w:r>
      <w:r w:rsidRPr="00954841">
        <w:rPr>
          <w:i/>
        </w:rPr>
        <w:t>Kinetics of Cycle Length Dependence of Ventricular Repolarization.</w:t>
      </w:r>
      <w:r w:rsidRPr="00954841">
        <w:t xml:space="preserve"> Journal of Cardiovascular Electrophysiology, 1995. </w:t>
      </w:r>
      <w:r w:rsidRPr="00954841">
        <w:rPr>
          <w:b/>
        </w:rPr>
        <w:t>6</w:t>
      </w:r>
      <w:r w:rsidRPr="00954841">
        <w:t>(3): p. 163-169.</w:t>
      </w:r>
    </w:p>
    <w:p w:rsidR="00954841" w:rsidRPr="00954841" w:rsidRDefault="00954841" w:rsidP="00954841">
      <w:pPr>
        <w:pStyle w:val="EndNoteBibliography"/>
        <w:spacing w:after="0"/>
        <w:ind w:left="720" w:hanging="720"/>
      </w:pPr>
      <w:r w:rsidRPr="00954841">
        <w:t>110.</w:t>
      </w:r>
      <w:r w:rsidRPr="00954841">
        <w:tab/>
        <w:t xml:space="preserve">Bootsma, M., et al., </w:t>
      </w:r>
      <w:r w:rsidRPr="00954841">
        <w:rPr>
          <w:i/>
        </w:rPr>
        <w:t>Heart rate and heart rate variability as indexes of sympathovagal balance.</w:t>
      </w:r>
      <w:r w:rsidRPr="00954841">
        <w:t xml:space="preserve"> American Journal of Physiology, 1994. </w:t>
      </w:r>
      <w:r w:rsidRPr="00954841">
        <w:rPr>
          <w:b/>
        </w:rPr>
        <w:t>266</w:t>
      </w:r>
      <w:r w:rsidRPr="00954841">
        <w:t>: p. H1565-H1565.</w:t>
      </w:r>
    </w:p>
    <w:p w:rsidR="00954841" w:rsidRPr="00954841" w:rsidRDefault="00954841" w:rsidP="00954841">
      <w:pPr>
        <w:pStyle w:val="EndNoteBibliography"/>
        <w:spacing w:after="0"/>
        <w:ind w:left="720" w:hanging="720"/>
      </w:pPr>
      <w:r w:rsidRPr="00954841">
        <w:t>111.</w:t>
      </w:r>
      <w:r w:rsidRPr="00954841">
        <w:tab/>
        <w:t xml:space="preserve">Warner, H.R. and A. Cox, </w:t>
      </w:r>
      <w:r w:rsidRPr="00954841">
        <w:rPr>
          <w:i/>
        </w:rPr>
        <w:t>A mathematical model of heart rate control by sympathetic and vagus efferent information</w:t>
      </w:r>
      <w:r w:rsidRPr="00954841">
        <w:t>. Vol. 17. 1962. 349-355.</w:t>
      </w:r>
    </w:p>
    <w:p w:rsidR="00954841" w:rsidRPr="00954841" w:rsidRDefault="00954841" w:rsidP="00954841">
      <w:pPr>
        <w:pStyle w:val="EndNoteBibliography"/>
        <w:spacing w:after="0"/>
        <w:ind w:left="720" w:hanging="720"/>
      </w:pPr>
      <w:r w:rsidRPr="00954841">
        <w:lastRenderedPageBreak/>
        <w:t>112.</w:t>
      </w:r>
      <w:r w:rsidRPr="00954841">
        <w:tab/>
        <w:t xml:space="preserve">Ferguson, D.W., F.M. Abboud, and A.L. Mark, </w:t>
      </w:r>
      <w:r w:rsidRPr="00954841">
        <w:rPr>
          <w:i/>
        </w:rPr>
        <w:t>Relative contribution of aortic and carotid baroreflexes to heart rate control in man during steady state and dynamic increases in arterial pressure.</w:t>
      </w:r>
      <w:r w:rsidRPr="00954841">
        <w:t xml:space="preserve"> The Journal of Clinical Investigation, 1985. </w:t>
      </w:r>
      <w:r w:rsidRPr="00954841">
        <w:rPr>
          <w:b/>
        </w:rPr>
        <w:t>76</w:t>
      </w:r>
      <w:r w:rsidRPr="00954841">
        <w:t>(6): p. 2265-2274.</w:t>
      </w:r>
    </w:p>
    <w:p w:rsidR="00954841" w:rsidRPr="00954841" w:rsidRDefault="00954841" w:rsidP="00954841">
      <w:pPr>
        <w:pStyle w:val="EndNoteBibliography"/>
        <w:ind w:left="720" w:hanging="720"/>
      </w:pPr>
      <w:r w:rsidRPr="00954841">
        <w:t>113.</w:t>
      </w:r>
      <w:r w:rsidRPr="00954841">
        <w:tab/>
        <w:t xml:space="preserve">Takeshita, A., et al., </w:t>
      </w:r>
      <w:r w:rsidRPr="00954841">
        <w:rPr>
          <w:i/>
        </w:rPr>
        <w:t>Effect of central venous pressure on arterial baroreflex control of heart rate</w:t>
      </w:r>
      <w:r w:rsidRPr="00954841">
        <w:t>. Vol. 236. 1979. H42-H47.</w:t>
      </w:r>
    </w:p>
    <w:p w:rsidR="003362FC" w:rsidRPr="003A5773" w:rsidRDefault="003362FC" w:rsidP="00BE55F4">
      <w:pPr>
        <w:jc w:val="both"/>
        <w:rPr>
          <w:rFonts w:ascii="Times New Roman" w:hAnsi="Times New Roman" w:cs="Times New Roman"/>
        </w:rPr>
      </w:pPr>
      <w:r w:rsidRPr="003A5773">
        <w:rPr>
          <w:rFonts w:ascii="Times New Roman" w:hAnsi="Times New Roman" w:cs="Times New Roman"/>
        </w:rPr>
        <w:fldChar w:fldCharType="end"/>
      </w:r>
    </w:p>
    <w:p w:rsidR="004166ED" w:rsidRDefault="004166ED">
      <w:r>
        <w:br w:type="page"/>
      </w:r>
    </w:p>
    <w:p w:rsidR="004166ED" w:rsidRDefault="001F4EA9" w:rsidP="001622B9">
      <w:pPr>
        <w:pStyle w:val="Nadpis1"/>
        <w:numPr>
          <w:ilvl w:val="0"/>
          <w:numId w:val="0"/>
        </w:numPr>
        <w:ind w:left="432"/>
      </w:pPr>
      <w:bookmarkStart w:id="248" w:name="_Toc408707154"/>
      <w:bookmarkStart w:id="249" w:name="_Toc408842162"/>
      <w:bookmarkStart w:id="250" w:name="_Toc408845960"/>
      <w:bookmarkStart w:id="251" w:name="_Toc409289343"/>
      <w:r>
        <w:lastRenderedPageBreak/>
        <w:t xml:space="preserve">Used </w:t>
      </w:r>
      <w:r w:rsidR="001622B9">
        <w:t>P</w:t>
      </w:r>
      <w:r>
        <w:t>hysic</w:t>
      </w:r>
      <w:r w:rsidR="00A05AC3">
        <w:t>s</w:t>
      </w:r>
      <w:bookmarkEnd w:id="248"/>
      <w:bookmarkEnd w:id="249"/>
      <w:bookmarkEnd w:id="250"/>
      <w:bookmarkEnd w:id="251"/>
    </w:p>
    <w:p w:rsidR="007A6B26" w:rsidRPr="007A6B26" w:rsidRDefault="007A6B26" w:rsidP="007A6B26"/>
    <w:tbl>
      <w:tblPr>
        <w:tblStyle w:val="Tabulkaseznamu3zvraznn3"/>
        <w:tblW w:w="0" w:type="auto"/>
        <w:tblLook w:val="04A0" w:firstRow="1" w:lastRow="0" w:firstColumn="1" w:lastColumn="0" w:noHBand="0" w:noVBand="1"/>
      </w:tblPr>
      <w:tblGrid>
        <w:gridCol w:w="1838"/>
        <w:gridCol w:w="4820"/>
        <w:gridCol w:w="1701"/>
      </w:tblGrid>
      <w:tr w:rsidR="004166ED" w:rsidTr="00AF3236">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838" w:type="dxa"/>
            <w:vAlign w:val="center"/>
          </w:tcPr>
          <w:p w:rsidR="004166ED" w:rsidRDefault="00AF3236" w:rsidP="00AF3236">
            <w:pPr>
              <w:keepNext/>
              <w:jc w:val="center"/>
              <w:rPr>
                <w:rFonts w:ascii="Times New Roman" w:hAnsi="Times New Roman"/>
              </w:rPr>
            </w:pPr>
            <w:r>
              <w:rPr>
                <w:rFonts w:ascii="Times New Roman" w:hAnsi="Times New Roman"/>
              </w:rPr>
              <w:t>Variable</w:t>
            </w:r>
          </w:p>
        </w:tc>
        <w:tc>
          <w:tcPr>
            <w:tcW w:w="4820" w:type="dxa"/>
            <w:vAlign w:val="center"/>
          </w:tcPr>
          <w:p w:rsidR="004166ED" w:rsidRPr="00A76673" w:rsidRDefault="007A6B26" w:rsidP="00AF3236">
            <w:pPr>
              <w:cnfStyle w:val="100000000000" w:firstRow="1" w:lastRow="0" w:firstColumn="0" w:lastColumn="0" w:oddVBand="0" w:evenVBand="0" w:oddHBand="0" w:evenHBand="0" w:firstRowFirstColumn="0" w:firstRowLastColumn="0" w:lastRowFirstColumn="0" w:lastRowLastColumn="0"/>
            </w:pPr>
            <w:r>
              <w:t>P</w:t>
            </w:r>
            <w:r w:rsidR="00AF3236">
              <w:t>hysical quantity</w:t>
            </w:r>
          </w:p>
        </w:tc>
        <w:tc>
          <w:tcPr>
            <w:tcW w:w="1701" w:type="dxa"/>
            <w:vAlign w:val="center"/>
          </w:tcPr>
          <w:p w:rsidR="004166ED" w:rsidRDefault="00AF3236" w:rsidP="00AF3236">
            <w:pPr>
              <w:cnfStyle w:val="100000000000" w:firstRow="1" w:lastRow="0" w:firstColumn="0" w:lastColumn="0" w:oddVBand="0" w:evenVBand="0" w:oddHBand="0" w:evenHBand="0" w:firstRowFirstColumn="0" w:firstRowLastColumn="0" w:lastRowFirstColumn="0" w:lastRowLastColumn="0"/>
            </w:pPr>
            <w:r>
              <w:t>Physical unit</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1C1D74" w:rsidP="00AF3236">
            <w:pPr>
              <w:keepNext/>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oMath>
            </m:oMathPara>
          </w:p>
        </w:tc>
        <w:tc>
          <w:tcPr>
            <w:tcW w:w="4820" w:type="dxa"/>
          </w:tcPr>
          <w:p w:rsidR="00AF3236" w:rsidRPr="00A76673" w:rsidRDefault="00AF3236" w:rsidP="00AF3236">
            <w:pPr>
              <w:cnfStyle w:val="000000100000" w:firstRow="0" w:lastRow="0" w:firstColumn="0" w:lastColumn="0" w:oddVBand="0" w:evenVBand="0" w:oddHBand="1" w:evenHBand="0" w:firstRowFirstColumn="0" w:firstRowLastColumn="0" w:lastRowFirstColumn="0" w:lastRowLastColumn="0"/>
            </w:pPr>
            <w:r>
              <w:t>Amount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Cambria" w:hAnsi="Cambria" w:cs="Arial"/>
              </w:rPr>
            </w:pPr>
            <m:oMathPara>
              <m:oMath>
                <m:r>
                  <m:rPr>
                    <m:sty m:val="bi"/>
                  </m:rPr>
                  <w:rPr>
                    <w:rFonts w:ascii="Cambria Math" w:hAnsi="Cambria Math"/>
                  </w:rPr>
                  <m:t>molarFlow</m:t>
                </m:r>
              </m:oMath>
            </m:oMathPara>
          </w:p>
        </w:tc>
        <w:tc>
          <w:tcPr>
            <w:tcW w:w="4820" w:type="dxa"/>
          </w:tcPr>
          <w:p w:rsidR="00AF3236" w:rsidRPr="00A76673" w:rsidRDefault="00AF3236" w:rsidP="00AF3236">
            <w:pPr>
              <w:cnfStyle w:val="000000000000" w:firstRow="0" w:lastRow="0" w:firstColumn="0" w:lastColumn="0" w:oddVBand="0" w:evenVBand="0" w:oddHBand="0" w:evenHBand="0" w:firstRowFirstColumn="0" w:firstRowLastColumn="0" w:lastRowFirstColumn="0" w:lastRowLastColumn="0"/>
            </w:pPr>
            <w:r>
              <w:t>Molar flow of substance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V</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Volume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A76673">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[A]</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concentration of substance A</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AF3236" w:rsidP="00AF3236">
            <w:pPr>
              <w:keepNext/>
              <w:rPr>
                <w:rFonts w:ascii="Times New Roman" w:hAnsi="Times New Roman"/>
              </w:rPr>
            </w:pPr>
            <m:oMathPara>
              <m:oMath>
                <m:r>
                  <m:rPr>
                    <m:sty m:val="bi"/>
                  </m:rPr>
                  <w:rPr>
                    <w:rFonts w:ascii="Cambria Math" w:hAnsi="Cambria Math"/>
                  </w:rPr>
                  <m:t>heatFlow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heat energy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dH</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Molar enthalpy</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J.mol</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R</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Gas constant 8.3144621(75)</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985945">
              <w:rPr>
                <w:vertAlign w:val="superscript"/>
              </w:rPr>
              <w:noBreakHyphen/>
              <w:t>1</w:t>
            </w:r>
            <w:r>
              <w:t>.mol</w:t>
            </w:r>
            <w:r w:rsidRPr="00985945">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Temperature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1C1D74"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Forward rate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1C1D74"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Products to reactants ratio at equilibrium </w:t>
            </w:r>
          </w:p>
        </w:tc>
        <w:tc>
          <w:tcPr>
            <w:tcW w:w="1701" w:type="dxa"/>
          </w:tcPr>
          <w:p w:rsidR="00AF3236" w:rsidRPr="0004236B"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7A6B2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α</m:t>
                </m:r>
              </m:oMath>
            </m:oMathPara>
          </w:p>
        </w:tc>
        <w:tc>
          <w:tcPr>
            <w:tcW w:w="4820" w:type="dxa"/>
          </w:tcPr>
          <w:p w:rsidR="007A6B26" w:rsidRDefault="007A6B26" w:rsidP="007A6B26">
            <w:pPr>
              <w:cnfStyle w:val="000000100000" w:firstRow="0" w:lastRow="0" w:firstColumn="0" w:lastColumn="0" w:oddVBand="0" w:evenVBand="0" w:oddHBand="1" w:evenHBand="0" w:firstRowFirstColumn="0" w:firstRowLastColumn="0" w:lastRowFirstColumn="0" w:lastRowLastColumn="0"/>
            </w:pPr>
            <w:r>
              <w:t>Activity coefficients of substance</w:t>
            </w:r>
          </w:p>
        </w:tc>
        <w:tc>
          <w:tcPr>
            <w:tcW w:w="1701" w:type="dxa"/>
          </w:tcPr>
          <w:p w:rsidR="007A6B26" w:rsidRDefault="007A6B26" w:rsidP="00AF3236">
            <w:pPr>
              <w:cnfStyle w:val="000000100000" w:firstRow="0" w:lastRow="0" w:firstColumn="0" w:lastColumn="0" w:oddVBand="0" w:evenVBand="0" w:oddHBand="1" w:evenHBand="0" w:firstRowFirstColumn="0" w:firstRowLastColumn="0" w:lastRowFirstColumn="0" w:lastRowLastColumn="0"/>
            </w:pPr>
            <w:r>
              <w:t>1</w:t>
            </w:r>
          </w:p>
        </w:tc>
      </w:tr>
      <w:tr w:rsidR="007A6B2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7A6B26" w:rsidRDefault="007A6B26" w:rsidP="007A6B26">
            <w:pPr>
              <w:keepNext/>
              <w:jc w:val="center"/>
              <w:rPr>
                <w:rFonts w:ascii="Calibri" w:eastAsia="Times New Roman" w:hAnsi="Calibri" w:cs="Times New Roman"/>
              </w:rPr>
            </w:pPr>
            <m:oMathPara>
              <m:oMath>
                <m:r>
                  <m:rPr>
                    <m:sty m:val="bi"/>
                  </m:rPr>
                  <w:rPr>
                    <w:rFonts w:ascii="Cambria Math" w:hAnsi="Cambria Math"/>
                  </w:rPr>
                  <m:t>ri,pj</m:t>
                </m:r>
              </m:oMath>
            </m:oMathPara>
          </w:p>
        </w:tc>
        <w:tc>
          <w:tcPr>
            <w:tcW w:w="4820" w:type="dxa"/>
          </w:tcPr>
          <w:p w:rsidR="007A6B26" w:rsidRDefault="007A6B26" w:rsidP="007A6B26">
            <w:pPr>
              <w:cnfStyle w:val="000000000000" w:firstRow="0" w:lastRow="0" w:firstColumn="0" w:lastColumn="0" w:oddVBand="0" w:evenVBand="0" w:oddHBand="0" w:evenHBand="0" w:firstRowFirstColumn="0" w:firstRowLastColumn="0" w:lastRowFirstColumn="0" w:lastRowLastColumn="0"/>
            </w:pPr>
            <w:r>
              <w:t>Stoichiometry of i-th reactant, j-th product</w:t>
            </w:r>
          </w:p>
        </w:tc>
        <w:tc>
          <w:tcPr>
            <w:tcW w:w="1701" w:type="dxa"/>
          </w:tcPr>
          <w:p w:rsidR="007A6B26" w:rsidRDefault="007A6B2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pA</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Partial pressure of substance A</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jc w:val="center"/>
              <w:rPr>
                <w:rFonts w:ascii="Times New Roman" w:hAnsi="Times New Roman"/>
              </w:rPr>
            </w:pPr>
            <m:oMathPara>
              <m:oMath>
                <m:r>
                  <m:rPr>
                    <m:sty m:val="bi"/>
                  </m:rPr>
                  <w:rPr>
                    <w:rFonts w:ascii="Cambria Math" w:hAnsi="Cambria Math"/>
                  </w:rPr>
                  <m:t>Charge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 xml:space="preserve">Electrical charge of particle </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C</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Pr="00657906" w:rsidRDefault="001C1D74" w:rsidP="00AF3236">
            <w:pPr>
              <w:keepNext/>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T</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Permeability of membrane for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1C1D74" w:rsidP="00AF3236">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Ration of specific form S in more general form G</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rPr>
                <w:rFonts w:ascii="Times New Roman" w:hAnsi="Times New Roman"/>
              </w:rPr>
            </w:pPr>
            <m:oMathPara>
              <m:oMath>
                <m:r>
                  <m:rPr>
                    <m:sty m:val="bi"/>
                  </m:rPr>
                  <w:rPr>
                    <w:rFonts w:ascii="Cambria Math" w:hAnsi="Cambria Math"/>
                  </w:rPr>
                  <m:t>clearance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Clearance of substance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t>m</w:t>
            </w:r>
            <w:r w:rsidRPr="007747FF">
              <w:rPr>
                <w:vertAlign w:val="superscript"/>
              </w:rPr>
              <w:t>3</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q</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volume or volumetric flow</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7747FF">
              <w:rPr>
                <w:vertAlign w:val="superscript"/>
              </w:rPr>
              <w:t>3</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1C1D74" w:rsidP="00AF3236">
            <w:pPr>
              <w:keepNext/>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Osmolarity of solution for membrane m</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mol.m</w:t>
            </w:r>
            <w:r w:rsidRPr="00A76673">
              <w:rPr>
                <w:vertAlign w:val="superscript"/>
              </w:rPr>
              <w:noBreakHyphen/>
            </w:r>
            <w:r>
              <w:rPr>
                <w:vertAlign w:val="superscript"/>
              </w:rPr>
              <w:t>3</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pressure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Total pressure = hydraulic + osmotic</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Hydraulic pressure</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Pa</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Perm</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Osmotic permeability of membrane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Relative heat energy/relative enthalpy</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Mass of compartment</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massFlow</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mass/mass flow</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kg.s</w:t>
            </w:r>
            <w:r w:rsidRPr="00D21371">
              <w:rPr>
                <w:vertAlign w:val="superscript"/>
              </w:rP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SpecificHeat</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Specific heat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J.kg</w:t>
            </w:r>
            <w:r w:rsidRPr="00D21371">
              <w:rPr>
                <w:vertAlign w:val="superscript"/>
              </w:rPr>
              <w:noBreakHyphen/>
              <w:t>1</w:t>
            </w:r>
            <w:r>
              <w:t>.K</w:t>
            </w:r>
            <w:r w:rsidRPr="00D21371">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Cond</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Heat conductance of heat convection</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J.K</w:t>
            </w:r>
            <w:r w:rsidRPr="00D21371">
              <w:rPr>
                <w:vertAlign w:val="superscript"/>
              </w:rPr>
              <w:noBreakHyphen/>
              <w:t>1</w:t>
            </w:r>
            <w:r>
              <w:t>.s</w:t>
            </w:r>
            <w:r w:rsidRPr="00A76673">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Compliance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compliance of space with elastic walls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810484">
              <w:rPr>
                <w:vertAlign w:val="superscript"/>
              </w:rPr>
              <w:t>3</w:t>
            </w:r>
            <w:r>
              <w:t>.Pa</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gravity</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Gravitational acceleration 9.8</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m.s</w:t>
            </w:r>
            <w:r w:rsidRPr="00810484">
              <w:rPr>
                <w:vertAlign w:val="superscript"/>
              </w:rPr>
              <w:noBreakHyphen/>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density</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Density of the mass</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kg.m</w:t>
            </w:r>
            <w:r w:rsidRPr="00810484">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height</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Vertical height between two points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m</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G</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conductance</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m</w:t>
            </w:r>
            <w:r w:rsidRPr="001407FD">
              <w:rPr>
                <w:vertAlign w:val="superscript"/>
              </w:rPr>
              <w:t>3</w:t>
            </w:r>
            <w:r>
              <w:t>.Pa</w:t>
            </w:r>
            <w:r w:rsidRPr="00A76673">
              <w:rPr>
                <w:vertAlign w:val="superscript"/>
              </w:rPr>
              <w:noBreakHyphen/>
              <w:t>1</w:t>
            </w:r>
            <w:r>
              <w:t>.s</w:t>
            </w:r>
            <w:r w:rsidRPr="00A76673">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pumpE</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 xml:space="preserve">Pumping effect </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Inertance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Hydraulic inertance of hydraulic inertia</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Pa.s</w:t>
            </w:r>
            <w:r>
              <w:rPr>
                <w:vertAlign w:val="superscript"/>
              </w:rPr>
              <w:t>2</w:t>
            </w:r>
            <w:r>
              <w:t>.m</w:t>
            </w:r>
            <w:r>
              <w:rPr>
                <w:vertAlign w:val="superscript"/>
              </w:rPr>
              <w:noBreakHyphen/>
              <w:t>3</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population</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Size of population=number of members</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1</w:t>
            </w:r>
          </w:p>
        </w:tc>
      </w:tr>
      <w:tr w:rsidR="00AF3236" w:rsidTr="007A6B26">
        <w:trPr>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popChange</m:t>
                </m:r>
              </m:oMath>
            </m:oMathPara>
          </w:p>
        </w:tc>
        <w:tc>
          <w:tcPr>
            <w:tcW w:w="4820"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Change of population</w:t>
            </w:r>
          </w:p>
        </w:tc>
        <w:tc>
          <w:tcPr>
            <w:tcW w:w="1701" w:type="dxa"/>
          </w:tcPr>
          <w:p w:rsidR="00AF3236" w:rsidRDefault="00AF3236" w:rsidP="00AF3236">
            <w:pPr>
              <w:cnfStyle w:val="000000000000" w:firstRow="0" w:lastRow="0" w:firstColumn="0" w:lastColumn="0" w:oddVBand="0" w:evenVBand="0" w:oddHBand="0" w:evenHBand="0" w:firstRowFirstColumn="0" w:firstRowLastColumn="0" w:lastRowFirstColumn="0" w:lastRowLastColumn="0"/>
            </w:pPr>
            <w:r>
              <w:t>s</w:t>
            </w:r>
            <w:r w:rsidRPr="00810484">
              <w:rPr>
                <w:vertAlign w:val="superscript"/>
              </w:rPr>
              <w:noBreakHyphen/>
              <w:t>1</w:t>
            </w:r>
          </w:p>
        </w:tc>
      </w:tr>
      <w:tr w:rsidR="00AF3236" w:rsidTr="007A6B2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838" w:type="dxa"/>
          </w:tcPr>
          <w:p w:rsidR="00AF3236" w:rsidRDefault="00AF3236" w:rsidP="00AF3236">
            <w:pPr>
              <w:keepNext/>
            </w:pPr>
            <m:oMathPara>
              <m:oMath>
                <m:r>
                  <m:rPr>
                    <m:sty m:val="bi"/>
                  </m:rPr>
                  <w:rPr>
                    <w:rFonts w:ascii="Cambria Math" w:hAnsi="Cambria Math"/>
                  </w:rPr>
                  <m:t>changePerM</m:t>
                </m:r>
              </m:oMath>
            </m:oMathPara>
          </w:p>
        </w:tc>
        <w:tc>
          <w:tcPr>
            <w:tcW w:w="4820"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Change of population per one member</w:t>
            </w:r>
          </w:p>
        </w:tc>
        <w:tc>
          <w:tcPr>
            <w:tcW w:w="1701" w:type="dxa"/>
          </w:tcPr>
          <w:p w:rsidR="00AF3236" w:rsidRDefault="00AF3236" w:rsidP="00AF3236">
            <w:pPr>
              <w:cnfStyle w:val="000000100000" w:firstRow="0" w:lastRow="0" w:firstColumn="0" w:lastColumn="0" w:oddVBand="0" w:evenVBand="0" w:oddHBand="1" w:evenHBand="0" w:firstRowFirstColumn="0" w:firstRowLastColumn="0" w:lastRowFirstColumn="0" w:lastRowLastColumn="0"/>
            </w:pPr>
            <w:r>
              <w:t>s</w:t>
            </w:r>
            <w:r w:rsidRPr="00810484">
              <w:rPr>
                <w:vertAlign w:val="superscript"/>
              </w:rPr>
              <w:noBreakHyphen/>
              <w:t>1</w:t>
            </w:r>
          </w:p>
        </w:tc>
      </w:tr>
    </w:tbl>
    <w:p w:rsidR="00207577" w:rsidRDefault="00207577" w:rsidP="004166ED"/>
    <w:p w:rsidR="007A6B26" w:rsidRDefault="007A6B26" w:rsidP="004166ED"/>
    <w:p w:rsidR="007A6B26" w:rsidRDefault="007A6B26" w:rsidP="004166ED"/>
    <w:p w:rsidR="007A6B26" w:rsidRDefault="007A6B26" w:rsidP="004166ED"/>
    <w:tbl>
      <w:tblPr>
        <w:tblStyle w:val="Tabulkaseznamu3zvraznn3"/>
        <w:tblW w:w="0" w:type="auto"/>
        <w:tblLook w:val="04A0" w:firstRow="1" w:lastRow="0" w:firstColumn="1" w:lastColumn="0" w:noHBand="0" w:noVBand="1"/>
      </w:tblPr>
      <w:tblGrid>
        <w:gridCol w:w="6091"/>
        <w:gridCol w:w="2074"/>
      </w:tblGrid>
      <w:tr w:rsidR="00207577"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207577" w:rsidRPr="00CF0A49" w:rsidRDefault="00207577" w:rsidP="00207577">
            <w:pPr>
              <w:jc w:val="center"/>
              <w:rPr>
                <w:color w:val="auto"/>
              </w:rPr>
            </w:pPr>
            <w:r>
              <w:br w:type="page"/>
            </w:r>
            <w:r w:rsidRPr="00CF0A49">
              <w:rPr>
                <w:rFonts w:ascii="Times New Roman" w:hAnsi="Times New Roman"/>
                <w:sz w:val="28"/>
                <w:szCs w:val="28"/>
              </w:rPr>
              <w:t>Chemical equations</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C1D74" w:rsidP="00207577">
            <w:pPr>
              <w:keepNext/>
              <w:jc w:val="center"/>
              <w:rPr>
                <w:rFonts w:ascii="Times New Roman" w:hAnsi="Times New Roman"/>
              </w:rPr>
            </w:pPr>
            <m:oMathPara>
              <m:oMath>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m:t>
                </m:r>
                <m:nary>
                  <m:naryPr>
                    <m:limLoc m:val="undOvr"/>
                    <m:subHide m:val="1"/>
                    <m:supHide m:val="1"/>
                    <m:ctrlPr>
                      <w:rPr>
                        <w:rFonts w:ascii="Cambria Math" w:hAnsi="Cambria Math"/>
                        <w:i/>
                      </w:rPr>
                    </m:ctrlPr>
                  </m:naryPr>
                  <m:sub/>
                  <m:sup/>
                  <m:e>
                    <m:r>
                      <m:rPr>
                        <m:sty m:val="bi"/>
                      </m:rPr>
                      <w:rPr>
                        <w:rFonts w:ascii="Cambria Math" w:hAnsi="Cambria Math"/>
                      </w:rPr>
                      <m:t xml:space="preserve">molarFlow </m:t>
                    </m:r>
                  </m:e>
                </m:nary>
              </m:oMath>
            </m:oMathPara>
          </w:p>
        </w:tc>
        <w:tc>
          <w:tcPr>
            <w:tcW w:w="2074" w:type="dxa"/>
            <w:vAlign w:val="center"/>
          </w:tcPr>
          <w:p w:rsidR="001F4EA9" w:rsidRPr="001F4EA9" w:rsidRDefault="00CB288B" w:rsidP="00CB288B">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Cs w:val="24"/>
              </w:rPr>
            </w:pPr>
            <w:r>
              <w:rPr>
                <w:rFonts w:eastAsia="Times New Roman" w:cs="Times New Roman"/>
                <w:szCs w:val="24"/>
              </w:rPr>
              <w:t>Amount of substance</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m:t>
                </m:r>
                <m:sSub>
                  <m:sSubPr>
                    <m:ctrlPr>
                      <w:rPr>
                        <w:rFonts w:ascii="Cambria Math" w:eastAsia="Times New Roman" w:hAnsi="Cambria Math" w:cs="Times New Roman"/>
                        <w:i/>
                        <w:szCs w:val="24"/>
                      </w:rPr>
                    </m:ctrlPr>
                  </m:sSubPr>
                  <m:e>
                    <m:r>
                      <m:rPr>
                        <m:sty m:val="bi"/>
                      </m:rPr>
                      <w:rPr>
                        <w:rFonts w:ascii="Cambria Math" w:hAnsi="Cambria Math"/>
                      </w:rPr>
                      <m:t>n</m:t>
                    </m:r>
                  </m:e>
                  <m:sub>
                    <m:r>
                      <m:rPr>
                        <m:sty m:val="bi"/>
                      </m:rPr>
                      <w:rPr>
                        <w:rFonts w:ascii="Cambria Math" w:hAnsi="Cambria Math"/>
                      </w:rPr>
                      <m:t>A</m:t>
                    </m:r>
                  </m:sub>
                </m:sSub>
                <m:r>
                  <m:rPr>
                    <m:sty m:val="bi"/>
                  </m:rPr>
                  <w:rPr>
                    <w:rFonts w:ascii="Cambria Math" w:hAnsi="Cambria Math"/>
                  </w:rPr>
                  <m:t>/V</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Molar concentration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1F4EA9" w:rsidP="00207577">
            <w:pPr>
              <w:keepNext/>
              <w:jc w:val="center"/>
              <w:rPr>
                <w:rFonts w:ascii="Times New Roman" w:hAnsi="Times New Roman"/>
              </w:rPr>
            </w:pPr>
            <m:oMathPara>
              <m:oMath>
                <m:r>
                  <m:rPr>
                    <m:sty m:val="bi"/>
                  </m:rPr>
                  <w:rPr>
                    <w:rFonts w:ascii="Cambria Math" w:hAnsi="Cambria Math"/>
                  </w:rPr>
                  <m:t>heatFlow=-dH∙molarFlow</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Heat flow as enthalpy</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C1D74"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r>
                      <m:rPr>
                        <m:sty m:val="bi"/>
                      </m:rPr>
                      <w:rPr>
                        <w:rFonts w:ascii="Cambria Math" w:hAnsi="Cambria Math"/>
                      </w:rPr>
                      <m:t>0</m:t>
                    </m:r>
                  </m:sub>
                </m:sSub>
                <m:r>
                  <m:rPr>
                    <m:sty m:val="bi"/>
                  </m:rPr>
                  <w:rPr>
                    <w:rFonts w:ascii="Cambria Math" w:hAnsi="Cambria Math"/>
                  </w:rPr>
                  <m:t>∙</m:t>
                </m:r>
                <m:func>
                  <m:funcPr>
                    <m:ctrlPr>
                      <w:rPr>
                        <w:rFonts w:ascii="Cambria Math" w:hAnsi="Cambria Math"/>
                        <w:i/>
                      </w:rPr>
                    </m:ctrlPr>
                  </m:funcPr>
                  <m:fName>
                    <m:r>
                      <m:rPr>
                        <m:sty m:val="b"/>
                      </m:rPr>
                      <w:rPr>
                        <w:rFonts w:ascii="Cambria Math" w:hAnsi="Cambria Math"/>
                      </w:rPr>
                      <m:t>exp</m:t>
                    </m:r>
                  </m:fName>
                  <m:e>
                    <m:d>
                      <m:dPr>
                        <m:ctrlPr>
                          <w:rPr>
                            <w:rFonts w:ascii="Cambria Math" w:hAnsi="Cambria Math"/>
                            <w:i/>
                          </w:rPr>
                        </m:ctrlPr>
                      </m:dPr>
                      <m:e>
                        <m:r>
                          <m:rPr>
                            <m:sty m:val="bi"/>
                          </m:rPr>
                          <w:rPr>
                            <w:rFonts w:ascii="Cambria Math" w:hAnsi="Cambria Math"/>
                          </w:rPr>
                          <m:t>-</m:t>
                        </m:r>
                        <m:d>
                          <m:dPr>
                            <m:ctrlPr>
                              <w:rPr>
                                <w:rFonts w:ascii="Cambria Math" w:hAnsi="Cambria Math"/>
                                <w:i/>
                              </w:rPr>
                            </m:ctrlPr>
                          </m:dPr>
                          <m:e>
                            <m:f>
                              <m:fPr>
                                <m:ctrlPr>
                                  <w:rPr>
                                    <w:rFonts w:ascii="Cambria Math" w:hAnsi="Cambria Math"/>
                                    <w:i/>
                                  </w:rPr>
                                </m:ctrlPr>
                              </m:fPr>
                              <m:num>
                                <m:r>
                                  <m:rPr>
                                    <m:sty m:val="bi"/>
                                  </m:rPr>
                                  <w:rPr>
                                    <w:rFonts w:ascii="Cambria Math" w:hAnsi="Cambria Math"/>
                                  </w:rPr>
                                  <m:t>dH</m:t>
                                </m:r>
                              </m:num>
                              <m:den>
                                <m:r>
                                  <m:rPr>
                                    <m:sty m:val="bi"/>
                                  </m:rPr>
                                  <w:rPr>
                                    <w:rFonts w:ascii="Cambria Math" w:hAnsi="Cambria Math"/>
                                  </w:rPr>
                                  <m:t>R</m:t>
                                </m:r>
                              </m:den>
                            </m:f>
                          </m:e>
                        </m:d>
                        <m:d>
                          <m:dPr>
                            <m:ctrlPr>
                              <w:rPr>
                                <w:rFonts w:ascii="Cambria Math" w:hAnsi="Cambria Math"/>
                                <w:i/>
                              </w:rPr>
                            </m:ctrlPr>
                          </m:dPr>
                          <m:e>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den>
                            </m:f>
                            <m:r>
                              <m:rPr>
                                <m:sty m:val="bi"/>
                              </m:rPr>
                              <w:rPr>
                                <w:rFonts w:ascii="Cambria Math" w:hAnsi="Cambria Math"/>
                              </w:rPr>
                              <m:t>-</m:t>
                            </m:r>
                            <m:f>
                              <m:fPr>
                                <m:ctrlPr>
                                  <w:rPr>
                                    <w:rFonts w:ascii="Cambria Math" w:hAnsi="Cambria Math"/>
                                    <w:i/>
                                  </w:rPr>
                                </m:ctrlPr>
                              </m:fPr>
                              <m:num>
                                <m:r>
                                  <m:rPr>
                                    <m:sty m:val="bi"/>
                                  </m:rPr>
                                  <w:rPr>
                                    <w:rFonts w:ascii="Cambria Math" w:hAnsi="Cambria Math"/>
                                  </w:rPr>
                                  <m:t>1</m:t>
                                </m:r>
                              </m:num>
                              <m:den>
                                <m:r>
                                  <m:rPr>
                                    <m:sty m:val="bi"/>
                                  </m:rPr>
                                  <w:rPr>
                                    <w:rFonts w:ascii="Cambria Math" w:hAnsi="Cambria Math"/>
                                  </w:rPr>
                                  <m:t>T</m:t>
                                </m:r>
                                <m:r>
                                  <m:rPr>
                                    <m:sty m:val="bi"/>
                                  </m:rPr>
                                  <w:rPr>
                                    <w:rFonts w:ascii="Cambria Math" w:hAnsi="Cambria Math"/>
                                  </w:rPr>
                                  <m:t>0</m:t>
                                </m:r>
                              </m:den>
                            </m:f>
                          </m:e>
                        </m:d>
                      </m:e>
                    </m:d>
                  </m:e>
                </m:func>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Van’t Hoff’s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C1D74"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m:t>
                            </m:r>
                          </m:e>
                          <m:sup>
                            <m:r>
                              <m:rPr>
                                <m:sty m:val="bi"/>
                              </m:rPr>
                              <w:rPr>
                                <w:rFonts w:ascii="Cambria Math" w:hAnsi="Cambria Math"/>
                              </w:rPr>
                              <m:t>ri</m:t>
                            </m:r>
                          </m:sup>
                        </m:sSup>
                      </m:e>
                    </m:d>
                  </m:e>
                </m:nary>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j</m:t>
                            </m:r>
                          </m:sub>
                        </m:sSub>
                        <m:r>
                          <m:rPr>
                            <m:sty m:val="bi"/>
                          </m:rPr>
                          <w:rPr>
                            <w:rFonts w:ascii="Cambria Math" w:hAnsi="Cambria Math"/>
                          </w:rPr>
                          <m:t>∙</m:t>
                        </m:r>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j</m:t>
                                </m:r>
                              </m:sub>
                            </m:sSub>
                            <m:r>
                              <m:rPr>
                                <m:sty m:val="bi"/>
                              </m:rPr>
                              <w:rPr>
                                <w:rFonts w:ascii="Cambria Math" w:hAnsi="Cambria Math"/>
                              </w:rPr>
                              <m:t>]</m:t>
                            </m:r>
                          </m:e>
                          <m:sup>
                            <m:r>
                              <m:rPr>
                                <m:sty m:val="bi"/>
                              </m:rPr>
                              <w:rPr>
                                <w:rFonts w:ascii="Cambria Math" w:hAnsi="Cambria Math"/>
                              </w:rPr>
                              <m:t>pj</m:t>
                            </m:r>
                          </m:sup>
                        </m:sSup>
                      </m:e>
                    </m:d>
                  </m:e>
                </m:nary>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reaction</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r>
                  <m:rPr>
                    <m:sty m:val="bi"/>
                  </m:rPr>
                  <w:rPr>
                    <w:rFonts w:ascii="Cambria Math" w:hAnsi="Cambria Math"/>
                  </w:rPr>
                  <m:t>]=</m:t>
                </m:r>
                <m:f>
                  <m:fPr>
                    <m:ctrlPr>
                      <w:rPr>
                        <w:rFonts w:ascii="Cambria Math" w:hAnsi="Cambria Math"/>
                        <w:i/>
                      </w:rPr>
                    </m:ctrlPr>
                  </m:fPr>
                  <m:num>
                    <m:r>
                      <m:rPr>
                        <m:sty m:val="bi"/>
                      </m:rPr>
                      <w:rPr>
                        <w:rFonts w:ascii="Cambria Math" w:hAnsi="Cambria Math"/>
                      </w:rPr>
                      <m:t>pA</m:t>
                    </m:r>
                  </m:num>
                  <m:den>
                    <m:r>
                      <m:rPr>
                        <m:sty m:val="bi"/>
                      </m:rPr>
                      <w:rPr>
                        <w:rFonts w:ascii="Cambria Math" w:hAnsi="Cambria Math"/>
                      </w:rPr>
                      <m:t>R∙T</m:t>
                    </m:r>
                  </m:den>
                </m:f>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Ideal gas equation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C1D74" w:rsidP="00207577">
            <w:pPr>
              <w:keepNext/>
              <w:jc w:val="center"/>
              <w:rPr>
                <w:rFonts w:ascii="Times New Roman" w:hAnsi="Times New Roman"/>
              </w:rPr>
            </w:pPr>
            <m:oMathPara>
              <m:oMath>
                <m:f>
                  <m:fPr>
                    <m:ctrlPr>
                      <w:rPr>
                        <w:rFonts w:ascii="Cambria Math" w:hAnsi="Cambria Math"/>
                        <w:i/>
                      </w:rPr>
                    </m:ctrlPr>
                  </m:fPr>
                  <m:num>
                    <m:r>
                      <m:rPr>
                        <m:sty m:val="bi"/>
                      </m:rPr>
                      <w:rPr>
                        <w:rFonts w:ascii="Cambria Math" w:hAnsi="Cambria Math"/>
                      </w:rPr>
                      <m:t>molarFlow</m:t>
                    </m:r>
                  </m:num>
                  <m:den>
                    <m:r>
                      <m:rPr>
                        <m:sty m:val="bi"/>
                      </m:rPr>
                      <w:rPr>
                        <w:rFonts w:ascii="Cambria Math" w:hAnsi="Cambria Math"/>
                      </w:rPr>
                      <m:t>V</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r>
                  <m:rPr>
                    <m:sty m:val="bi"/>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Gas</m:t>
                        </m:r>
                      </m:sub>
                    </m:sSub>
                  </m:e>
                </m:d>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f</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T</m:t>
                        </m:r>
                      </m:sub>
                    </m:sSub>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Liquid</m:t>
                    </m:r>
                  </m:sub>
                </m:sSub>
                <m:r>
                  <m:rPr>
                    <m:sty m:val="bi"/>
                  </m:rPr>
                  <w:rPr>
                    <w:rFonts w:ascii="Cambria Math" w:hAnsi="Cambria Math"/>
                  </w:rPr>
                  <m:t>]</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rPr>
            </w:pPr>
            <w:r w:rsidRPr="001F4EA9">
              <w:rPr>
                <w:rFonts w:eastAsia="Times New Roman" w:cs="Times New Roman"/>
              </w:rPr>
              <w:t>Henry</w:t>
            </w:r>
            <w:r w:rsidR="00A05AC3">
              <w:rPr>
                <w:rFonts w:eastAsia="Times New Roman" w:cs="Times New Roman"/>
              </w:rPr>
              <w:t>’s</w:t>
            </w:r>
            <w:r w:rsidRPr="001F4EA9">
              <w:rPr>
                <w:rFonts w:eastAsia="Times New Roman" w:cs="Times New Roman"/>
              </w:rPr>
              <w:t xml:space="preserve"> law</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C1D74" w:rsidP="00207577">
            <w:pPr>
              <w:keepNext/>
              <w:jc w:val="center"/>
              <w:rPr>
                <w:rFonts w:ascii="Times New Roman" w:hAnsi="Times New Roman"/>
              </w:rPr>
            </w:pPr>
            <m:oMathPara>
              <m:oMath>
                <m:nary>
                  <m:naryPr>
                    <m:chr m:val="∑"/>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Charge</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d>
                  </m:e>
                </m:nary>
                <m:r>
                  <m:rPr>
                    <m:sty m:val="bi"/>
                  </m:rPr>
                  <w:rPr>
                    <w:rFonts w:ascii="Cambria Math" w:hAnsi="Cambria Math"/>
                  </w:rPr>
                  <m:t>=0</m:t>
                </m:r>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rPr>
            </w:pPr>
            <w:r w:rsidRPr="001F4EA9">
              <w:rPr>
                <w:rFonts w:eastAsia="Times New Roman" w:cs="Times New Roman"/>
              </w:rPr>
              <w:t>Electroneutrality</w:t>
            </w:r>
          </w:p>
        </w:tc>
      </w:tr>
      <w:tr w:rsidR="001F4EA9" w:rsidTr="007A6B26">
        <w:trPr>
          <w:cnfStyle w:val="000000100000" w:firstRow="0" w:lastRow="0" w:firstColumn="0" w:lastColumn="0" w:oddVBand="0" w:evenVBand="0" w:oddHBand="1" w:evenHBand="0" w:firstRowFirstColumn="0" w:firstRowLastColumn="0" w:lastRowFirstColumn="0" w:lastRowLastColumn="0"/>
          <w:trHeight w:val="2211"/>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Pr="00657906" w:rsidRDefault="001C1D74" w:rsidP="00207577">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f>
                              <m:fPr>
                                <m:ctrlPr>
                                  <w:rPr>
                                    <w:rFonts w:ascii="Cambria Math" w:hAnsi="Cambria Math"/>
                                    <w:i/>
                                  </w:rPr>
                                </m:ctrlPr>
                              </m:fPr>
                              <m:num>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In,i</m:t>
                                    </m:r>
                                  </m:sub>
                                </m:sSub>
                              </m:num>
                              <m:den>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Out,i</m:t>
                                    </m:r>
                                  </m:sub>
                                </m:sSub>
                              </m:den>
                            </m:f>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neutral</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cation</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d>
                          <m:dPr>
                            <m:ctrlPr>
                              <w:rPr>
                                <w:rFonts w:ascii="Cambria Math" w:hAnsi="Cambria Math"/>
                                <w:i/>
                              </w:rPr>
                            </m:ctrlPr>
                          </m:dPr>
                          <m:e>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In</m:t>
                                </m:r>
                              </m:sub>
                            </m:sSub>
                            <m:r>
                              <m:rPr>
                                <m:sty m:val="bi"/>
                              </m:rPr>
                              <w:rPr>
                                <w:rFonts w:ascii="Cambria Math" w:hAnsi="Cambria Math"/>
                              </w:rPr>
                              <m:t>-</m:t>
                            </m:r>
                            <m:d>
                              <m:dPr>
                                <m:ctrlPr>
                                  <w:rPr>
                                    <w:rFonts w:ascii="Cambria Math" w:hAnsi="Cambria Math"/>
                                    <w:i/>
                                  </w:rPr>
                                </m:ctrlPr>
                              </m:dPr>
                              <m:e>
                                <m:r>
                                  <m:rPr>
                                    <m:sty m:val="bi"/>
                                  </m:rPr>
                                  <w:rPr>
                                    <w:rFonts w:ascii="Cambria Math" w:hAnsi="Cambria Math"/>
                                  </w:rPr>
                                  <m:t>1-a</m:t>
                                </m:r>
                              </m:e>
                            </m:d>
                            <m:r>
                              <m:rPr>
                                <m:sty m:val="bi"/>
                              </m:rPr>
                              <w:rPr>
                                <w:rFonts w:ascii="Cambria Math" w:hAnsi="Cambria Math"/>
                              </w:rPr>
                              <m:t>∙</m:t>
                            </m:r>
                            <m:sSub>
                              <m:sSubPr>
                                <m:ctrlPr>
                                  <w:rPr>
                                    <w:rFonts w:ascii="Cambria Math" w:eastAsia="Times New Roman" w:hAnsi="Cambria Math" w:cs="Times New Roman"/>
                                    <w:i/>
                                    <w:szCs w:val="24"/>
                                  </w:rPr>
                                </m:ctrlPr>
                              </m:sSub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e>
                                </m:d>
                              </m:e>
                              <m:sub>
                                <m:r>
                                  <m:rPr>
                                    <m:sty m:val="bi"/>
                                  </m:rPr>
                                  <w:rPr>
                                    <w:rFonts w:ascii="Cambria Math" w:hAnsi="Cambria Math"/>
                                  </w:rPr>
                                  <m:t>Out</m:t>
                                </m:r>
                              </m:sub>
                            </m:sSub>
                          </m:e>
                        </m:d>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A</m:t>
                            </m:r>
                          </m:e>
                          <m:sub>
                            <m:r>
                              <m:rPr>
                                <m:sty m:val="bi"/>
                              </m:rPr>
                              <w:rPr>
                                <w:rFonts w:ascii="Cambria Math" w:hAnsi="Cambria Math"/>
                              </w:rPr>
                              <m:t>i</m:t>
                            </m:r>
                          </m:sub>
                        </m:sSub>
                        <m:r>
                          <m:rPr>
                            <m:sty m:val="bi"/>
                          </m:rPr>
                          <w:rPr>
                            <w:rFonts w:ascii="Cambria Math" w:hAnsi="Cambria Math"/>
                          </w:rPr>
                          <m:t xml:space="preserve"> anion</m:t>
                        </m:r>
                      </m:e>
                    </m:eqArr>
                  </m:e>
                </m:d>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Gibbs-Donnan equilibrium</w:t>
            </w:r>
          </w:p>
        </w:tc>
      </w:tr>
      <w:tr w:rsidR="001F4EA9"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[A]=[G]∙</m:t>
                </m:r>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fraction</m:t>
                        </m:r>
                      </m:e>
                      <m:sub>
                        <m:r>
                          <m:rPr>
                            <m:sty m:val="bi"/>
                          </m:rPr>
                          <w:rPr>
                            <w:rFonts w:ascii="Cambria Math" w:hAnsi="Cambria Math"/>
                          </w:rPr>
                          <m:t>s</m:t>
                        </m:r>
                      </m:sub>
                    </m:sSub>
                  </m:e>
                </m:nary>
              </m:oMath>
            </m:oMathPara>
          </w:p>
        </w:tc>
        <w:tc>
          <w:tcPr>
            <w:tcW w:w="2074" w:type="dxa"/>
            <w:vAlign w:val="center"/>
          </w:tcPr>
          <w:p w:rsidR="001F4EA9" w:rsidRPr="001F4EA9" w:rsidRDefault="001F4EA9" w:rsidP="0020757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Chemical speciation</w:t>
            </w:r>
          </w:p>
        </w:tc>
      </w:tr>
      <w:tr w:rsidR="001F4EA9" w:rsidTr="007A6B26">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1F4EA9" w:rsidRDefault="001F4EA9" w:rsidP="00207577">
            <w:pPr>
              <w:keepNext/>
              <w:jc w:val="center"/>
              <w:rPr>
                <w:rFonts w:ascii="Times New Roman" w:hAnsi="Times New Roman"/>
              </w:rPr>
            </w:pPr>
            <m:oMathPara>
              <m:oMath>
                <m:r>
                  <m:rPr>
                    <m:sty m:val="bi"/>
                  </m:rPr>
                  <w:rPr>
                    <w:rFonts w:ascii="Cambria Math" w:hAnsi="Cambria Math"/>
                  </w:rPr>
                  <m:t>molarFlow=clearance∙[A]</m:t>
                </m:r>
              </m:oMath>
            </m:oMathPara>
          </w:p>
        </w:tc>
        <w:tc>
          <w:tcPr>
            <w:tcW w:w="2074" w:type="dxa"/>
            <w:vAlign w:val="center"/>
          </w:tcPr>
          <w:p w:rsidR="001F4EA9" w:rsidRPr="001F4EA9" w:rsidRDefault="001F4EA9" w:rsidP="00207577">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1F4EA9">
              <w:rPr>
                <w:rFonts w:ascii="Calibri" w:eastAsia="Times New Roman" w:hAnsi="Calibri" w:cs="Times New Roman"/>
              </w:rPr>
              <w:t>Physiological clearance</w:t>
            </w:r>
          </w:p>
        </w:tc>
      </w:tr>
      <w:tr w:rsidR="006B5C4B" w:rsidTr="007A6B26">
        <w:trPr>
          <w:trHeight w:val="850"/>
        </w:trPr>
        <w:tc>
          <w:tcPr>
            <w:cnfStyle w:val="001000000000" w:firstRow="0" w:lastRow="0" w:firstColumn="1" w:lastColumn="0" w:oddVBand="0" w:evenVBand="0" w:oddHBand="0" w:evenHBand="0" w:firstRowFirstColumn="0" w:firstRowLastColumn="0" w:lastRowFirstColumn="0" w:lastRowLastColumn="0"/>
            <w:tcW w:w="6091" w:type="dxa"/>
            <w:vAlign w:val="center"/>
          </w:tcPr>
          <w:p w:rsidR="006B5C4B" w:rsidRDefault="001C1D74" w:rsidP="00207577">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molarFlow</m:t>
                        </m:r>
                      </m:e>
                      <m:sub>
                        <m:r>
                          <m:rPr>
                            <m:sty m:val="bi"/>
                          </m:rPr>
                          <w:rPr>
                            <w:rFonts w:ascii="Cambria Math" w:hAnsi="Cambria Math"/>
                          </w:rPr>
                          <m:t>i</m:t>
                        </m:r>
                      </m:sub>
                    </m:sSub>
                  </m:e>
                </m:nary>
                <m:r>
                  <m:rPr>
                    <m:sty m:val="bi"/>
                  </m:rPr>
                  <w:rPr>
                    <w:rFonts w:ascii="Cambria Math" w:hAnsi="Cambria Math"/>
                  </w:rPr>
                  <m:t>=0</m:t>
                </m:r>
              </m:oMath>
            </m:oMathPara>
          </w:p>
        </w:tc>
        <w:tc>
          <w:tcPr>
            <w:tcW w:w="2074" w:type="dxa"/>
            <w:vAlign w:val="center"/>
          </w:tcPr>
          <w:p w:rsidR="006B5C4B" w:rsidRPr="001F4EA9" w:rsidRDefault="006B5C4B" w:rsidP="00207577">
            <w:pPr>
              <w:jc w:val="center"/>
              <w:cnfStyle w:val="000000000000" w:firstRow="0" w:lastRow="0" w:firstColumn="0" w:lastColumn="0" w:oddVBand="0" w:evenVBand="0" w:oddHBand="0" w:evenHBand="0" w:firstRowFirstColumn="0" w:firstRowLastColumn="0" w:lastRowFirstColumn="0" w:lastRowLastColumn="0"/>
            </w:pPr>
            <w:r>
              <w:t>Kirchhoff’s junction rule for molar flows</w:t>
            </w:r>
          </w:p>
        </w:tc>
      </w:tr>
    </w:tbl>
    <w:p w:rsidR="009444FD" w:rsidRDefault="009444FD">
      <w:r>
        <w:rPr>
          <w:b/>
          <w:bCs/>
        </w:rPr>
        <w:br w:type="page"/>
      </w:r>
    </w:p>
    <w:tbl>
      <w:tblPr>
        <w:tblStyle w:val="Tabulkaseznamu3zvraznn3"/>
        <w:tblW w:w="0" w:type="auto"/>
        <w:tblLook w:val="04A0" w:firstRow="1" w:lastRow="0" w:firstColumn="1" w:lastColumn="0" w:noHBand="0" w:noVBand="1"/>
      </w:tblPr>
      <w:tblGrid>
        <w:gridCol w:w="5524"/>
        <w:gridCol w:w="2641"/>
      </w:tblGrid>
      <w:tr w:rsidR="009444FD" w:rsidTr="009444F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207577">
            <w:pPr>
              <w:jc w:val="center"/>
              <w:rPr>
                <w:color w:val="auto"/>
              </w:rPr>
            </w:pPr>
            <w:r w:rsidRPr="00CF0A49">
              <w:rPr>
                <w:rFonts w:ascii="Times New Roman" w:hAnsi="Times New Roman"/>
                <w:sz w:val="28"/>
                <w:szCs w:val="28"/>
              </w:rPr>
              <w:lastRenderedPageBreak/>
              <w:t>Osmotic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m</m:t>
                                </m:r>
                              </m:sub>
                            </m:sSub>
                          </m:e>
                        </m:nary>
                      </m:e>
                    </m:d>
                    <m:r>
                      <m:rPr>
                        <m:sty m:val="bi"/>
                      </m:rPr>
                      <w:rPr>
                        <w:rFonts w:ascii="Cambria Math" w:hAnsi="Cambria Math"/>
                      </w:rPr>
                      <m:t xml:space="preserve"> </m:t>
                    </m:r>
                  </m:e>
                </m:nary>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Volume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1C1D74"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m</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impermeables,m</m:t>
                    </m:r>
                  </m:sub>
                </m:sSub>
                <m:r>
                  <m:rPr>
                    <m:sty m:val="bi"/>
                  </m:rPr>
                  <w:rPr>
                    <w:rFonts w:ascii="Cambria Math" w:hAnsi="Cambria Math"/>
                  </w:rPr>
                  <m:t>/V</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Osmolarity</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pPr>
            <m:oMathPara>
              <m:oMath>
                <m:r>
                  <m:rPr>
                    <m:sty m:val="bi"/>
                  </m:rPr>
                  <w:rPr>
                    <w:rFonts w:ascii="Cambria Math" w:hAnsi="Cambria Math"/>
                  </w:rPr>
                  <m:t>q=Perm∙</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m:t>
                        </m:r>
                      </m:sub>
                    </m:sSub>
                  </m:e>
                </m:d>
              </m:oMath>
            </m:oMathPara>
          </w:p>
        </w:tc>
        <w:tc>
          <w:tcPr>
            <w:tcW w:w="2641" w:type="dxa"/>
            <w:vAlign w:val="center"/>
          </w:tcPr>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t>Osmotic membrane permeability</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Default="009444FD" w:rsidP="009444FD">
            <w:pPr>
              <w:keepNext/>
              <w:jc w:val="center"/>
              <w:rPr>
                <w:rFonts w:ascii="Times New Roman" w:hAnsi="Times New Roman"/>
              </w:rPr>
            </w:pPr>
            <m:oMathPara>
              <m:oMath>
                <m:r>
                  <m:rPr>
                    <m:sty m:val="bi"/>
                  </m:rPr>
                  <w:rPr>
                    <w:rFonts w:ascii="Cambria Math" w:hAnsi="Cambria Math"/>
                  </w:rPr>
                  <m:t>pressure=p-osmolarity∙R∙T</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Pressure on membrane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1C1D74" w:rsidP="009444FD">
            <w:pPr>
              <w:keepNext/>
              <w:jc w:val="center"/>
            </w:pPr>
            <m:oMathPara>
              <m:oMath>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pressure</m:t>
                    </m:r>
                  </m:e>
                  <m:sub>
                    <m:r>
                      <m:rPr>
                        <m:sty m:val="bi"/>
                      </m:rPr>
                      <w:rPr>
                        <w:rFonts w:ascii="Cambria Math" w:hAnsi="Cambria Math"/>
                      </w:rPr>
                      <m:t>filtrate</m:t>
                    </m:r>
                  </m:sub>
                </m:sSub>
              </m:oMath>
            </m:oMathPara>
          </w:p>
        </w:tc>
        <w:tc>
          <w:tcPr>
            <w:tcW w:w="2641" w:type="dxa"/>
            <w:vAlign w:val="center"/>
          </w:tcPr>
          <w:p w:rsidR="009444FD" w:rsidRDefault="009444FD" w:rsidP="009444FD">
            <w:pPr>
              <w:jc w:val="center"/>
              <w:cnfStyle w:val="000000100000" w:firstRow="0" w:lastRow="0" w:firstColumn="0" w:lastColumn="0" w:oddVBand="0" w:evenVBand="0" w:oddHBand="1" w:evenHBand="0" w:firstRowFirstColumn="0" w:firstRowLastColumn="0" w:lastRowFirstColumn="0" w:lastRowLastColumn="0"/>
            </w:pPr>
            <w:r>
              <w:t>Ideal filtration</w:t>
            </w:r>
          </w:p>
          <w:p w:rsidR="009444FD" w:rsidRPr="001F4EA9" w:rsidRDefault="009444FD" w:rsidP="009444FD">
            <w:pPr>
              <w:jc w:val="center"/>
              <w:cnfStyle w:val="000000100000" w:firstRow="0" w:lastRow="0" w:firstColumn="0" w:lastColumn="0" w:oddVBand="0" w:evenVBand="0" w:oddHBand="1" w:evenHBand="0" w:firstRowFirstColumn="0" w:firstRowLastColumn="0" w:lastRowFirstColumn="0" w:lastRowLastColumn="0"/>
            </w:pPr>
            <w:r>
              <w:rPr>
                <w:rFonts w:ascii="Calibri" w:eastAsia="Times New Roman" w:hAnsi="Calibri" w:cs="Times New Roman"/>
              </w:rPr>
              <w:t>(microcirculation)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9444FD" w:rsidRPr="00CF0A49" w:rsidRDefault="001C1D74" w:rsidP="009444FD">
            <w:pPr>
              <w:keepNext/>
              <w:jc w:val="center"/>
            </w:pPr>
            <m:oMathPara>
              <m:oMath>
                <m:nary>
                  <m:naryPr>
                    <m:chr m:val="∑"/>
                    <m:limLoc m:val="undOvr"/>
                    <m:subHide m:val="1"/>
                    <m:supHide m:val="1"/>
                    <m:ctrlPr>
                      <w:rPr>
                        <w:rFonts w:ascii="Cambria Math" w:hAnsi="Cambria Math"/>
                        <w:i/>
                      </w:rPr>
                    </m:ctrlPr>
                  </m:naryPr>
                  <m:sub/>
                  <m:sup/>
                  <m:e>
                    <m:d>
                      <m:dPr>
                        <m:ctrlPr>
                          <w:rPr>
                            <w:rFonts w:ascii="Cambria Math" w:hAnsi="Cambria Math"/>
                            <w:bCs w:val="0"/>
                            <w:i/>
                          </w:rPr>
                        </m:ctrlPr>
                      </m:dPr>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osmolarity</m:t>
                            </m:r>
                          </m:e>
                          <m:sub>
                            <m:r>
                              <m:rPr>
                                <m:sty m:val="bi"/>
                              </m:rPr>
                              <w:rPr>
                                <w:rFonts w:ascii="Cambria Math" w:hAnsi="Cambria Math"/>
                              </w:rPr>
                              <m:t>i</m:t>
                            </m:r>
                          </m:sub>
                        </m:sSub>
                      </m:e>
                    </m:d>
                  </m:e>
                </m:nary>
                <m:r>
                  <m:rPr>
                    <m:sty m:val="bi"/>
                  </m:rPr>
                  <w:rPr>
                    <w:rFonts w:ascii="Cambria Math" w:hAnsi="Cambria Math"/>
                  </w:rPr>
                  <m:t>=0</m:t>
                </m:r>
              </m:oMath>
            </m:oMathPara>
          </w:p>
        </w:tc>
        <w:tc>
          <w:tcPr>
            <w:tcW w:w="2641"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impermeable solutes</w:t>
            </w:r>
          </w:p>
        </w:tc>
      </w:tr>
      <w:tr w:rsidR="00F54B49"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524" w:type="dxa"/>
            <w:vAlign w:val="center"/>
          </w:tcPr>
          <w:p w:rsidR="00F54B49" w:rsidRPr="00CF0A49" w:rsidRDefault="001C1D74" w:rsidP="00F54B49">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641" w:type="dxa"/>
            <w:vAlign w:val="center"/>
          </w:tcPr>
          <w:p w:rsidR="00F54B49" w:rsidRPr="001F4EA9" w:rsidRDefault="00F54B49" w:rsidP="00F54B49">
            <w:pPr>
              <w:jc w:val="center"/>
              <w:cnfStyle w:val="000000100000" w:firstRow="0" w:lastRow="0" w:firstColumn="0" w:lastColumn="0" w:oddVBand="0" w:evenVBand="0" w:oddHBand="1" w:evenHBand="0" w:firstRowFirstColumn="0" w:firstRowLastColumn="0" w:lastRowFirstColumn="0" w:lastRowLastColumn="0"/>
            </w:pPr>
            <w:r>
              <w:t>Kirchhoff’s junction rule for volumetric flows</w:t>
            </w:r>
          </w:p>
        </w:tc>
      </w:tr>
    </w:tbl>
    <w:p w:rsidR="00F54B49" w:rsidRDefault="00F54B49">
      <w:pPr>
        <w:rPr>
          <w:b/>
          <w:bCs/>
        </w:rPr>
      </w:pPr>
    </w:p>
    <w:p w:rsidR="00F54B49" w:rsidRPr="00CF0A49" w:rsidRDefault="00F54B49">
      <w:pPr>
        <w:rPr>
          <w:b/>
        </w:rPr>
      </w:pPr>
    </w:p>
    <w:tbl>
      <w:tblPr>
        <w:tblStyle w:val="Tabulkaseznamu3zvraznn3"/>
        <w:tblW w:w="0" w:type="auto"/>
        <w:tblLook w:val="04A0" w:firstRow="1" w:lastRow="0" w:firstColumn="1" w:lastColumn="0" w:noHBand="0" w:noVBand="1"/>
      </w:tblPr>
      <w:tblGrid>
        <w:gridCol w:w="5812"/>
        <w:gridCol w:w="2353"/>
      </w:tblGrid>
      <w:tr w:rsidR="00F54B49"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F54B49" w:rsidRPr="00CF0A49" w:rsidRDefault="00F54B49" w:rsidP="009444FD">
            <w:pPr>
              <w:jc w:val="center"/>
              <w:rPr>
                <w:color w:val="auto"/>
              </w:rPr>
            </w:pPr>
            <w:r w:rsidRPr="00CF0A49">
              <w:rPr>
                <w:rFonts w:ascii="Times New Roman" w:hAnsi="Times New Roman"/>
                <w:sz w:val="28"/>
                <w:szCs w:val="28"/>
              </w:rPr>
              <w:t>Thermal equations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m:t>
                </m:r>
                <m:nary>
                  <m:naryPr>
                    <m:limLoc m:val="undOvr"/>
                    <m:subHide m:val="1"/>
                    <m:supHide m:val="1"/>
                    <m:ctrlPr>
                      <w:rPr>
                        <w:rFonts w:ascii="Cambria Math" w:hAnsi="Cambria Math"/>
                        <w:i/>
                      </w:rPr>
                    </m:ctrlPr>
                  </m:naryPr>
                  <m:sub/>
                  <m:sup/>
                  <m:e>
                    <m:r>
                      <m:rPr>
                        <m:sty m:val="bi"/>
                      </m:rPr>
                      <w:rPr>
                        <w:rFonts w:ascii="Cambria Math" w:hAnsi="Cambria Math"/>
                      </w:rPr>
                      <m:t xml:space="preserve">heatFlow </m:t>
                    </m:r>
                  </m:e>
                </m:nary>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Pr>
                <w:rFonts w:ascii="Times New Roman" w:eastAsia="Calibri" w:hAnsi="Times New Roman" w:cs="Times New Roman"/>
              </w:rPr>
              <w:t>Heat accumulation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T=310.15+</m:t>
                </m:r>
                <m:f>
                  <m:fPr>
                    <m:ctrlPr>
                      <w:rPr>
                        <w:rFonts w:ascii="Cambria Math" w:hAnsi="Cambria Math"/>
                        <w:i/>
                      </w:rPr>
                    </m:ctrlPr>
                  </m:fPr>
                  <m:num>
                    <m:r>
                      <m:rPr>
                        <m:sty m:val="bi"/>
                      </m:rPr>
                      <w:rPr>
                        <w:rFonts w:ascii="Cambria Math" w:hAnsi="Cambria Math"/>
                      </w:rPr>
                      <m:t>h</m:t>
                    </m:r>
                  </m:num>
                  <m:den>
                    <m:r>
                      <m:rPr>
                        <m:sty m:val="bi"/>
                      </m:rPr>
                      <w:rPr>
                        <w:rFonts w:ascii="Cambria Math" w:hAnsi="Cambria Math"/>
                      </w:rPr>
                      <m:t>mass∙SpecificHeat</m:t>
                    </m:r>
                  </m:den>
                </m:f>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Temperature</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heatFlow=Cond∙</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m:t>
                        </m:r>
                      </m:sub>
                    </m:sSub>
                  </m:e>
                </m:d>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Heat convection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heatFlow=massFlow∙T∙SpecificHeat</m:t>
                </m:r>
              </m:oMath>
            </m:oMathPara>
          </w:p>
        </w:tc>
        <w:tc>
          <w:tcPr>
            <w:tcW w:w="2353" w:type="dxa"/>
            <w:vAlign w:val="center"/>
          </w:tcPr>
          <w:p w:rsidR="009444FD"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Change of heat with change of mass</w:t>
            </w:r>
          </w:p>
        </w:tc>
      </w:tr>
      <w:tr w:rsidR="009444FD" w:rsidTr="009444FD">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1C1D74" w:rsidP="009444FD">
            <w:pPr>
              <w:keepNext/>
              <w:jc w:val="center"/>
            </w:pPr>
            <m:oMathPara>
              <m:oMath>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outflowing</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T</m:t>
                    </m:r>
                  </m:e>
                  <m:sub>
                    <m:r>
                      <m:rPr>
                        <m:sty m:val="bi"/>
                      </m:rPr>
                      <w:rPr>
                        <w:rFonts w:ascii="Cambria Math" w:hAnsi="Cambria Math"/>
                      </w:rPr>
                      <m:t>environment</m:t>
                    </m:r>
                  </m:sub>
                </m:sSub>
              </m:oMath>
            </m:oMathPara>
          </w:p>
        </w:tc>
        <w:tc>
          <w:tcPr>
            <w:tcW w:w="2353" w:type="dxa"/>
            <w:vAlign w:val="center"/>
          </w:tcPr>
          <w:p w:rsidR="009444FD"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Pr>
                <w:rFonts w:ascii="Calibri" w:eastAsia="Times New Roman" w:hAnsi="Calibri" w:cs="Times New Roman"/>
              </w:rPr>
              <w:t>Ideal radiator (microcirculation)</w:t>
            </w:r>
          </w:p>
        </w:tc>
      </w:tr>
      <w:tr w:rsidR="009444FD" w:rsidTr="009444FD">
        <w:trPr>
          <w:trHeight w:val="737"/>
        </w:trPr>
        <w:tc>
          <w:tcPr>
            <w:cnfStyle w:val="001000000000" w:firstRow="0" w:lastRow="0" w:firstColumn="1" w:lastColumn="0" w:oddVBand="0" w:evenVBand="0" w:oddHBand="0" w:evenHBand="0" w:firstRowFirstColumn="0" w:firstRowLastColumn="0" w:lastRowFirstColumn="0" w:lastRowLastColumn="0"/>
            <w:tcW w:w="5812" w:type="dxa"/>
            <w:vAlign w:val="center"/>
          </w:tcPr>
          <w:p w:rsidR="009444FD" w:rsidRPr="00CF0A49" w:rsidRDefault="001C1D74"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heatFlow</m:t>
                        </m:r>
                      </m:e>
                      <m:sub>
                        <m:r>
                          <m:rPr>
                            <m:sty m:val="bi"/>
                          </m:rPr>
                          <w:rPr>
                            <w:rFonts w:ascii="Cambria Math" w:hAnsi="Cambria Math"/>
                          </w:rPr>
                          <m:t>i</m:t>
                        </m:r>
                      </m:sub>
                    </m:sSub>
                  </m:e>
                </m:nary>
                <m:r>
                  <m:rPr>
                    <m:sty m:val="bi"/>
                  </m:rPr>
                  <w:rPr>
                    <w:rFonts w:ascii="Cambria Math" w:hAnsi="Cambria Math"/>
                  </w:rPr>
                  <m:t>=0</m:t>
                </m:r>
              </m:oMath>
            </m:oMathPara>
          </w:p>
        </w:tc>
        <w:tc>
          <w:tcPr>
            <w:tcW w:w="2353" w:type="dxa"/>
            <w:vAlign w:val="center"/>
          </w:tcPr>
          <w:p w:rsidR="009444FD" w:rsidRPr="001F4EA9" w:rsidRDefault="009444FD" w:rsidP="009444FD">
            <w:pPr>
              <w:jc w:val="center"/>
              <w:cnfStyle w:val="000000000000" w:firstRow="0" w:lastRow="0" w:firstColumn="0" w:lastColumn="0" w:oddVBand="0" w:evenVBand="0" w:oddHBand="0" w:evenHBand="0" w:firstRowFirstColumn="0" w:firstRowLastColumn="0" w:lastRowFirstColumn="0" w:lastRowLastColumn="0"/>
            </w:pPr>
            <w:r>
              <w:t>Kirchhoff’s junction rule for heat flows</w:t>
            </w:r>
          </w:p>
        </w:tc>
      </w:tr>
    </w:tbl>
    <w:p w:rsidR="00F54B49" w:rsidRDefault="00F54B49">
      <w:r>
        <w:rPr>
          <w:b/>
          <w:bCs/>
        </w:rPr>
        <w:br w:type="page"/>
      </w:r>
    </w:p>
    <w:tbl>
      <w:tblPr>
        <w:tblStyle w:val="Tabulkaseznamu3zvraznn3"/>
        <w:tblW w:w="0" w:type="auto"/>
        <w:tblLook w:val="04A0" w:firstRow="1" w:lastRow="0" w:firstColumn="1" w:lastColumn="0" w:noHBand="0" w:noVBand="1"/>
      </w:tblPr>
      <w:tblGrid>
        <w:gridCol w:w="5665"/>
        <w:gridCol w:w="2500"/>
      </w:tblGrid>
      <w:tr w:rsidR="009444FD" w:rsidTr="00207577">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jc w:val="center"/>
            </w:pPr>
            <w:r w:rsidRPr="00CF0A49">
              <w:rPr>
                <w:rFonts w:ascii="Calibri" w:eastAsia="Times New Roman" w:hAnsi="Calibri" w:cs="Times New Roman"/>
                <w:sz w:val="28"/>
                <w:szCs w:val="28"/>
              </w:rPr>
              <w:lastRenderedPageBreak/>
              <w:t>Hydraulic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V=</m:t>
                </m:r>
                <m:nary>
                  <m:naryPr>
                    <m:limLoc m:val="undOvr"/>
                    <m:subHide m:val="1"/>
                    <m:supHide m:val="1"/>
                    <m:ctrlPr>
                      <w:rPr>
                        <w:rFonts w:ascii="Cambria Math" w:hAnsi="Cambria Math"/>
                        <w:i/>
                      </w:rPr>
                    </m:ctrlPr>
                  </m:naryPr>
                  <m:sub/>
                  <m:sup/>
                  <m:e>
                    <m:r>
                      <m:rPr>
                        <m:sty m:val="bi"/>
                      </m:rPr>
                      <w:rPr>
                        <w:rFonts w:ascii="Cambria Math" w:hAnsi="Cambria Math"/>
                      </w:rPr>
                      <m:t>q</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Volume accumulation</w:t>
            </w:r>
          </w:p>
        </w:tc>
      </w:tr>
      <w:tr w:rsidR="009444FD" w:rsidRPr="00CF0A49" w:rsidTr="00CB288B">
        <w:trPr>
          <w:trHeight w:val="2211"/>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num>
                          <m:den>
                            <m:r>
                              <m:rPr>
                                <m:sty m:val="bi"/>
                              </m:rPr>
                              <w:rPr>
                                <w:rFonts w:ascii="Cambria Math" w:hAnsi="Cambria Math"/>
                              </w:rPr>
                              <m:t>Compliance</m:t>
                            </m:r>
                          </m:den>
                        </m:f>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r>
                          <m:rPr>
                            <m:sty m:val="bi"/>
                          </m:rPr>
                          <w:rPr>
                            <w:rFonts w:ascii="Cambria Math" w:hAnsi="Cambria Math"/>
                          </w:rPr>
                          <m:t>≤V</m:t>
                        </m:r>
                      </m:e>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Ext</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Collaps</m:t>
                            </m:r>
                          </m:sub>
                        </m:sSub>
                        <m:r>
                          <m:rPr>
                            <m:sty m:val="bi"/>
                          </m:rPr>
                          <w:rPr>
                            <w:rFonts w:ascii="Cambria Math" w:hAnsi="Cambria Math"/>
                          </w:rPr>
                          <m:t>≤V≤</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0</m:t>
                            </m:r>
                          </m:sub>
                        </m:sSub>
                      </m:e>
                      <m:e>
                        <m:r>
                          <m:rPr>
                            <m:sty m:val="bi"/>
                          </m:rPr>
                          <w:rPr>
                            <w:rFonts w:ascii="Cambria Math" w:hAnsi="Cambria Math"/>
                            <w:color w:val="808080" w:themeColor="background1" w:themeShade="80"/>
                          </w:rPr>
                          <m:t>A∙</m:t>
                        </m:r>
                        <m:func>
                          <m:funcPr>
                            <m:ctrlPr>
                              <w:rPr>
                                <w:rFonts w:ascii="Cambria Math" w:hAnsi="Cambria Math"/>
                                <w:color w:val="808080" w:themeColor="background1" w:themeShade="80"/>
                              </w:rPr>
                            </m:ctrlPr>
                          </m:funcPr>
                          <m:fName>
                            <m:r>
                              <m:rPr>
                                <m:sty m:val="bi"/>
                              </m:rPr>
                              <w:rPr>
                                <w:rFonts w:ascii="Cambria Math" w:hAnsi="Cambria Math"/>
                                <w:color w:val="808080" w:themeColor="background1" w:themeShade="80"/>
                              </w:rPr>
                              <m:t>ln</m:t>
                            </m:r>
                          </m:fName>
                          <m:e>
                            <m:f>
                              <m:fPr>
                                <m:ctrlPr>
                                  <w:rPr>
                                    <w:rFonts w:ascii="Cambria Math" w:hAnsi="Cambria Math"/>
                                    <w:i/>
                                    <w:color w:val="808080" w:themeColor="background1" w:themeShade="80"/>
                                  </w:rPr>
                                </m:ctrlPr>
                              </m:fPr>
                              <m:num>
                                <m:r>
                                  <m:rPr>
                                    <m:sty m:val="bi"/>
                                  </m:rPr>
                                  <w:rPr>
                                    <w:rFonts w:ascii="Cambria Math" w:hAnsi="Cambria Math"/>
                                    <w:color w:val="808080" w:themeColor="background1" w:themeShade="80"/>
                                  </w:rPr>
                                  <m:t>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0</m:t>
                                    </m:r>
                                  </m:sub>
                                </m:sSub>
                              </m:num>
                              <m:den>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den>
                            </m:f>
                            <m:r>
                              <m:rPr>
                                <m:sty m:val="bi"/>
                              </m:rPr>
                              <w:rPr>
                                <w:rFonts w:ascii="Cambria Math" w:hAnsi="Cambria Math"/>
                                <w:color w:val="808080" w:themeColor="background1" w:themeShade="80"/>
                              </w:rPr>
                              <m:t>+</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p</m:t>
                                </m:r>
                              </m:e>
                              <m:sub>
                                <m:r>
                                  <m:rPr>
                                    <m:sty m:val="bi"/>
                                  </m:rPr>
                                  <w:rPr>
                                    <w:rFonts w:ascii="Cambria Math" w:hAnsi="Cambria Math"/>
                                    <w:color w:val="808080" w:themeColor="background1" w:themeShade="80"/>
                                  </w:rPr>
                                  <m:t>Ext</m:t>
                                </m:r>
                              </m:sub>
                            </m:sSub>
                          </m:e>
                        </m:func>
                        <m:r>
                          <m:rPr>
                            <m:sty m:val="bi"/>
                          </m:rPr>
                          <w:rPr>
                            <w:rFonts w:ascii="Cambria Math" w:hAnsi="Cambria Math"/>
                            <w:color w:val="808080" w:themeColor="background1" w:themeShade="80"/>
                          </w:rPr>
                          <m:t>,                      V≤</m:t>
                        </m:r>
                        <m:sSub>
                          <m:sSubPr>
                            <m:ctrlPr>
                              <w:rPr>
                                <w:rFonts w:ascii="Cambria Math" w:hAnsi="Cambria Math"/>
                                <w:i/>
                                <w:color w:val="808080" w:themeColor="background1" w:themeShade="80"/>
                              </w:rPr>
                            </m:ctrlPr>
                          </m:sSubPr>
                          <m:e>
                            <m:r>
                              <m:rPr>
                                <m:sty m:val="bi"/>
                              </m:rPr>
                              <w:rPr>
                                <w:rFonts w:ascii="Cambria Math" w:hAnsi="Cambria Math"/>
                                <w:color w:val="808080" w:themeColor="background1" w:themeShade="80"/>
                              </w:rPr>
                              <m:t>V</m:t>
                            </m:r>
                          </m:e>
                          <m:sub>
                            <m:r>
                              <m:rPr>
                                <m:sty m:val="bi"/>
                              </m:rPr>
                              <w:rPr>
                                <w:rFonts w:ascii="Cambria Math" w:hAnsi="Cambria Math"/>
                                <w:color w:val="808080" w:themeColor="background1" w:themeShade="80"/>
                              </w:rPr>
                              <m:t>Collaps</m:t>
                            </m:r>
                          </m:sub>
                        </m:sSub>
                      </m:e>
                    </m:eqArr>
                  </m:e>
                </m:d>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Pressure in container with elastic walls</w:t>
            </w:r>
          </w:p>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(blood/lymph vessels)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Hydraulic conductance/resistance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1C1D74" w:rsidP="009444FD">
            <w:pPr>
              <w:keepNext/>
              <w:jc w:val="center"/>
              <w:rPr>
                <w:rFonts w:ascii="Times New Roman" w:hAnsi="Times New Roman"/>
              </w:rPr>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down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up</m:t>
                    </m:r>
                  </m:sub>
                </m:sSub>
                <m:r>
                  <m:rPr>
                    <m:sty m:val="bi"/>
                  </m:rPr>
                  <w:rPr>
                    <w:rFonts w:ascii="Cambria Math" w:hAnsi="Cambria Math"/>
                  </w:rPr>
                  <m:t>+gravity∙density∙height</m:t>
                </m:r>
                <m:r>
                  <m:rPr>
                    <m:sty m:val="bi"/>
                  </m:rPr>
                  <w:rPr>
                    <w:rFonts w:ascii="Cambria Math" w:hAnsi="Cambria Math"/>
                    <w:color w:val="A6A6A6" w:themeColor="background1" w:themeShade="A6"/>
                  </w:rPr>
                  <m:t>∙pumpE</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Pascal’s law</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pPr>
            <m:oMathPara>
              <m:oMath>
                <m:r>
                  <m:rPr>
                    <m:sty m:val="bi"/>
                  </m:rPr>
                  <w:rPr>
                    <w:rFonts w:ascii="Cambria Math" w:hAnsi="Cambria Math"/>
                  </w:rPr>
                  <m:t>q=</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off</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e>
                        </m:d>
                        <m:r>
                          <m:rPr>
                            <m:sty m:val="bi"/>
                          </m:rPr>
                          <w:rPr>
                            <w:rFonts w:ascii="Cambria Math" w:hAnsi="Cambria Math"/>
                          </w:rPr>
                          <m:t>,                                  closed</m:t>
                        </m:r>
                      </m:e>
                      <m:e>
                        <m:sSub>
                          <m:sSubPr>
                            <m:ctrlPr>
                              <w:rPr>
                                <w:rFonts w:ascii="Cambria Math" w:hAnsi="Cambria Math"/>
                                <w:i/>
                              </w:rPr>
                            </m:ctrlPr>
                          </m:sSubPr>
                          <m:e>
                            <m:r>
                              <m:rPr>
                                <m:sty m:val="bi"/>
                              </m:rPr>
                              <w:rPr>
                                <w:rFonts w:ascii="Cambria Math" w:hAnsi="Cambria Math"/>
                              </w:rPr>
                              <m:t>G</m:t>
                            </m:r>
                          </m:e>
                          <m:sub>
                            <m:r>
                              <m:rPr>
                                <m:sty m:val="bi"/>
                              </m:rPr>
                              <w:rPr>
                                <w:rFonts w:ascii="Cambria Math" w:hAnsi="Cambria Math"/>
                              </w:rPr>
                              <m:t>on</m:t>
                            </m:r>
                          </m:sub>
                        </m:sSub>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r>
                              <m:rPr>
                                <m:sty m:val="bi"/>
                              </m:rPr>
                              <w:rPr>
                                <w:rFonts w:ascii="Cambria Math" w:hAnsi="Cambria Math"/>
                                <w:color w:val="A6A6A6" w:themeColor="background1" w:themeShade="A6"/>
                              </w:rPr>
                              <m:t>-</m:t>
                            </m:r>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p</m:t>
                                </m:r>
                              </m:e>
                              <m:sub>
                                <m:r>
                                  <m:rPr>
                                    <m:sty m:val="bi"/>
                                  </m:rPr>
                                  <w:rPr>
                                    <w:rFonts w:ascii="Cambria Math" w:hAnsi="Cambria Math"/>
                                    <w:color w:val="A6A6A6" w:themeColor="background1" w:themeShade="A6"/>
                                  </w:rPr>
                                  <m:t>k</m:t>
                                </m:r>
                              </m:sub>
                            </m:sSub>
                            <m:r>
                              <m:rPr>
                                <m:sty m:val="bi"/>
                              </m:rPr>
                              <w:rPr>
                                <w:rFonts w:ascii="Cambria Math" w:hAnsi="Cambria Math"/>
                                <w:color w:val="A6A6A6" w:themeColor="background1" w:themeShade="A6"/>
                              </w:rPr>
                              <m:t>(1-</m:t>
                            </m:r>
                            <m:f>
                              <m:fPr>
                                <m:ctrlPr>
                                  <w:rPr>
                                    <w:rFonts w:ascii="Cambria Math" w:hAnsi="Cambria Math"/>
                                    <w:i/>
                                    <w:color w:val="A6A6A6" w:themeColor="background1" w:themeShade="A6"/>
                                  </w:rPr>
                                </m:ctrlPr>
                              </m:fPr>
                              <m:num>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off</m:t>
                                    </m:r>
                                  </m:sub>
                                </m:sSub>
                              </m:num>
                              <m:den>
                                <m:sSub>
                                  <m:sSubPr>
                                    <m:ctrlPr>
                                      <w:rPr>
                                        <w:rFonts w:ascii="Cambria Math" w:hAnsi="Cambria Math"/>
                                        <w:i/>
                                        <w:color w:val="A6A6A6" w:themeColor="background1" w:themeShade="A6"/>
                                      </w:rPr>
                                    </m:ctrlPr>
                                  </m:sSubPr>
                                  <m:e>
                                    <m:r>
                                      <m:rPr>
                                        <m:sty m:val="bi"/>
                                      </m:rPr>
                                      <w:rPr>
                                        <w:rFonts w:ascii="Cambria Math" w:hAnsi="Cambria Math"/>
                                        <w:color w:val="A6A6A6" w:themeColor="background1" w:themeShade="A6"/>
                                      </w:rPr>
                                      <m:t>G</m:t>
                                    </m:r>
                                  </m:e>
                                  <m:sub>
                                    <m:r>
                                      <m:rPr>
                                        <m:sty m:val="bi"/>
                                      </m:rPr>
                                      <w:rPr>
                                        <w:rFonts w:ascii="Cambria Math" w:hAnsi="Cambria Math"/>
                                        <w:color w:val="A6A6A6" w:themeColor="background1" w:themeShade="A6"/>
                                      </w:rPr>
                                      <m:t>on</m:t>
                                    </m:r>
                                  </m:sub>
                                </m:sSub>
                              </m:den>
                            </m:f>
                            <m:r>
                              <m:rPr>
                                <m:sty m:val="bi"/>
                              </m:rPr>
                              <w:rPr>
                                <w:rFonts w:ascii="Cambria Math" w:hAnsi="Cambria Math"/>
                                <w:color w:val="A6A6A6" w:themeColor="background1" w:themeShade="A6"/>
                              </w:rPr>
                              <m:t>)</m:t>
                            </m:r>
                          </m:e>
                        </m:d>
                        <m:r>
                          <m:rPr>
                            <m:sty m:val="bi"/>
                          </m:rPr>
                          <w:rPr>
                            <w:rFonts w:ascii="Cambria Math" w:hAnsi="Cambria Math"/>
                          </w:rPr>
                          <m:t>,  open</m:t>
                        </m:r>
                      </m:e>
                    </m:eqArr>
                  </m:e>
                </m:d>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Idealized hydraulic valve</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q=</m:t>
                </m:r>
                <m:nary>
                  <m:naryPr>
                    <m:limLoc m:val="undOvr"/>
                    <m:subHide m:val="1"/>
                    <m:supHide m:val="1"/>
                    <m:ctrlPr>
                      <w:rPr>
                        <w:rFonts w:ascii="Cambria Math" w:hAnsi="Cambria Math"/>
                        <w:i/>
                      </w:rPr>
                    </m:ctrlPr>
                  </m:naryPr>
                  <m:sub/>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in</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out</m:t>
                            </m:r>
                          </m:sub>
                        </m:sSub>
                      </m:num>
                      <m:den>
                        <m:r>
                          <m:rPr>
                            <m:sty m:val="bi"/>
                          </m:rPr>
                          <w:rPr>
                            <w:rFonts w:ascii="Cambria Math" w:hAnsi="Cambria Math"/>
                          </w:rPr>
                          <m:t>Inertance</m:t>
                        </m:r>
                      </m:den>
                    </m:f>
                  </m:e>
                </m:nary>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F0A49">
              <w:rPr>
                <w:rFonts w:ascii="Times New Roman" w:eastAsia="Times New Roman" w:hAnsi="Times New Roman" w:cs="Times New Roman"/>
              </w:rPr>
              <w:t>Hydraulic inertia</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1C1D74" w:rsidP="009444FD">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q</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9444FD" w:rsidRPr="00CF0A49" w:rsidRDefault="009444FD" w:rsidP="009444FD">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volumetric flows</w:t>
            </w:r>
          </w:p>
        </w:tc>
      </w:tr>
    </w:tbl>
    <w:p w:rsidR="00F54B49" w:rsidRPr="00CF0A49" w:rsidRDefault="00F54B49">
      <w:pPr>
        <w:rPr>
          <w:bCs/>
        </w:rPr>
      </w:pPr>
    </w:p>
    <w:p w:rsidR="00F54B49" w:rsidRPr="00CF0A49" w:rsidRDefault="00F54B49"/>
    <w:tbl>
      <w:tblPr>
        <w:tblStyle w:val="Tabulkaseznamu3zvraznn3"/>
        <w:tblW w:w="0" w:type="auto"/>
        <w:tblLook w:val="04A0" w:firstRow="1" w:lastRow="0" w:firstColumn="1" w:lastColumn="0" w:noHBand="0" w:noVBand="1"/>
      </w:tblPr>
      <w:tblGrid>
        <w:gridCol w:w="5665"/>
        <w:gridCol w:w="2500"/>
      </w:tblGrid>
      <w:tr w:rsidR="009444FD" w:rsidRPr="00CF0A49" w:rsidTr="00F54B49">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165" w:type="dxa"/>
            <w:gridSpan w:val="2"/>
            <w:vAlign w:val="center"/>
          </w:tcPr>
          <w:p w:rsidR="009444FD" w:rsidRPr="00CF0A49" w:rsidRDefault="009444FD" w:rsidP="009444FD">
            <w:pPr>
              <w:keepNext/>
              <w:jc w:val="center"/>
              <w:rPr>
                <w:rFonts w:ascii="Times New Roman" w:eastAsia="Times New Roman" w:hAnsi="Times New Roman" w:cs="Times New Roman"/>
              </w:rPr>
            </w:pPr>
            <w:r w:rsidRPr="00CF0A49">
              <w:rPr>
                <w:rFonts w:ascii="Calibri" w:eastAsia="Times New Roman" w:hAnsi="Calibri" w:cs="Times New Roman"/>
                <w:sz w:val="28"/>
                <w:szCs w:val="28"/>
              </w:rPr>
              <w:t>Population equations</w:t>
            </w:r>
          </w:p>
        </w:tc>
      </w:tr>
      <w:tr w:rsidR="009444FD"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polupation=</m:t>
                </m:r>
                <m:nary>
                  <m:naryPr>
                    <m:limLoc m:val="undOvr"/>
                    <m:subHide m:val="1"/>
                    <m:supHide m:val="1"/>
                    <m:ctrlPr>
                      <w:rPr>
                        <w:rFonts w:ascii="Cambria Math" w:hAnsi="Cambria Math"/>
                        <w:i/>
                      </w:rPr>
                    </m:ctrlPr>
                  </m:naryPr>
                  <m:sub/>
                  <m:sup/>
                  <m:e>
                    <m:r>
                      <m:rPr>
                        <m:sty m:val="bi"/>
                      </m:rPr>
                      <w:rPr>
                        <w:rFonts w:ascii="Cambria Math" w:hAnsi="Cambria Math"/>
                      </w:rPr>
                      <m:t>popChange</m:t>
                    </m:r>
                  </m:e>
                </m:nary>
              </m:oMath>
            </m:oMathPara>
          </w:p>
        </w:tc>
        <w:tc>
          <w:tcPr>
            <w:tcW w:w="2500" w:type="dxa"/>
            <w:vAlign w:val="center"/>
          </w:tcPr>
          <w:p w:rsidR="009444FD" w:rsidRPr="00CF0A49" w:rsidRDefault="009444FD" w:rsidP="009444FD">
            <w:pPr>
              <w:keepNext/>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rPr>
            </w:pPr>
            <w:r w:rsidRPr="00CF0A49">
              <w:rPr>
                <w:rFonts w:ascii="Times New Roman" w:eastAsia="Calibri" w:hAnsi="Times New Roman" w:cs="Times New Roman"/>
              </w:rPr>
              <w:t>Size of population</w:t>
            </w:r>
          </w:p>
        </w:tc>
      </w:tr>
      <w:tr w:rsidR="009444FD" w:rsidRPr="00CF0A49" w:rsidTr="00CB288B">
        <w:trPr>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9444FD" w:rsidRPr="00CF0A49" w:rsidRDefault="00CF0A49" w:rsidP="009444FD">
            <w:pPr>
              <w:keepNext/>
              <w:jc w:val="center"/>
              <w:rPr>
                <w:rFonts w:ascii="Times New Roman" w:hAnsi="Times New Roman"/>
              </w:rPr>
            </w:pPr>
            <m:oMathPara>
              <m:oMath>
                <m:r>
                  <m:rPr>
                    <m:sty m:val="bi"/>
                  </m:rPr>
                  <w:rPr>
                    <w:rFonts w:ascii="Cambria Math" w:hAnsi="Cambria Math"/>
                  </w:rPr>
                  <m:t>popChange=changePerM*population</m:t>
                </m:r>
              </m:oMath>
            </m:oMathPara>
          </w:p>
        </w:tc>
        <w:tc>
          <w:tcPr>
            <w:tcW w:w="2500" w:type="dxa"/>
            <w:vAlign w:val="center"/>
          </w:tcPr>
          <w:p w:rsidR="009444FD" w:rsidRPr="00CF0A49" w:rsidRDefault="009444FD" w:rsidP="009444FD">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w:r w:rsidRPr="00CF0A49">
              <w:rPr>
                <w:rFonts w:ascii="Calibri" w:eastAsia="Times New Roman" w:hAnsi="Calibri" w:cs="Times New Roman"/>
              </w:rPr>
              <w:t>Change of population</w:t>
            </w:r>
          </w:p>
        </w:tc>
      </w:tr>
      <w:tr w:rsidR="00CB288B" w:rsidRPr="00CF0A49" w:rsidTr="00CB288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5665" w:type="dxa"/>
            <w:vAlign w:val="center"/>
          </w:tcPr>
          <w:p w:rsidR="00CB288B" w:rsidRPr="00CF0A49" w:rsidRDefault="001C1D74" w:rsidP="00CB288B">
            <w:pPr>
              <w:keepNext/>
              <w:jc w:val="center"/>
            </w:pPr>
            <m:oMathPara>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m:rPr>
                            <m:sty m:val="bi"/>
                          </m:rPr>
                          <w:rPr>
                            <w:rFonts w:ascii="Cambria Math" w:hAnsi="Cambria Math"/>
                          </w:rPr>
                          <m:t>popChange</m:t>
                        </m:r>
                      </m:e>
                      <m:sub>
                        <m:r>
                          <m:rPr>
                            <m:sty m:val="bi"/>
                          </m:rPr>
                          <w:rPr>
                            <w:rFonts w:ascii="Cambria Math" w:hAnsi="Cambria Math"/>
                          </w:rPr>
                          <m:t>i</m:t>
                        </m:r>
                      </m:sub>
                    </m:sSub>
                  </m:e>
                </m:nary>
                <m:r>
                  <m:rPr>
                    <m:sty m:val="bi"/>
                  </m:rPr>
                  <w:rPr>
                    <w:rFonts w:ascii="Cambria Math" w:hAnsi="Cambria Math"/>
                  </w:rPr>
                  <m:t>=0</m:t>
                </m:r>
              </m:oMath>
            </m:oMathPara>
          </w:p>
        </w:tc>
        <w:tc>
          <w:tcPr>
            <w:tcW w:w="2500" w:type="dxa"/>
            <w:vAlign w:val="center"/>
          </w:tcPr>
          <w:p w:rsidR="00CB288B" w:rsidRPr="00CF0A49" w:rsidRDefault="00CB288B" w:rsidP="00CB288B">
            <w:pPr>
              <w:jc w:val="center"/>
              <w:cnfStyle w:val="000000100000" w:firstRow="0" w:lastRow="0" w:firstColumn="0" w:lastColumn="0" w:oddVBand="0" w:evenVBand="0" w:oddHBand="1" w:evenHBand="0" w:firstRowFirstColumn="0" w:firstRowLastColumn="0" w:lastRowFirstColumn="0" w:lastRowLastColumn="0"/>
            </w:pPr>
            <w:r w:rsidRPr="00CF0A49">
              <w:t>Kirchhoff’s junction rule for population flows</w:t>
            </w:r>
          </w:p>
        </w:tc>
      </w:tr>
    </w:tbl>
    <w:p w:rsidR="001C1D74" w:rsidRDefault="001C1D74" w:rsidP="00BE55F4">
      <w:pPr>
        <w:jc w:val="both"/>
      </w:pPr>
    </w:p>
    <w:p w:rsidR="001C1D74" w:rsidRDefault="001C1D74">
      <w:r>
        <w:br w:type="page"/>
      </w:r>
    </w:p>
    <w:p w:rsidR="00012585" w:rsidRDefault="00012585" w:rsidP="001622B9">
      <w:pPr>
        <w:pStyle w:val="Nadpis1"/>
        <w:numPr>
          <w:ilvl w:val="0"/>
          <w:numId w:val="0"/>
        </w:numPr>
        <w:ind w:left="432"/>
      </w:pPr>
      <w:r>
        <w:lastRenderedPageBreak/>
        <w:t>Metric Prefixes</w:t>
      </w:r>
    </w:p>
    <w:p w:rsidR="008832FF" w:rsidRPr="008832FF" w:rsidRDefault="008832FF" w:rsidP="008832FF"/>
    <w:tbl>
      <w:tblPr>
        <w:tblStyle w:val="Tabulkaseznamu3zvraznn3"/>
        <w:tblW w:w="8395" w:type="dxa"/>
        <w:tblLayout w:type="fixed"/>
        <w:tblLook w:val="04A0" w:firstRow="1" w:lastRow="0" w:firstColumn="1" w:lastColumn="0" w:noHBand="0" w:noVBand="1"/>
      </w:tblPr>
      <w:tblGrid>
        <w:gridCol w:w="982"/>
        <w:gridCol w:w="1189"/>
        <w:gridCol w:w="1368"/>
        <w:gridCol w:w="3119"/>
        <w:gridCol w:w="1737"/>
      </w:tblGrid>
      <w:tr w:rsidR="008832FF" w:rsidRPr="00CF0A49" w:rsidTr="008832F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982" w:type="dxa"/>
            <w:vAlign w:val="center"/>
          </w:tcPr>
          <w:p w:rsidR="008832FF" w:rsidRPr="00CF0A49" w:rsidRDefault="008832FF" w:rsidP="004D00A6">
            <w:pPr>
              <w:keepNext/>
              <w:jc w:val="center"/>
              <w:rPr>
                <w:rFonts w:ascii="Times New Roman" w:eastAsia="Times New Roman" w:hAnsi="Times New Roman" w:cs="Times New Roman"/>
              </w:rPr>
            </w:pPr>
            <w:r>
              <w:rPr>
                <w:rFonts w:ascii="Times New Roman" w:eastAsia="Times New Roman" w:hAnsi="Times New Roman" w:cs="Times New Roman"/>
              </w:rPr>
              <w:t>symbol</w:t>
            </w:r>
          </w:p>
        </w:tc>
        <w:tc>
          <w:tcPr>
            <w:tcW w:w="1189" w:type="dxa"/>
            <w:vAlign w:val="center"/>
          </w:tcPr>
          <w:p w:rsidR="008832FF" w:rsidRPr="00CF0A49"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1368"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logarithm</w:t>
            </w:r>
          </w:p>
        </w:tc>
        <w:tc>
          <w:tcPr>
            <w:tcW w:w="3119"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Decimal value</w:t>
            </w:r>
          </w:p>
        </w:tc>
        <w:tc>
          <w:tcPr>
            <w:tcW w:w="1737" w:type="dxa"/>
          </w:tcPr>
          <w:p w:rsidR="008832FF" w:rsidRDefault="008832FF" w:rsidP="004D00A6">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word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yotta</w:t>
            </w:r>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8832FF">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0"/>
                <w:szCs w:val="20"/>
              </w:rPr>
            </w:pPr>
            <w:r w:rsidRPr="008832FF">
              <w:rPr>
                <w:rFonts w:ascii="Calibri" w:eastAsia="Times New Roman" w:hAnsi="Calibri" w:cs="Times New Roman"/>
                <w:color w:val="808080" w:themeColor="background1" w:themeShade="80"/>
                <w:sz w:val="20"/>
                <w:szCs w:val="20"/>
              </w:rPr>
              <w:t>1 000 000 000 000 000 000 000 000</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zetta</w:t>
            </w:r>
          </w:p>
        </w:tc>
        <w:tc>
          <w:tcPr>
            <w:tcW w:w="1368"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Default="008832FF" w:rsidP="008832FF">
            <w:pPr>
              <w:jc w:val="right"/>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r>
              <w:rPr>
                <w:rFonts w:ascii="Calibri" w:eastAsia="Times New Roman" w:hAnsi="Calibri" w:cs="Times New Roman"/>
                <w:color w:val="808080" w:themeColor="background1" w:themeShade="80"/>
                <w:sz w:val="20"/>
                <w:szCs w:val="20"/>
              </w:rPr>
              <w:t>000</w:t>
            </w:r>
          </w:p>
        </w:tc>
        <w:tc>
          <w:tcPr>
            <w:tcW w:w="1737"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E</w:t>
            </w:r>
          </w:p>
        </w:tc>
        <w:tc>
          <w:tcPr>
            <w:tcW w:w="1189" w:type="dxa"/>
            <w:vAlign w:val="center"/>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exa</w:t>
            </w:r>
          </w:p>
        </w:tc>
        <w:tc>
          <w:tcPr>
            <w:tcW w:w="1368" w:type="dxa"/>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Default="008832FF" w:rsidP="008832FF">
            <w:pPr>
              <w:jc w:val="right"/>
              <w:cnfStyle w:val="000000100000" w:firstRow="0" w:lastRow="0" w:firstColumn="0" w:lastColumn="0" w:oddVBand="0" w:evenVBand="0" w:oddHBand="1"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1 000 000 000 000 000 000 </w:t>
            </w:r>
          </w:p>
        </w:tc>
        <w:tc>
          <w:tcPr>
            <w:tcW w:w="1737" w:type="dxa"/>
          </w:tcPr>
          <w:p w:rsidR="008832FF" w:rsidRP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8832FF">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P</w:t>
            </w:r>
          </w:p>
        </w:tc>
        <w:tc>
          <w:tcPr>
            <w:tcW w:w="1189" w:type="dxa"/>
            <w:vAlign w:val="center"/>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peta</w:t>
            </w:r>
          </w:p>
        </w:tc>
        <w:tc>
          <w:tcPr>
            <w:tcW w:w="1368"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Default="008832FF" w:rsidP="008832FF">
            <w:pPr>
              <w:jc w:val="right"/>
              <w:cnfStyle w:val="000000000000" w:firstRow="0" w:lastRow="0" w:firstColumn="0" w:lastColumn="0" w:oddVBand="0" w:evenVBand="0" w:oddHBand="0" w:evenHBand="0" w:firstRowFirstColumn="0" w:firstRowLastColumn="0" w:lastRowFirstColumn="0" w:lastRowLastColumn="0"/>
            </w:pPr>
            <w:r w:rsidRPr="005A6CC1">
              <w:rPr>
                <w:rFonts w:ascii="Calibri" w:eastAsia="Times New Roman" w:hAnsi="Calibri" w:cs="Times New Roman"/>
                <w:color w:val="808080" w:themeColor="background1" w:themeShade="80"/>
                <w:sz w:val="20"/>
                <w:szCs w:val="20"/>
              </w:rPr>
              <w:t xml:space="preserve">1 000 000 000 000 000 </w:t>
            </w:r>
          </w:p>
        </w:tc>
        <w:tc>
          <w:tcPr>
            <w:tcW w:w="1737" w:type="dxa"/>
          </w:tcPr>
          <w:p w:rsidR="008832FF" w:rsidRP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T</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tera</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1 000 000 000 000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G</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giga</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1 000 000 000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mega</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1 000 000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k</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kilo</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1 000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h</w:t>
            </w:r>
          </w:p>
        </w:tc>
        <w:tc>
          <w:tcPr>
            <w:tcW w:w="1189" w:type="dxa"/>
            <w:vAlign w:val="center"/>
          </w:tcPr>
          <w:p w:rsidR="008832FF"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hecto</w:t>
            </w:r>
          </w:p>
        </w:tc>
        <w:tc>
          <w:tcPr>
            <w:tcW w:w="1368"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8832FF" w:rsidRDefault="008832FF" w:rsidP="008832FF">
            <w:pPr>
              <w:jc w:val="right"/>
              <w:cnfStyle w:val="000000100000" w:firstRow="0" w:lastRow="0" w:firstColumn="0" w:lastColumn="0" w:oddVBand="0" w:evenVBand="0" w:oddHBand="1" w:evenHBand="0" w:firstRowFirstColumn="0" w:firstRowLastColumn="0" w:lastRowFirstColumn="0" w:lastRowLastColumn="0"/>
              <w:rPr>
                <w:b/>
              </w:rPr>
            </w:pPr>
            <w:r w:rsidRPr="008832FF">
              <w:rPr>
                <w:rFonts w:ascii="Calibri" w:eastAsia="Times New Roman" w:hAnsi="Calibri" w:cs="Times New Roman"/>
                <w:b/>
                <w:sz w:val="20"/>
                <w:szCs w:val="20"/>
              </w:rPr>
              <w:t>100</w:t>
            </w:r>
          </w:p>
        </w:tc>
        <w:tc>
          <w:tcPr>
            <w:tcW w:w="1737" w:type="dxa"/>
          </w:tcPr>
          <w:p w:rsidR="008832FF" w:rsidRPr="004D00A6" w:rsidRDefault="008832FF" w:rsidP="008832FF">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8832FF">
            <w:pPr>
              <w:keepNext/>
              <w:jc w:val="center"/>
              <w:rPr>
                <w:rFonts w:ascii="Calibri" w:eastAsia="Times New Roman" w:hAnsi="Calibri" w:cs="Times New Roman"/>
                <w:sz w:val="28"/>
                <w:szCs w:val="28"/>
              </w:rPr>
            </w:pPr>
            <w:r>
              <w:rPr>
                <w:rFonts w:ascii="Calibri" w:eastAsia="Times New Roman" w:hAnsi="Calibri" w:cs="Times New Roman"/>
                <w:sz w:val="28"/>
                <w:szCs w:val="28"/>
              </w:rPr>
              <w:t>da</w:t>
            </w:r>
          </w:p>
        </w:tc>
        <w:tc>
          <w:tcPr>
            <w:tcW w:w="1189" w:type="dxa"/>
            <w:vAlign w:val="center"/>
          </w:tcPr>
          <w:p w:rsidR="008832FF"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deca</w:t>
            </w:r>
          </w:p>
        </w:tc>
        <w:tc>
          <w:tcPr>
            <w:tcW w:w="1368"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8832FF" w:rsidRDefault="008832FF" w:rsidP="008832FF">
            <w:pPr>
              <w:jc w:val="right"/>
              <w:cnfStyle w:val="000000000000" w:firstRow="0" w:lastRow="0" w:firstColumn="0" w:lastColumn="0" w:oddVBand="0" w:evenVBand="0" w:oddHBand="0" w:evenHBand="0" w:firstRowFirstColumn="0" w:firstRowLastColumn="0" w:lastRowFirstColumn="0" w:lastRowLastColumn="0"/>
              <w:rPr>
                <w:b/>
              </w:rPr>
            </w:pPr>
            <w:r w:rsidRPr="008832FF">
              <w:rPr>
                <w:rFonts w:ascii="Calibri" w:eastAsia="Times New Roman" w:hAnsi="Calibri" w:cs="Times New Roman"/>
                <w:b/>
                <w:sz w:val="20"/>
                <w:szCs w:val="20"/>
              </w:rPr>
              <w:t>10</w:t>
            </w:r>
          </w:p>
        </w:tc>
        <w:tc>
          <w:tcPr>
            <w:tcW w:w="1737" w:type="dxa"/>
          </w:tcPr>
          <w:p w:rsidR="008832FF" w:rsidRPr="004D00A6" w:rsidRDefault="008832FF" w:rsidP="008832FF">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0</w:t>
            </w:r>
          </w:p>
        </w:tc>
        <w:tc>
          <w:tcPr>
            <w:tcW w:w="3119"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one</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d</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deci</w:t>
            </w:r>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tenth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c</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centi</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-2</w:t>
            </w:r>
          </w:p>
        </w:tc>
        <w:tc>
          <w:tcPr>
            <w:tcW w:w="3119" w:type="dxa"/>
          </w:tcPr>
          <w:p w:rsidR="008832FF" w:rsidRPr="004D00A6"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w:t>
            </w:r>
            <w:r>
              <w:rPr>
                <w:rFonts w:ascii="Calibri" w:eastAsia="Times New Roman" w:hAnsi="Calibri" w:cs="Times New Roman"/>
                <w:b/>
                <w:sz w:val="20"/>
                <w:szCs w:val="20"/>
              </w:rPr>
              <w:t>0</w:t>
            </w: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hundredth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m</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milli</w:t>
            </w:r>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-3</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thousandth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µ</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micro</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-6</w:t>
            </w:r>
          </w:p>
        </w:tc>
        <w:tc>
          <w:tcPr>
            <w:tcW w:w="3119" w:type="dxa"/>
          </w:tcPr>
          <w:p w:rsidR="008832FF" w:rsidRPr="004D00A6"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millionth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n</w:t>
            </w:r>
          </w:p>
        </w:tc>
        <w:tc>
          <w:tcPr>
            <w:tcW w:w="1189" w:type="dxa"/>
            <w:vAlign w:val="center"/>
          </w:tcPr>
          <w:p w:rsid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nano</w:t>
            </w:r>
          </w:p>
        </w:tc>
        <w:tc>
          <w:tcPr>
            <w:tcW w:w="1368"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-9</w:t>
            </w:r>
          </w:p>
        </w:tc>
        <w:tc>
          <w:tcPr>
            <w:tcW w:w="3119" w:type="dxa"/>
          </w:tcPr>
          <w:p w:rsidR="008832FF" w:rsidRPr="004D00A6"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w:t>
            </w:r>
            <w:r>
              <w:rPr>
                <w:rFonts w:ascii="Calibri" w:eastAsia="Times New Roman" w:hAnsi="Calibri" w:cs="Times New Roman"/>
                <w:b/>
                <w:sz w:val="20"/>
                <w:szCs w:val="20"/>
              </w:rPr>
              <w:t>00</w:t>
            </w:r>
            <w:r w:rsidRPr="008832FF">
              <w:rPr>
                <w:rFonts w:ascii="Calibri" w:eastAsia="Times New Roman" w:hAnsi="Calibri" w:cs="Times New Roman"/>
                <w:b/>
                <w:sz w:val="20"/>
                <w:szCs w:val="20"/>
              </w:rPr>
              <w:t>1</w:t>
            </w:r>
          </w:p>
        </w:tc>
        <w:tc>
          <w:tcPr>
            <w:tcW w:w="1737" w:type="dxa"/>
          </w:tcPr>
          <w:p w:rsidR="008832FF" w:rsidRPr="004D00A6"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billionth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Default="008832FF" w:rsidP="004D00A6">
            <w:pPr>
              <w:keepNext/>
              <w:jc w:val="center"/>
              <w:rPr>
                <w:rFonts w:ascii="Calibri" w:eastAsia="Times New Roman" w:hAnsi="Calibri" w:cs="Times New Roman"/>
                <w:sz w:val="28"/>
                <w:szCs w:val="28"/>
              </w:rPr>
            </w:pPr>
            <w:r>
              <w:rPr>
                <w:rFonts w:ascii="Calibri" w:eastAsia="Times New Roman" w:hAnsi="Calibri" w:cs="Times New Roman"/>
                <w:sz w:val="28"/>
                <w:szCs w:val="28"/>
              </w:rPr>
              <w:t>p</w:t>
            </w:r>
          </w:p>
        </w:tc>
        <w:tc>
          <w:tcPr>
            <w:tcW w:w="1189" w:type="dxa"/>
            <w:vAlign w:val="center"/>
          </w:tcPr>
          <w:p w:rsid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sz w:val="28"/>
                <w:szCs w:val="28"/>
              </w:rPr>
            </w:pPr>
            <w:r>
              <w:rPr>
                <w:rFonts w:ascii="Calibri" w:eastAsia="Times New Roman" w:hAnsi="Calibri" w:cs="Times New Roman"/>
                <w:b/>
                <w:bCs/>
                <w:sz w:val="28"/>
                <w:szCs w:val="28"/>
              </w:rPr>
              <w:t>pico</w:t>
            </w:r>
          </w:p>
        </w:tc>
        <w:tc>
          <w:tcPr>
            <w:tcW w:w="1368"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-12</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8832FF">
              <w:rPr>
                <w:rFonts w:ascii="Calibri" w:eastAsia="Times New Roman" w:hAnsi="Calibri" w:cs="Times New Roman"/>
                <w:b/>
                <w:sz w:val="20"/>
                <w:szCs w:val="20"/>
              </w:rPr>
              <w:t>0.000 000 000 001</w:t>
            </w:r>
          </w:p>
        </w:tc>
        <w:tc>
          <w:tcPr>
            <w:tcW w:w="1737" w:type="dxa"/>
          </w:tcPr>
          <w:p w:rsidR="008832FF" w:rsidRPr="004D00A6"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sz w:val="28"/>
                <w:szCs w:val="28"/>
              </w:rPr>
            </w:pPr>
            <w:r w:rsidRPr="004D00A6">
              <w:rPr>
                <w:rFonts w:ascii="Calibri" w:eastAsia="Times New Roman" w:hAnsi="Calibri" w:cs="Times New Roman"/>
                <w:b/>
                <w:sz w:val="28"/>
                <w:szCs w:val="28"/>
              </w:rPr>
              <w:t>trillionth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f</w:t>
            </w:r>
          </w:p>
        </w:tc>
        <w:tc>
          <w:tcPr>
            <w:tcW w:w="1189" w:type="dxa"/>
            <w:vAlign w:val="center"/>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femto</w:t>
            </w:r>
          </w:p>
        </w:tc>
        <w:tc>
          <w:tcPr>
            <w:tcW w:w="1368"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-15</w:t>
            </w:r>
          </w:p>
        </w:tc>
        <w:tc>
          <w:tcPr>
            <w:tcW w:w="3119" w:type="dxa"/>
          </w:tcPr>
          <w:p w:rsidR="008832FF" w:rsidRPr="008832FF"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.000 000 000 000 001</w:t>
            </w:r>
          </w:p>
        </w:tc>
        <w:tc>
          <w:tcPr>
            <w:tcW w:w="1737"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quadrillionth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a</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atto</w:t>
            </w:r>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-18</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.000 000 000 000 000 001</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quintillionth</w:t>
            </w:r>
          </w:p>
        </w:tc>
      </w:tr>
      <w:tr w:rsidR="008832FF" w:rsidRPr="00CF0A49" w:rsidTr="008832FF">
        <w:trPr>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z</w:t>
            </w:r>
          </w:p>
        </w:tc>
        <w:tc>
          <w:tcPr>
            <w:tcW w:w="1189" w:type="dxa"/>
            <w:vAlign w:val="center"/>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zepto</w:t>
            </w:r>
          </w:p>
        </w:tc>
        <w:tc>
          <w:tcPr>
            <w:tcW w:w="1368"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-21</w:t>
            </w:r>
          </w:p>
        </w:tc>
        <w:tc>
          <w:tcPr>
            <w:tcW w:w="3119" w:type="dxa"/>
          </w:tcPr>
          <w:p w:rsidR="008832FF" w:rsidRPr="008832FF" w:rsidRDefault="008832FF" w:rsidP="008832FF">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.000 000 000 000 000 000 001</w:t>
            </w:r>
          </w:p>
        </w:tc>
        <w:tc>
          <w:tcPr>
            <w:tcW w:w="1737" w:type="dxa"/>
          </w:tcPr>
          <w:p w:rsidR="008832FF" w:rsidRPr="008832FF" w:rsidRDefault="008832FF" w:rsidP="004D00A6">
            <w:pPr>
              <w:keepNext/>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sextillionth</w:t>
            </w:r>
          </w:p>
        </w:tc>
      </w:tr>
      <w:tr w:rsidR="008832FF" w:rsidRPr="00CF0A49" w:rsidTr="008832F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82" w:type="dxa"/>
            <w:vAlign w:val="center"/>
          </w:tcPr>
          <w:p w:rsidR="008832FF" w:rsidRPr="008832FF" w:rsidRDefault="008832FF" w:rsidP="004D00A6">
            <w:pPr>
              <w:keepNext/>
              <w:jc w:val="center"/>
              <w:rPr>
                <w:rFonts w:ascii="Calibri" w:eastAsia="Times New Roman" w:hAnsi="Calibri" w:cs="Times New Roman"/>
                <w:b w:val="0"/>
                <w:color w:val="808080" w:themeColor="background1" w:themeShade="80"/>
                <w:sz w:val="28"/>
                <w:szCs w:val="28"/>
              </w:rPr>
            </w:pPr>
            <w:r w:rsidRPr="008832FF">
              <w:rPr>
                <w:rFonts w:ascii="Calibri" w:eastAsia="Times New Roman" w:hAnsi="Calibri" w:cs="Times New Roman"/>
                <w:b w:val="0"/>
                <w:color w:val="808080" w:themeColor="background1" w:themeShade="80"/>
                <w:sz w:val="28"/>
                <w:szCs w:val="28"/>
              </w:rPr>
              <w:t>y</w:t>
            </w:r>
          </w:p>
        </w:tc>
        <w:tc>
          <w:tcPr>
            <w:tcW w:w="1189" w:type="dxa"/>
            <w:vAlign w:val="center"/>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color w:val="808080" w:themeColor="background1" w:themeShade="80"/>
                <w:sz w:val="28"/>
                <w:szCs w:val="28"/>
              </w:rPr>
            </w:pPr>
            <w:r w:rsidRPr="008832FF">
              <w:rPr>
                <w:rFonts w:ascii="Calibri" w:eastAsia="Times New Roman" w:hAnsi="Calibri" w:cs="Times New Roman"/>
                <w:bCs/>
                <w:color w:val="808080" w:themeColor="background1" w:themeShade="80"/>
                <w:sz w:val="28"/>
                <w:szCs w:val="28"/>
              </w:rPr>
              <w:t>yocto</w:t>
            </w:r>
          </w:p>
        </w:tc>
        <w:tc>
          <w:tcPr>
            <w:tcW w:w="1368"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-24</w:t>
            </w:r>
          </w:p>
        </w:tc>
        <w:tc>
          <w:tcPr>
            <w:tcW w:w="3119" w:type="dxa"/>
          </w:tcPr>
          <w:p w:rsidR="008832FF" w:rsidRPr="008832FF" w:rsidRDefault="008832FF" w:rsidP="008832F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5A6CC1">
              <w:rPr>
                <w:rFonts w:ascii="Calibri" w:eastAsia="Times New Roman" w:hAnsi="Calibri" w:cs="Times New Roman"/>
                <w:color w:val="808080" w:themeColor="background1" w:themeShade="80"/>
                <w:sz w:val="20"/>
                <w:szCs w:val="20"/>
              </w:rPr>
              <w:t>0</w:t>
            </w:r>
            <w:r>
              <w:rPr>
                <w:rFonts w:ascii="Calibri" w:eastAsia="Times New Roman" w:hAnsi="Calibri" w:cs="Times New Roman"/>
                <w:color w:val="808080" w:themeColor="background1" w:themeShade="80"/>
                <w:sz w:val="20"/>
                <w:szCs w:val="20"/>
              </w:rPr>
              <w:t>.000 000 000 000 000 000 000 001</w:t>
            </w:r>
          </w:p>
        </w:tc>
        <w:tc>
          <w:tcPr>
            <w:tcW w:w="1737" w:type="dxa"/>
          </w:tcPr>
          <w:p w:rsidR="008832FF" w:rsidRPr="008832FF" w:rsidRDefault="008832FF" w:rsidP="004D00A6">
            <w:pPr>
              <w:keepNext/>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808080" w:themeColor="background1" w:themeShade="80"/>
                <w:sz w:val="28"/>
                <w:szCs w:val="28"/>
              </w:rPr>
            </w:pPr>
            <w:r w:rsidRPr="008832FF">
              <w:rPr>
                <w:rFonts w:ascii="Calibri" w:eastAsia="Times New Roman" w:hAnsi="Calibri" w:cs="Times New Roman"/>
                <w:color w:val="808080" w:themeColor="background1" w:themeShade="80"/>
                <w:sz w:val="28"/>
                <w:szCs w:val="28"/>
              </w:rPr>
              <w:t>septillionth</w:t>
            </w:r>
          </w:p>
        </w:tc>
      </w:tr>
    </w:tbl>
    <w:p w:rsidR="00550C78" w:rsidRDefault="00550C78" w:rsidP="00BE55F4">
      <w:pPr>
        <w:jc w:val="both"/>
      </w:pPr>
    </w:p>
    <w:p w:rsidR="00A70C2F" w:rsidRDefault="00A70C2F" w:rsidP="001622B9">
      <w:pPr>
        <w:pStyle w:val="Nadpis1"/>
        <w:numPr>
          <w:ilvl w:val="0"/>
          <w:numId w:val="0"/>
        </w:numPr>
        <w:ind w:left="432"/>
      </w:pPr>
      <w:r>
        <w:lastRenderedPageBreak/>
        <w:t>Physical Constants</w:t>
      </w:r>
    </w:p>
    <w:tbl>
      <w:tblPr>
        <w:tblStyle w:val="Tabulkaseznamu3zvraznn3"/>
        <w:tblW w:w="8359" w:type="dxa"/>
        <w:tblLayout w:type="fixed"/>
        <w:tblLook w:val="04A0" w:firstRow="1" w:lastRow="0" w:firstColumn="1" w:lastColumn="0" w:noHBand="0" w:noVBand="1"/>
      </w:tblPr>
      <w:tblGrid>
        <w:gridCol w:w="846"/>
        <w:gridCol w:w="3544"/>
        <w:gridCol w:w="2693"/>
        <w:gridCol w:w="1276"/>
      </w:tblGrid>
      <w:tr w:rsidR="00A70C2F" w:rsidRPr="00CF0A49" w:rsidTr="00EF4A7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846" w:type="dxa"/>
            <w:vAlign w:val="center"/>
          </w:tcPr>
          <w:p w:rsidR="00A70C2F" w:rsidRPr="00CF0A49" w:rsidRDefault="00A70C2F" w:rsidP="00780148">
            <w:pPr>
              <w:keepNext/>
              <w:jc w:val="center"/>
              <w:rPr>
                <w:rFonts w:ascii="Times New Roman" w:eastAsia="Times New Roman" w:hAnsi="Times New Roman" w:cs="Times New Roman"/>
              </w:rPr>
            </w:pPr>
          </w:p>
        </w:tc>
        <w:tc>
          <w:tcPr>
            <w:tcW w:w="3544" w:type="dxa"/>
            <w:vAlign w:val="center"/>
          </w:tcPr>
          <w:p w:rsidR="00A70C2F" w:rsidRPr="00CF0A49"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r>
              <w:rPr>
                <w:rFonts w:ascii="Calibri" w:eastAsia="Times New Roman" w:hAnsi="Calibri" w:cs="Times New Roman"/>
                <w:sz w:val="28"/>
                <w:szCs w:val="28"/>
              </w:rPr>
              <w:t>Name</w:t>
            </w:r>
          </w:p>
        </w:tc>
        <w:tc>
          <w:tcPr>
            <w:tcW w:w="2693" w:type="dxa"/>
          </w:tcPr>
          <w:p w:rsidR="00A70C2F"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Value</w:t>
            </w:r>
          </w:p>
        </w:tc>
        <w:tc>
          <w:tcPr>
            <w:tcW w:w="1276" w:type="dxa"/>
          </w:tcPr>
          <w:p w:rsidR="00A70C2F" w:rsidRDefault="00A70C2F" w:rsidP="00780148">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h</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Planck constant</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6.62606957(29)×10</w:t>
            </w:r>
            <w:r w:rsidRPr="001622B9">
              <w:rPr>
                <w:i/>
                <w:color w:val="A6A6A6" w:themeColor="background1" w:themeShade="A6"/>
                <w:vertAlign w:val="superscript"/>
              </w:rPr>
              <w:t>−34</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J.s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N</w:t>
            </w:r>
            <w:r w:rsidRPr="001507E2">
              <w:rPr>
                <w:rFonts w:eastAsia="Times New Roman" w:cs="Times New Roman"/>
                <w:sz w:val="28"/>
                <w:szCs w:val="28"/>
                <w:vertAlign w:val="subscript"/>
              </w:rPr>
              <w:t>A</w:t>
            </w:r>
          </w:p>
        </w:tc>
        <w:tc>
          <w:tcPr>
            <w:tcW w:w="3544" w:type="dxa"/>
            <w:vAlign w:val="center"/>
          </w:tcPr>
          <w:p w:rsidR="00B670F6" w:rsidRPr="0066346C"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cs="Arial"/>
                <w:b/>
                <w:bCs/>
                <w:sz w:val="28"/>
                <w:szCs w:val="28"/>
                <w:shd w:val="clear" w:color="auto" w:fill="FFFFFF"/>
              </w:rPr>
              <w:t>Avogadro constant</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6.02214129(27)×10</w:t>
            </w:r>
            <w:r w:rsidRPr="001622B9">
              <w:rPr>
                <w:b/>
                <w:vertAlign w:val="superscript"/>
              </w:rPr>
              <w:t>23</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b/>
              </w:rPr>
            </w:pP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R</w:t>
            </w:r>
          </w:p>
        </w:tc>
        <w:tc>
          <w:tcPr>
            <w:tcW w:w="3544" w:type="dxa"/>
            <w:vAlign w:val="center"/>
          </w:tcPr>
          <w:p w:rsidR="00B670F6" w:rsidRPr="0066346C"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cs="Arial"/>
                <w:b/>
                <w:bCs/>
                <w:sz w:val="28"/>
                <w:szCs w:val="28"/>
                <w:shd w:val="clear" w:color="auto" w:fill="FFFFFF"/>
              </w:rPr>
            </w:pPr>
            <w:r w:rsidRPr="0066346C">
              <w:rPr>
                <w:rFonts w:cs="Arial"/>
                <w:b/>
                <w:bCs/>
                <w:sz w:val="28"/>
                <w:szCs w:val="28"/>
                <w:shd w:val="clear" w:color="auto" w:fill="FFFFFF"/>
              </w:rPr>
              <w:t>Gas constant</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b/>
              </w:rPr>
            </w:pPr>
            <w:r w:rsidRPr="001622B9">
              <w:rPr>
                <w:b/>
              </w:rPr>
              <w:t>8.3144621(75)</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b/>
              </w:rPr>
            </w:pPr>
            <w:r w:rsidRPr="001622B9">
              <w:rPr>
                <w:b/>
              </w:rPr>
              <w:t>J.mol</w:t>
            </w:r>
            <w:r w:rsidR="001622B9" w:rsidRPr="001622B9">
              <w:rPr>
                <w:b/>
                <w:vertAlign w:val="superscript"/>
              </w:rPr>
              <w:t>-</w:t>
            </w:r>
            <w:r w:rsidRPr="001622B9">
              <w:rPr>
                <w:b/>
                <w:vertAlign w:val="superscript"/>
              </w:rPr>
              <w:t>1</w:t>
            </w:r>
            <w:r w:rsidRPr="001622B9">
              <w:rPr>
                <w:b/>
              </w:rPr>
              <w:t>.K</w:t>
            </w:r>
            <w:r w:rsidRPr="001622B9">
              <w:rPr>
                <w:b/>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i/>
                <w:sz w:val="28"/>
                <w:szCs w:val="28"/>
              </w:rPr>
            </w:pPr>
            <w:r w:rsidRPr="001622B9">
              <w:rPr>
                <w:rFonts w:eastAsia="Times New Roman" w:cs="Times New Roman"/>
                <w:i/>
                <w:sz w:val="28"/>
                <w:szCs w:val="28"/>
              </w:rPr>
              <w:t>e</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i/>
                <w:sz w:val="28"/>
                <w:szCs w:val="28"/>
              </w:rPr>
            </w:pPr>
            <w:r w:rsidRPr="001622B9">
              <w:rPr>
                <w:rFonts w:eastAsia="Times New Roman" w:cs="Times New Roman"/>
                <w:b/>
                <w:bCs/>
                <w:i/>
                <w:sz w:val="28"/>
                <w:szCs w:val="28"/>
              </w:rPr>
              <w:t>elementary charge</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i/>
              </w:rPr>
            </w:pPr>
            <w:r w:rsidRPr="001622B9">
              <w:rPr>
                <w:b/>
                <w:i/>
              </w:rPr>
              <w:t>1.602176565(35)×10</w:t>
            </w:r>
            <w:r w:rsidRPr="001622B9">
              <w:rPr>
                <w:b/>
                <w:i/>
                <w:vertAlign w:val="superscript"/>
              </w:rPr>
              <w:t>−19</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b/>
                <w:i/>
              </w:rPr>
            </w:pPr>
            <w:r w:rsidRPr="001622B9">
              <w:rPr>
                <w:b/>
                <w:i/>
              </w:rPr>
              <w:t>C</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G</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gravitation constant </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6.67384(80)×10</w:t>
            </w:r>
            <w:r w:rsidRPr="001622B9">
              <w:rPr>
                <w:i/>
                <w:color w:val="A6A6A6" w:themeColor="background1" w:themeShade="A6"/>
                <w:vertAlign w:val="superscript"/>
              </w:rPr>
              <w:t>−11</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m3.kg</w:t>
            </w:r>
            <w:r w:rsidRPr="001622B9">
              <w:rPr>
                <w:i/>
                <w:color w:val="A6A6A6" w:themeColor="background1" w:themeShade="A6"/>
                <w:vertAlign w:val="superscript"/>
              </w:rPr>
              <w:t>−1</w:t>
            </w:r>
            <w:r w:rsidRPr="001622B9">
              <w:rPr>
                <w:i/>
                <w:color w:val="A6A6A6" w:themeColor="background1" w:themeShade="A6"/>
              </w:rPr>
              <w:t>.s</w:t>
            </w:r>
            <w:r w:rsidRPr="001622B9">
              <w:rPr>
                <w:i/>
                <w:color w:val="A6A6A6" w:themeColor="background1" w:themeShade="A6"/>
                <w:vertAlign w:val="superscript"/>
              </w:rPr>
              <w:t>−2</w:t>
            </w:r>
          </w:p>
        </w:tc>
      </w:tr>
      <w:tr w:rsidR="00B670F6"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507E2" w:rsidRDefault="00B670F6" w:rsidP="00B670F6">
            <w:pPr>
              <w:keepNext/>
              <w:jc w:val="center"/>
              <w:rPr>
                <w:rFonts w:eastAsia="Times New Roman" w:cs="Times New Roman"/>
                <w:sz w:val="28"/>
                <w:szCs w:val="28"/>
              </w:rPr>
            </w:pPr>
            <w:r w:rsidRPr="001507E2">
              <w:rPr>
                <w:rFonts w:eastAsia="Times New Roman" w:cs="Times New Roman"/>
                <w:sz w:val="28"/>
                <w:szCs w:val="28"/>
              </w:rPr>
              <w:t>g</w:t>
            </w:r>
          </w:p>
        </w:tc>
        <w:tc>
          <w:tcPr>
            <w:tcW w:w="3544" w:type="dxa"/>
            <w:vAlign w:val="center"/>
          </w:tcPr>
          <w:p w:rsidR="00B670F6" w:rsidRPr="0066346C"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8"/>
                <w:szCs w:val="28"/>
              </w:rPr>
            </w:pPr>
            <w:r w:rsidRPr="0066346C">
              <w:rPr>
                <w:rFonts w:eastAsia="Times New Roman" w:cs="Times New Roman"/>
                <w:b/>
                <w:bCs/>
                <w:sz w:val="28"/>
                <w:szCs w:val="28"/>
              </w:rPr>
              <w:t>Earth gravity acceleration</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w:t>
            </w:r>
            <w:r w:rsidR="001622B9" w:rsidRPr="001622B9">
              <w:rPr>
                <w:b/>
              </w:rPr>
              <w:t xml:space="preserve"> </w:t>
            </w:r>
            <w:r w:rsidRPr="001622B9">
              <w:rPr>
                <w:b/>
              </w:rPr>
              <w:t>9.8067</w:t>
            </w:r>
          </w:p>
        </w:tc>
        <w:tc>
          <w:tcPr>
            <w:tcW w:w="1276" w:type="dxa"/>
          </w:tcPr>
          <w:p w:rsidR="00B670F6" w:rsidRPr="001622B9" w:rsidRDefault="00B670F6" w:rsidP="00226D44">
            <w:pPr>
              <w:cnfStyle w:val="000000000000" w:firstRow="0" w:lastRow="0" w:firstColumn="0" w:lastColumn="0" w:oddVBand="0" w:evenVBand="0" w:oddHBand="0" w:evenHBand="0" w:firstRowFirstColumn="0" w:firstRowLastColumn="0" w:lastRowFirstColumn="0" w:lastRowLastColumn="0"/>
              <w:rPr>
                <w:b/>
              </w:rPr>
            </w:pPr>
            <w:r w:rsidRPr="001622B9">
              <w:rPr>
                <w:b/>
              </w:rPr>
              <w:t>m.s</w:t>
            </w:r>
            <w:r w:rsidR="00226D44" w:rsidRPr="001622B9">
              <w:rPr>
                <w:b/>
                <w:vertAlign w:val="superscript"/>
              </w:rPr>
              <w:t>-</w:t>
            </w:r>
            <w:r w:rsidRPr="001622B9">
              <w:rPr>
                <w:b/>
                <w:vertAlign w:val="superscript"/>
              </w:rPr>
              <w:t>2</w:t>
            </w:r>
          </w:p>
        </w:tc>
      </w:tr>
      <w:tr w:rsidR="00226D44" w:rsidRPr="00A65CAE"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226D44">
            <w:pPr>
              <w:keepNext/>
              <w:jc w:val="center"/>
              <w:rPr>
                <w:rFonts w:eastAsia="Times New Roman" w:cs="Times New Roman"/>
                <w:b w:val="0"/>
                <w:color w:val="A6A6A6" w:themeColor="background1" w:themeShade="A6"/>
                <w:sz w:val="28"/>
                <w:szCs w:val="28"/>
              </w:rPr>
            </w:pPr>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Mn</w:t>
            </w:r>
          </w:p>
        </w:tc>
        <w:tc>
          <w:tcPr>
            <w:tcW w:w="3544" w:type="dxa"/>
            <w:vAlign w:val="center"/>
          </w:tcPr>
          <w:p w:rsidR="00226D44" w:rsidRPr="0066346C" w:rsidRDefault="00226D44" w:rsidP="00226D44">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Moon gravity acceleration</w:t>
            </w:r>
          </w:p>
        </w:tc>
        <w:tc>
          <w:tcPr>
            <w:tcW w:w="2693" w:type="dxa"/>
          </w:tcPr>
          <w:p w:rsidR="00226D44" w:rsidRPr="001622B9" w:rsidRDefault="00226D44"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1.625</w:t>
            </w:r>
          </w:p>
        </w:tc>
        <w:tc>
          <w:tcPr>
            <w:tcW w:w="1276" w:type="dxa"/>
          </w:tcPr>
          <w:p w:rsidR="00226D44" w:rsidRPr="001622B9" w:rsidRDefault="00226D44" w:rsidP="00226D44">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226D44" w:rsidRPr="00A65CAE"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226D44" w:rsidRPr="0066346C" w:rsidRDefault="00226D44" w:rsidP="00226D44">
            <w:pPr>
              <w:keepNext/>
              <w:jc w:val="center"/>
              <w:rPr>
                <w:rFonts w:eastAsia="Times New Roman" w:cs="Times New Roman"/>
                <w:b w:val="0"/>
                <w:color w:val="A6A6A6" w:themeColor="background1" w:themeShade="A6"/>
                <w:sz w:val="28"/>
                <w:szCs w:val="28"/>
              </w:rPr>
            </w:pPr>
            <w:r w:rsidRPr="0066346C">
              <w:rPr>
                <w:rFonts w:eastAsia="Times New Roman" w:cs="Times New Roman"/>
                <w:b w:val="0"/>
                <w:color w:val="A6A6A6" w:themeColor="background1" w:themeShade="A6"/>
                <w:sz w:val="28"/>
                <w:szCs w:val="28"/>
              </w:rPr>
              <w:t>g</w:t>
            </w:r>
            <w:r w:rsidRPr="0066346C">
              <w:rPr>
                <w:rFonts w:eastAsia="Times New Roman" w:cs="Times New Roman"/>
                <w:b w:val="0"/>
                <w:color w:val="A6A6A6" w:themeColor="background1" w:themeShade="A6"/>
                <w:sz w:val="28"/>
                <w:szCs w:val="28"/>
                <w:vertAlign w:val="subscript"/>
              </w:rPr>
              <w:t>Mrs</w:t>
            </w:r>
          </w:p>
        </w:tc>
        <w:tc>
          <w:tcPr>
            <w:tcW w:w="3544" w:type="dxa"/>
            <w:vAlign w:val="center"/>
          </w:tcPr>
          <w:p w:rsidR="00226D44" w:rsidRPr="0066346C" w:rsidRDefault="00226D44" w:rsidP="00226D44">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66346C">
              <w:rPr>
                <w:rFonts w:eastAsia="Times New Roman" w:cs="Times New Roman"/>
                <w:bCs/>
                <w:color w:val="A6A6A6" w:themeColor="background1" w:themeShade="A6"/>
                <w:sz w:val="28"/>
                <w:szCs w:val="28"/>
              </w:rPr>
              <w:t>Mars gravity acceleration</w:t>
            </w:r>
          </w:p>
        </w:tc>
        <w:tc>
          <w:tcPr>
            <w:tcW w:w="2693" w:type="dxa"/>
          </w:tcPr>
          <w:p w:rsidR="00226D44" w:rsidRPr="001622B9" w:rsidRDefault="00226D44"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w:t>
            </w:r>
            <w:r w:rsidR="001622B9" w:rsidRPr="001622B9">
              <w:rPr>
                <w:color w:val="A6A6A6" w:themeColor="background1" w:themeShade="A6"/>
              </w:rPr>
              <w:t xml:space="preserve"> </w:t>
            </w:r>
            <w:r w:rsidRPr="001622B9">
              <w:rPr>
                <w:color w:val="A6A6A6" w:themeColor="background1" w:themeShade="A6"/>
              </w:rPr>
              <w:t>3.728</w:t>
            </w:r>
          </w:p>
        </w:tc>
        <w:tc>
          <w:tcPr>
            <w:tcW w:w="1276" w:type="dxa"/>
          </w:tcPr>
          <w:p w:rsidR="00226D44" w:rsidRPr="001622B9" w:rsidRDefault="00226D44" w:rsidP="00226D44">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m.s</w:t>
            </w:r>
            <w:r w:rsidRPr="001622B9">
              <w:rPr>
                <w:color w:val="A6A6A6" w:themeColor="background1" w:themeShade="A6"/>
                <w:vertAlign w:val="superscript"/>
              </w:rPr>
              <w:t>-2</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c</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speed of light in vacuum</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299 792 458</w:t>
            </w:r>
          </w:p>
        </w:tc>
        <w:tc>
          <w:tcPr>
            <w:tcW w:w="1276" w:type="dxa"/>
          </w:tcPr>
          <w:p w:rsidR="00B670F6" w:rsidRPr="001622B9" w:rsidRDefault="00226D44" w:rsidP="00226D44">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m.s</w:t>
            </w:r>
            <w:r w:rsidRPr="001622B9">
              <w:rPr>
                <w:i/>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i/>
                <w:color w:val="A6A6A6" w:themeColor="background1" w:themeShade="A6"/>
                <w:sz w:val="28"/>
                <w:szCs w:val="28"/>
              </w:rPr>
            </w:pPr>
            <w:r w:rsidRPr="001622B9">
              <w:rPr>
                <w:rFonts w:eastAsia="Times New Roman" w:cs="Times New Roman"/>
                <w:b w:val="0"/>
                <w:i/>
                <w:color w:val="A6A6A6" w:themeColor="background1" w:themeShade="A6"/>
                <w:sz w:val="28"/>
                <w:szCs w:val="28"/>
              </w:rPr>
              <w:t>m</w:t>
            </w:r>
            <w:r w:rsidRPr="001622B9">
              <w:rPr>
                <w:rFonts w:eastAsia="Times New Roman" w:cs="Times New Roman"/>
                <w:b w:val="0"/>
                <w:i/>
                <w:color w:val="A6A6A6" w:themeColor="background1" w:themeShade="A6"/>
                <w:sz w:val="28"/>
                <w:szCs w:val="28"/>
                <w:vertAlign w:val="subscript"/>
              </w:rPr>
              <w:t>e</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 xml:space="preserve">rest mass of electron </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9.10938215(45)×10</w:t>
            </w:r>
            <w:r w:rsidRPr="001622B9">
              <w:rPr>
                <w:i/>
                <w:color w:val="A6A6A6" w:themeColor="background1" w:themeShade="A6"/>
                <w:vertAlign w:val="superscript"/>
              </w:rPr>
              <w:t>−31</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rPr>
                <w:i/>
                <w:color w:val="A6A6A6" w:themeColor="background1" w:themeShade="A6"/>
              </w:rPr>
            </w:pPr>
            <w:r w:rsidRPr="001622B9">
              <w:rPr>
                <w:i/>
                <w:color w:val="A6A6A6" w:themeColor="background1" w:themeShade="A6"/>
              </w:rPr>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p</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rest mass of proton</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1.672621777(74)×10</w:t>
            </w:r>
            <w:r w:rsidRPr="001622B9">
              <w:rPr>
                <w:color w:val="A6A6A6" w:themeColor="background1" w:themeShade="A6"/>
                <w:vertAlign w:val="superscript"/>
              </w:rPr>
              <w:t>−27</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sz w:val="28"/>
                <w:szCs w:val="28"/>
                <w:vertAlign w:val="subscript"/>
              </w:rPr>
            </w:pPr>
            <w:r w:rsidRPr="001622B9">
              <w:rPr>
                <w:rFonts w:eastAsia="Times New Roman" w:cs="Times New Roman"/>
                <w:b w:val="0"/>
                <w:sz w:val="28"/>
                <w:szCs w:val="28"/>
              </w:rPr>
              <w:t>m</w:t>
            </w:r>
            <w:r w:rsidRPr="001622B9">
              <w:rPr>
                <w:rFonts w:eastAsia="Times New Roman" w:cs="Times New Roman"/>
                <w:b w:val="0"/>
                <w:sz w:val="28"/>
                <w:szCs w:val="28"/>
                <w:vertAlign w:val="subscript"/>
              </w:rPr>
              <w:t>u</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atomic mass unit</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1622B9">
              <w:t>1.660538921(73)×10</w:t>
            </w:r>
            <w:r w:rsidRPr="001622B9">
              <w:rPr>
                <w:vertAlign w:val="superscript"/>
              </w:rPr>
              <w:t>−27</w:t>
            </w:r>
          </w:p>
        </w:tc>
        <w:tc>
          <w:tcPr>
            <w:tcW w:w="1276" w:type="dxa"/>
          </w:tcPr>
          <w:p w:rsidR="00B670F6" w:rsidRPr="001622B9" w:rsidRDefault="00B670F6" w:rsidP="00B670F6">
            <w:pPr>
              <w:cnfStyle w:val="000000000000" w:firstRow="0" w:lastRow="0" w:firstColumn="0" w:lastColumn="0" w:oddVBand="0" w:evenVBand="0" w:oddHBand="0" w:evenHBand="0" w:firstRowFirstColumn="0" w:firstRowLastColumn="0" w:lastRowFirstColumn="0" w:lastRowLastColumn="0"/>
            </w:pPr>
            <w:r w:rsidRPr="001622B9">
              <w:t>kg</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k</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Boltzmann constant=R/N</w:t>
            </w:r>
            <w:r w:rsidRPr="001622B9">
              <w:rPr>
                <w:rFonts w:eastAsia="Times New Roman" w:cs="Times New Roman"/>
                <w:bCs/>
                <w:color w:val="A6A6A6" w:themeColor="background1" w:themeShade="A6"/>
                <w:sz w:val="28"/>
                <w:szCs w:val="28"/>
                <w:vertAlign w:val="subscript"/>
              </w:rPr>
              <w:t>A</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 xml:space="preserve"> 1.3806488(13)×10</w:t>
            </w:r>
            <w:r w:rsidRPr="001622B9">
              <w:rPr>
                <w:color w:val="A6A6A6" w:themeColor="background1" w:themeShade="A6"/>
                <w:vertAlign w:val="superscript"/>
              </w:rPr>
              <w:t>−23</w:t>
            </w:r>
          </w:p>
        </w:tc>
        <w:tc>
          <w:tcPr>
            <w:tcW w:w="1276" w:type="dxa"/>
          </w:tcPr>
          <w:p w:rsidR="00B670F6" w:rsidRPr="001622B9" w:rsidRDefault="00B670F6"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J.K</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sz w:val="28"/>
                <w:szCs w:val="28"/>
              </w:rPr>
            </w:pPr>
            <w:r w:rsidRPr="001622B9">
              <w:rPr>
                <w:rFonts w:eastAsia="Times New Roman" w:cs="Times New Roman"/>
                <w:b w:val="0"/>
                <w:sz w:val="28"/>
                <w:szCs w:val="28"/>
              </w:rPr>
              <w:t>F</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sidRPr="001622B9">
              <w:rPr>
                <w:rFonts w:eastAsia="Times New Roman" w:cs="Times New Roman"/>
                <w:bCs/>
                <w:sz w:val="28"/>
                <w:szCs w:val="28"/>
              </w:rPr>
              <w:t>Faraday constant = e</w:t>
            </w:r>
            <w:r w:rsidRPr="001622B9">
              <w:rPr>
                <w:rStyle w:val="nowrap"/>
                <w:rFonts w:cs="Arial"/>
                <w:sz w:val="28"/>
                <w:szCs w:val="28"/>
                <w:shd w:val="clear" w:color="auto" w:fill="FFFFFF"/>
              </w:rPr>
              <w:t xml:space="preserve"> </w:t>
            </w:r>
            <w:r w:rsidRPr="001622B9">
              <w:rPr>
                <w:rFonts w:eastAsia="Times New Roman" w:cs="Times New Roman"/>
                <w:bCs/>
                <w:sz w:val="28"/>
                <w:szCs w:val="28"/>
              </w:rPr>
              <w:t>N</w:t>
            </w:r>
            <w:r w:rsidRPr="001622B9">
              <w:rPr>
                <w:rFonts w:eastAsia="Times New Roman" w:cs="Times New Roman"/>
                <w:bCs/>
                <w:sz w:val="28"/>
                <w:szCs w:val="28"/>
                <w:vertAlign w:val="subscript"/>
              </w:rPr>
              <w:t>A</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1622B9">
              <w:t>9.64853399(24)×10</w:t>
            </w:r>
            <w:r w:rsidRPr="001622B9">
              <w:rPr>
                <w:vertAlign w:val="superscript"/>
              </w:rPr>
              <w:t>4</w:t>
            </w:r>
          </w:p>
        </w:tc>
        <w:tc>
          <w:tcPr>
            <w:tcW w:w="1276" w:type="dxa"/>
          </w:tcPr>
          <w:p w:rsidR="00B670F6" w:rsidRPr="001622B9" w:rsidRDefault="00B670F6" w:rsidP="00226D44">
            <w:pPr>
              <w:cnfStyle w:val="000000000000" w:firstRow="0" w:lastRow="0" w:firstColumn="0" w:lastColumn="0" w:oddVBand="0" w:evenVBand="0" w:oddHBand="0" w:evenHBand="0" w:firstRowFirstColumn="0" w:firstRowLastColumn="0" w:lastRowFirstColumn="0" w:lastRowLastColumn="0"/>
            </w:pPr>
            <w:r w:rsidRPr="001622B9">
              <w:t>C.mol</w:t>
            </w:r>
            <w:r w:rsidR="00226D44" w:rsidRPr="001622B9">
              <w:rPr>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color w:val="A6A6A6" w:themeColor="background1" w:themeShade="A6"/>
                <w:sz w:val="28"/>
                <w:szCs w:val="28"/>
              </w:rPr>
            </w:pPr>
            <w:r w:rsidRPr="001622B9">
              <w:rPr>
                <w:rFonts w:eastAsia="Times New Roman" w:cs="Times New Roman"/>
                <w:b w:val="0"/>
                <w:color w:val="A6A6A6" w:themeColor="background1" w:themeShade="A6"/>
                <w:sz w:val="28"/>
                <w:szCs w:val="28"/>
              </w:rPr>
              <w:t>M</w:t>
            </w:r>
            <w:r w:rsidRPr="001622B9">
              <w:rPr>
                <w:rFonts w:eastAsia="Times New Roman" w:cs="Times New Roman"/>
                <w:b w:val="0"/>
                <w:color w:val="A6A6A6" w:themeColor="background1" w:themeShade="A6"/>
                <w:sz w:val="28"/>
                <w:szCs w:val="28"/>
                <w:vertAlign w:val="subscript"/>
              </w:rPr>
              <w:t>u</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Molar mass constant = kg/g</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10</w:t>
            </w:r>
            <w:r w:rsidRPr="001622B9">
              <w:rPr>
                <w:color w:val="A6A6A6" w:themeColor="background1" w:themeShade="A6"/>
                <w:vertAlign w:val="superscript"/>
              </w:rPr>
              <w:t>-3</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kg.g</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vertAlign w:val="subscript"/>
              </w:rPr>
            </w:pPr>
            <w:r w:rsidRPr="001622B9">
              <w:rPr>
                <w:rFonts w:eastAsia="Times New Roman" w:cs="Times New Roman"/>
                <w:b w:val="0"/>
                <w:color w:val="A6A6A6" w:themeColor="background1" w:themeShade="A6"/>
                <w:sz w:val="28"/>
                <w:szCs w:val="28"/>
              </w:rPr>
              <w:t>Ɛ</w:t>
            </w:r>
            <w:r w:rsidRPr="001622B9">
              <w:rPr>
                <w:rFonts w:eastAsia="Times New Roman" w:cs="Times New Roman"/>
                <w:b w:val="0"/>
                <w:color w:val="A6A6A6" w:themeColor="background1" w:themeShade="A6"/>
                <w:sz w:val="28"/>
                <w:szCs w:val="28"/>
                <w:vertAlign w:val="subscript"/>
              </w:rPr>
              <w:t>0</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Vacuum permittivity</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8.854 187 817… x 10</w:t>
            </w:r>
            <w:r w:rsidRPr="001622B9">
              <w:rPr>
                <w:color w:val="A6A6A6" w:themeColor="background1" w:themeShade="A6"/>
                <w:vertAlign w:val="superscript"/>
              </w:rPr>
              <w:t>−12</w:t>
            </w:r>
          </w:p>
        </w:tc>
        <w:tc>
          <w:tcPr>
            <w:tcW w:w="1276" w:type="dxa"/>
          </w:tcPr>
          <w:p w:rsidR="00B670F6" w:rsidRPr="001622B9" w:rsidRDefault="001622B9" w:rsidP="00B670F6">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F.m</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1622B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i/>
                <w:color w:val="A6A6A6" w:themeColor="background1" w:themeShade="A6"/>
                <w:sz w:val="28"/>
                <w:szCs w:val="28"/>
              </w:rPr>
            </w:pPr>
            <w:r w:rsidRPr="001622B9">
              <w:rPr>
                <w:rFonts w:eastAsia="Times New Roman" w:cs="Times New Roman"/>
                <w:b w:val="0"/>
                <w:i/>
                <w:color w:val="A6A6A6" w:themeColor="background1" w:themeShade="A6"/>
                <w:sz w:val="28"/>
                <w:szCs w:val="28"/>
              </w:rPr>
              <w:t>µ</w:t>
            </w:r>
            <w:r w:rsidRPr="001622B9">
              <w:rPr>
                <w:rFonts w:eastAsia="Times New Roman" w:cs="Times New Roman"/>
                <w:b w:val="0"/>
                <w:i/>
                <w:color w:val="A6A6A6" w:themeColor="background1" w:themeShade="A6"/>
                <w:sz w:val="28"/>
                <w:szCs w:val="28"/>
                <w:vertAlign w:val="subscript"/>
              </w:rPr>
              <w:t>0</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i/>
                <w:color w:val="A6A6A6" w:themeColor="background1" w:themeShade="A6"/>
                <w:sz w:val="28"/>
                <w:szCs w:val="28"/>
              </w:rPr>
            </w:pPr>
            <w:r w:rsidRPr="001622B9">
              <w:rPr>
                <w:rFonts w:eastAsia="Times New Roman" w:cs="Times New Roman"/>
                <w:bCs/>
                <w:i/>
                <w:color w:val="A6A6A6" w:themeColor="background1" w:themeShade="A6"/>
                <w:sz w:val="28"/>
                <w:szCs w:val="28"/>
              </w:rPr>
              <w:t>Vacuum permeability</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4π × 10</w:t>
            </w:r>
            <w:r w:rsidRPr="001622B9">
              <w:rPr>
                <w:i/>
                <w:color w:val="A6A6A6" w:themeColor="background1" w:themeShade="A6"/>
                <w:vertAlign w:val="superscript"/>
              </w:rPr>
              <w:t>−7</w:t>
            </w:r>
          </w:p>
        </w:tc>
        <w:tc>
          <w:tcPr>
            <w:tcW w:w="1276" w:type="dxa"/>
          </w:tcPr>
          <w:p w:rsidR="00B670F6" w:rsidRPr="001622B9" w:rsidRDefault="00B670F6" w:rsidP="001622B9">
            <w:pPr>
              <w:cnfStyle w:val="000000100000" w:firstRow="0" w:lastRow="0" w:firstColumn="0" w:lastColumn="0" w:oddVBand="0" w:evenVBand="0" w:oddHBand="1" w:evenHBand="0" w:firstRowFirstColumn="0" w:firstRowLastColumn="0" w:lastRowFirstColumn="0" w:lastRowLastColumn="0"/>
              <w:rPr>
                <w:i/>
                <w:color w:val="A6A6A6" w:themeColor="background1" w:themeShade="A6"/>
              </w:rPr>
            </w:pPr>
            <w:r w:rsidRPr="001622B9">
              <w:rPr>
                <w:i/>
                <w:color w:val="A6A6A6" w:themeColor="background1" w:themeShade="A6"/>
              </w:rPr>
              <w:t>N.A</w:t>
            </w:r>
            <w:r w:rsidR="001622B9" w:rsidRPr="001622B9">
              <w:rPr>
                <w:i/>
                <w:color w:val="A6A6A6" w:themeColor="background1" w:themeShade="A6"/>
                <w:vertAlign w:val="superscript"/>
              </w:rPr>
              <w:t>-</w:t>
            </w:r>
            <w:r w:rsidRPr="001622B9">
              <w:rPr>
                <w:i/>
                <w:color w:val="A6A6A6" w:themeColor="background1" w:themeShade="A6"/>
                <w:vertAlign w:val="superscript"/>
              </w:rPr>
              <w:t>2</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B</w:t>
            </w:r>
          </w:p>
        </w:tc>
        <w:tc>
          <w:tcPr>
            <w:tcW w:w="3544" w:type="dxa"/>
            <w:vAlign w:val="center"/>
          </w:tcPr>
          <w:p w:rsidR="00B670F6" w:rsidRPr="001622B9" w:rsidRDefault="00B670F6" w:rsidP="00B670F6">
            <w:pPr>
              <w:keepNext/>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Bohr magneton</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9.27400968(20)×10</w:t>
            </w:r>
            <w:r w:rsidRPr="001622B9">
              <w:rPr>
                <w:color w:val="A6A6A6" w:themeColor="background1" w:themeShade="A6"/>
                <w:vertAlign w:val="superscript"/>
              </w:rPr>
              <w:t>−24</w:t>
            </w:r>
          </w:p>
        </w:tc>
        <w:tc>
          <w:tcPr>
            <w:tcW w:w="1276" w:type="dxa"/>
          </w:tcPr>
          <w:p w:rsidR="00B670F6" w:rsidRPr="001622B9" w:rsidRDefault="00B670F6" w:rsidP="001622B9">
            <w:pPr>
              <w:cnfStyle w:val="000000000000" w:firstRow="0" w:lastRow="0" w:firstColumn="0" w:lastColumn="0" w:oddVBand="0" w:evenVBand="0" w:oddHBand="0" w:evenHBand="0" w:firstRowFirstColumn="0" w:firstRowLastColumn="0" w:lastRowFirstColumn="0" w:lastRowLastColumn="0"/>
              <w:rPr>
                <w:color w:val="A6A6A6" w:themeColor="background1" w:themeShade="A6"/>
              </w:rPr>
            </w:pPr>
            <w:r w:rsidRPr="001622B9">
              <w:rPr>
                <w:color w:val="A6A6A6" w:themeColor="background1" w:themeShade="A6"/>
              </w:rPr>
              <w:t>J.T</w:t>
            </w:r>
            <w:r w:rsidR="001622B9" w:rsidRPr="001622B9">
              <w:rPr>
                <w:color w:val="A6A6A6" w:themeColor="background1" w:themeShade="A6"/>
                <w:vertAlign w:val="superscript"/>
              </w:rPr>
              <w:t>-</w:t>
            </w:r>
            <w:r w:rsidRPr="001622B9">
              <w:rPr>
                <w:color w:val="A6A6A6" w:themeColor="background1" w:themeShade="A6"/>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1622B9" w:rsidRDefault="00B670F6" w:rsidP="00B670F6">
            <w:pPr>
              <w:keepNext/>
              <w:jc w:val="center"/>
              <w:rPr>
                <w:rFonts w:eastAsia="Times New Roman" w:cs="Times New Roman"/>
                <w:b w:val="0"/>
                <w:color w:val="A6A6A6" w:themeColor="background1" w:themeShade="A6"/>
                <w:sz w:val="28"/>
                <w:szCs w:val="28"/>
              </w:rPr>
            </w:pPr>
            <w:r w:rsidRPr="001622B9">
              <w:rPr>
                <w:rFonts w:eastAsia="Times New Roman" w:cs="Times New Roman"/>
                <w:b w:val="0"/>
                <w:color w:val="A6A6A6" w:themeColor="background1" w:themeShade="A6"/>
                <w:sz w:val="28"/>
                <w:szCs w:val="28"/>
              </w:rPr>
              <w:t>µ</w:t>
            </w:r>
            <w:r w:rsidRPr="001622B9">
              <w:rPr>
                <w:rFonts w:eastAsia="Times New Roman" w:cs="Times New Roman"/>
                <w:b w:val="0"/>
                <w:color w:val="A6A6A6" w:themeColor="background1" w:themeShade="A6"/>
                <w:sz w:val="28"/>
                <w:szCs w:val="28"/>
                <w:vertAlign w:val="subscript"/>
              </w:rPr>
              <w:t>N</w:t>
            </w:r>
          </w:p>
        </w:tc>
        <w:tc>
          <w:tcPr>
            <w:tcW w:w="3544" w:type="dxa"/>
            <w:vAlign w:val="center"/>
          </w:tcPr>
          <w:p w:rsidR="00B670F6" w:rsidRPr="001622B9" w:rsidRDefault="00B670F6" w:rsidP="00B670F6">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Cs/>
                <w:color w:val="A6A6A6" w:themeColor="background1" w:themeShade="A6"/>
                <w:sz w:val="28"/>
                <w:szCs w:val="28"/>
              </w:rPr>
            </w:pPr>
            <w:r w:rsidRPr="001622B9">
              <w:rPr>
                <w:rFonts w:eastAsia="Times New Roman" w:cs="Times New Roman"/>
                <w:bCs/>
                <w:color w:val="A6A6A6" w:themeColor="background1" w:themeShade="A6"/>
                <w:sz w:val="28"/>
                <w:szCs w:val="28"/>
              </w:rPr>
              <w:t>nuclear magneton</w:t>
            </w:r>
          </w:p>
        </w:tc>
        <w:tc>
          <w:tcPr>
            <w:tcW w:w="2693" w:type="dxa"/>
          </w:tcPr>
          <w:p w:rsidR="00B670F6" w:rsidRPr="001622B9" w:rsidRDefault="00B670F6" w:rsidP="001622B9">
            <w:pPr>
              <w:jc w:val="right"/>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5.05078353(11)×10</w:t>
            </w:r>
            <w:r w:rsidRPr="001622B9">
              <w:rPr>
                <w:color w:val="A6A6A6" w:themeColor="background1" w:themeShade="A6"/>
                <w:vertAlign w:val="superscript"/>
              </w:rPr>
              <w:t>−27</w:t>
            </w:r>
          </w:p>
        </w:tc>
        <w:tc>
          <w:tcPr>
            <w:tcW w:w="1276" w:type="dxa"/>
          </w:tcPr>
          <w:p w:rsidR="00B670F6" w:rsidRPr="001622B9" w:rsidRDefault="001622B9" w:rsidP="00B670F6">
            <w:pPr>
              <w:cnfStyle w:val="000000100000" w:firstRow="0" w:lastRow="0" w:firstColumn="0" w:lastColumn="0" w:oddVBand="0" w:evenVBand="0" w:oddHBand="1" w:evenHBand="0" w:firstRowFirstColumn="0" w:firstRowLastColumn="0" w:lastRowFirstColumn="0" w:lastRowLastColumn="0"/>
              <w:rPr>
                <w:color w:val="A6A6A6" w:themeColor="background1" w:themeShade="A6"/>
              </w:rPr>
            </w:pPr>
            <w:r w:rsidRPr="001622B9">
              <w:rPr>
                <w:color w:val="A6A6A6" w:themeColor="background1" w:themeShade="A6"/>
              </w:rPr>
              <w:t>J.T</w:t>
            </w:r>
            <w:r w:rsidRPr="001622B9">
              <w:rPr>
                <w:color w:val="A6A6A6" w:themeColor="background1" w:themeShade="A6"/>
                <w:vertAlign w:val="superscript"/>
              </w:rPr>
              <w:t>-</w:t>
            </w:r>
            <w:r w:rsidR="00B670F6" w:rsidRPr="001622B9">
              <w:rPr>
                <w:color w:val="A6A6A6" w:themeColor="background1" w:themeShade="A6"/>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B670F6">
            <w:pPr>
              <w:keepNext/>
              <w:jc w:val="center"/>
              <w:rPr>
                <w:rFonts w:eastAsia="Times New Roman" w:cs="Times New Roman"/>
                <w:sz w:val="28"/>
                <w:szCs w:val="28"/>
              </w:rPr>
            </w:pPr>
            <w:r w:rsidRPr="00B670F6">
              <w:rPr>
                <w:rFonts w:eastAsia="Times New Roman" w:cs="Times New Roman"/>
                <w:sz w:val="28"/>
                <w:szCs w:val="28"/>
              </w:rPr>
              <w:t>V</w:t>
            </w:r>
            <w:r w:rsidRPr="00B670F6">
              <w:rPr>
                <w:rFonts w:eastAsia="Times New Roman" w:cs="Times New Roman"/>
                <w:sz w:val="28"/>
                <w:szCs w:val="28"/>
                <w:vertAlign w:val="subscript"/>
              </w:rPr>
              <w:t>STP</w:t>
            </w:r>
          </w:p>
        </w:tc>
        <w:tc>
          <w:tcPr>
            <w:tcW w:w="3544" w:type="dxa"/>
            <w:vAlign w:val="center"/>
          </w:tcPr>
          <w:p w:rsidR="00B670F6" w:rsidRPr="00B670F6" w:rsidRDefault="00B670F6" w:rsidP="00B670F6">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color w:val="auto"/>
                <w:sz w:val="28"/>
                <w:szCs w:val="28"/>
                <w:lang w:val="cs-CZ"/>
              </w:rPr>
            </w:pPr>
            <w:r w:rsidRPr="00B670F6">
              <w:rPr>
                <w:rFonts w:asciiTheme="minorHAnsi" w:eastAsia="Times New Roman" w:hAnsiTheme="minorHAnsi" w:cs="Arial"/>
                <w:color w:val="auto"/>
                <w:sz w:val="28"/>
                <w:szCs w:val="28"/>
                <w:lang w:val="cs-CZ"/>
              </w:rPr>
              <w:t>molar volume of gas at STP</w:t>
            </w:r>
          </w:p>
        </w:tc>
        <w:tc>
          <w:tcPr>
            <w:tcW w:w="2693" w:type="dxa"/>
          </w:tcPr>
          <w:p w:rsidR="00B670F6" w:rsidRPr="001622B9" w:rsidRDefault="00B670F6" w:rsidP="001622B9">
            <w:pPr>
              <w:jc w:val="right"/>
              <w:cnfStyle w:val="000000000000" w:firstRow="0" w:lastRow="0" w:firstColumn="0" w:lastColumn="0" w:oddVBand="0" w:evenVBand="0" w:oddHBand="0" w:evenHBand="0" w:firstRowFirstColumn="0" w:firstRowLastColumn="0" w:lastRowFirstColumn="0" w:lastRowLastColumn="0"/>
              <w:rPr>
                <w:b/>
              </w:rPr>
            </w:pPr>
            <w:r w:rsidRPr="001622B9">
              <w:rPr>
                <w:b/>
              </w:rPr>
              <w:t>2.271 0953(21) × 10</w:t>
            </w:r>
            <w:r w:rsidRPr="001622B9">
              <w:rPr>
                <w:b/>
                <w:vertAlign w:val="superscript"/>
              </w:rPr>
              <w:t>−2</w:t>
            </w:r>
          </w:p>
        </w:tc>
        <w:tc>
          <w:tcPr>
            <w:tcW w:w="1276" w:type="dxa"/>
          </w:tcPr>
          <w:p w:rsidR="00B670F6" w:rsidRPr="001622B9" w:rsidRDefault="00B670F6" w:rsidP="001622B9">
            <w:pPr>
              <w:cnfStyle w:val="000000000000" w:firstRow="0" w:lastRow="0" w:firstColumn="0" w:lastColumn="0" w:oddVBand="0" w:evenVBand="0" w:oddHBand="0" w:evenHBand="0" w:firstRowFirstColumn="0" w:firstRowLastColumn="0" w:lastRowFirstColumn="0" w:lastRowLastColumn="0"/>
              <w:rPr>
                <w:b/>
              </w:rPr>
            </w:pPr>
            <w:r w:rsidRPr="001622B9">
              <w:rPr>
                <w:b/>
              </w:rPr>
              <w:t>m</w:t>
            </w:r>
            <w:r w:rsidRPr="001622B9">
              <w:rPr>
                <w:b/>
                <w:vertAlign w:val="superscript"/>
              </w:rPr>
              <w:t>3</w:t>
            </w:r>
            <w:r w:rsidR="001622B9" w:rsidRPr="001622B9">
              <w:rPr>
                <w:b/>
              </w:rPr>
              <w:t>.</w:t>
            </w:r>
            <w:r w:rsidRPr="001622B9">
              <w:rPr>
                <w:b/>
              </w:rPr>
              <w:t>mol</w:t>
            </w:r>
            <w:r w:rsidRPr="001622B9">
              <w:rPr>
                <w:b/>
                <w:vertAlign w:val="superscript"/>
              </w:rPr>
              <w:t>−1</w:t>
            </w:r>
          </w:p>
        </w:tc>
      </w:tr>
      <w:tr w:rsidR="00B670F6" w:rsidRPr="00CF0A49" w:rsidTr="00EF4A7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Pr="00B670F6" w:rsidRDefault="00B670F6" w:rsidP="00B670F6">
            <w:pPr>
              <w:keepNext/>
              <w:jc w:val="center"/>
              <w:rPr>
                <w:rFonts w:eastAsia="Times New Roman" w:cs="Times New Roman"/>
                <w:b w:val="0"/>
                <w:sz w:val="28"/>
                <w:szCs w:val="28"/>
              </w:rPr>
            </w:pPr>
            <w:r w:rsidRPr="00B670F6">
              <w:rPr>
                <w:rFonts w:eastAsia="Times New Roman" w:cs="Times New Roman"/>
                <w:b w:val="0"/>
                <w:sz w:val="28"/>
                <w:szCs w:val="28"/>
              </w:rPr>
              <w:t>V</w:t>
            </w:r>
            <w:r w:rsidRPr="00B670F6">
              <w:rPr>
                <w:rFonts w:eastAsia="Times New Roman" w:cs="Times New Roman"/>
                <w:b w:val="0"/>
                <w:sz w:val="28"/>
                <w:szCs w:val="28"/>
                <w:vertAlign w:val="subscript"/>
              </w:rPr>
              <w:t>NIST</w:t>
            </w:r>
          </w:p>
        </w:tc>
        <w:tc>
          <w:tcPr>
            <w:tcW w:w="3544" w:type="dxa"/>
            <w:vAlign w:val="center"/>
          </w:tcPr>
          <w:p w:rsidR="00B670F6" w:rsidRPr="00B670F6" w:rsidRDefault="00B670F6" w:rsidP="00B670F6">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B670F6">
              <w:rPr>
                <w:rFonts w:asciiTheme="minorHAnsi" w:eastAsia="Times New Roman" w:hAnsiTheme="minorHAnsi" w:cs="Arial"/>
                <w:b w:val="0"/>
                <w:color w:val="auto"/>
                <w:sz w:val="28"/>
                <w:szCs w:val="28"/>
                <w:lang w:val="cs-CZ"/>
              </w:rPr>
              <w:t>molar volume of gas at NIST</w:t>
            </w:r>
          </w:p>
        </w:tc>
        <w:tc>
          <w:tcPr>
            <w:tcW w:w="2693" w:type="dxa"/>
          </w:tcPr>
          <w:p w:rsidR="00B670F6" w:rsidRPr="007D7A18" w:rsidRDefault="00B670F6" w:rsidP="001622B9">
            <w:pPr>
              <w:jc w:val="right"/>
              <w:cnfStyle w:val="000000100000" w:firstRow="0" w:lastRow="0" w:firstColumn="0" w:lastColumn="0" w:oddVBand="0" w:evenVBand="0" w:oddHBand="1" w:evenHBand="0" w:firstRowFirstColumn="0" w:firstRowLastColumn="0" w:lastRowFirstColumn="0" w:lastRowLastColumn="0"/>
            </w:pPr>
            <w:r w:rsidRPr="007D7A18">
              <w:t>2.437 3845(64) × 10</w:t>
            </w:r>
            <w:r w:rsidRPr="00B670F6">
              <w:rPr>
                <w:vertAlign w:val="superscript"/>
              </w:rPr>
              <w:t>−2</w:t>
            </w:r>
          </w:p>
        </w:tc>
        <w:tc>
          <w:tcPr>
            <w:tcW w:w="1276" w:type="dxa"/>
          </w:tcPr>
          <w:p w:rsidR="00B670F6" w:rsidRPr="007D7A18" w:rsidRDefault="001622B9" w:rsidP="00B670F6">
            <w:pPr>
              <w:cnfStyle w:val="000000100000" w:firstRow="0" w:lastRow="0" w:firstColumn="0" w:lastColumn="0" w:oddVBand="0" w:evenVBand="0" w:oddHBand="1"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r w:rsidR="00B670F6" w:rsidRPr="00CF0A49" w:rsidTr="00EF4A77">
        <w:trPr>
          <w:trHeight w:val="340"/>
        </w:trPr>
        <w:tc>
          <w:tcPr>
            <w:cnfStyle w:val="001000000000" w:firstRow="0" w:lastRow="0" w:firstColumn="1" w:lastColumn="0" w:oddVBand="0" w:evenVBand="0" w:oddHBand="0" w:evenHBand="0" w:firstRowFirstColumn="0" w:firstRowLastColumn="0" w:lastRowFirstColumn="0" w:lastRowLastColumn="0"/>
            <w:tcW w:w="846" w:type="dxa"/>
            <w:vAlign w:val="center"/>
          </w:tcPr>
          <w:p w:rsidR="00B670F6" w:rsidRDefault="00B670F6" w:rsidP="00B670F6">
            <w:pPr>
              <w:keepNext/>
              <w:jc w:val="center"/>
              <w:rPr>
                <w:rFonts w:eastAsia="Times New Roman" w:cs="Times New Roman"/>
                <w:b w:val="0"/>
                <w:sz w:val="28"/>
                <w:szCs w:val="28"/>
              </w:rPr>
            </w:pPr>
            <w:r>
              <w:rPr>
                <w:rFonts w:eastAsia="Times New Roman" w:cs="Times New Roman"/>
                <w:b w:val="0"/>
                <w:sz w:val="28"/>
                <w:szCs w:val="28"/>
              </w:rPr>
              <w:t>V</w:t>
            </w:r>
            <w:r>
              <w:rPr>
                <w:rFonts w:eastAsia="Times New Roman" w:cs="Times New Roman"/>
                <w:b w:val="0"/>
                <w:sz w:val="28"/>
                <w:szCs w:val="28"/>
                <w:vertAlign w:val="subscript"/>
              </w:rPr>
              <w:t>37</w:t>
            </w:r>
          </w:p>
        </w:tc>
        <w:tc>
          <w:tcPr>
            <w:tcW w:w="3544" w:type="dxa"/>
            <w:vAlign w:val="center"/>
          </w:tcPr>
          <w:p w:rsidR="00B670F6" w:rsidRDefault="00B670F6" w:rsidP="00B670F6">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molar volume of gas at 37°C</w:t>
            </w:r>
          </w:p>
        </w:tc>
        <w:tc>
          <w:tcPr>
            <w:tcW w:w="2693" w:type="dxa"/>
          </w:tcPr>
          <w:p w:rsidR="00B670F6" w:rsidRPr="007D7A18" w:rsidRDefault="00B670F6" w:rsidP="001622B9">
            <w:pPr>
              <w:jc w:val="right"/>
              <w:cnfStyle w:val="000000000000" w:firstRow="0" w:lastRow="0" w:firstColumn="0" w:lastColumn="0" w:oddVBand="0" w:evenVBand="0" w:oddHBand="0" w:evenHBand="0" w:firstRowFirstColumn="0" w:firstRowLastColumn="0" w:lastRowFirstColumn="0" w:lastRowLastColumn="0"/>
            </w:pPr>
            <w:r w:rsidRPr="007D7A18">
              <w:t>2.578 7304(20) × 10</w:t>
            </w:r>
            <w:r w:rsidRPr="00B670F6">
              <w:rPr>
                <w:vertAlign w:val="superscript"/>
              </w:rPr>
              <w:t>−2</w:t>
            </w:r>
          </w:p>
        </w:tc>
        <w:tc>
          <w:tcPr>
            <w:tcW w:w="1276" w:type="dxa"/>
          </w:tcPr>
          <w:p w:rsidR="00B670F6" w:rsidRDefault="001622B9" w:rsidP="00B670F6">
            <w:pPr>
              <w:cnfStyle w:val="000000000000" w:firstRow="0" w:lastRow="0" w:firstColumn="0" w:lastColumn="0" w:oddVBand="0" w:evenVBand="0" w:oddHBand="0" w:evenHBand="0" w:firstRowFirstColumn="0" w:firstRowLastColumn="0" w:lastRowFirstColumn="0" w:lastRowLastColumn="0"/>
            </w:pPr>
            <w:r>
              <w:t>m</w:t>
            </w:r>
            <w:r w:rsidRPr="001622B9">
              <w:rPr>
                <w:vertAlign w:val="superscript"/>
              </w:rPr>
              <w:t>3</w:t>
            </w:r>
            <w:r>
              <w:t>.</w:t>
            </w:r>
            <w:r w:rsidR="00B670F6" w:rsidRPr="007D7A18">
              <w:t>mol</w:t>
            </w:r>
            <w:r w:rsidR="00B670F6" w:rsidRPr="001622B9">
              <w:rPr>
                <w:vertAlign w:val="superscript"/>
              </w:rPr>
              <w:t>−1</w:t>
            </w:r>
          </w:p>
        </w:tc>
      </w:tr>
    </w:tbl>
    <w:p w:rsidR="001622B9" w:rsidRDefault="001622B9" w:rsidP="00BE55F4">
      <w:pPr>
        <w:jc w:val="both"/>
      </w:pPr>
    </w:p>
    <w:p w:rsidR="001622B9" w:rsidRDefault="001622B9">
      <w:r>
        <w:br w:type="page"/>
      </w:r>
    </w:p>
    <w:p w:rsidR="001622B9" w:rsidRDefault="00F576DB" w:rsidP="00F576DB">
      <w:pPr>
        <w:pStyle w:val="Nadpis1"/>
        <w:numPr>
          <w:ilvl w:val="0"/>
          <w:numId w:val="0"/>
        </w:numPr>
        <w:ind w:left="432"/>
      </w:pPr>
      <w:r>
        <w:lastRenderedPageBreak/>
        <w:t>Chemical Substances</w:t>
      </w:r>
    </w:p>
    <w:tbl>
      <w:tblPr>
        <w:tblStyle w:val="Tabulkaseznamu3zvraznn3"/>
        <w:tblW w:w="8359" w:type="dxa"/>
        <w:tblLayout w:type="fixed"/>
        <w:tblLook w:val="04A0" w:firstRow="1" w:lastRow="0" w:firstColumn="1" w:lastColumn="0" w:noHBand="0" w:noVBand="1"/>
      </w:tblPr>
      <w:tblGrid>
        <w:gridCol w:w="1129"/>
        <w:gridCol w:w="976"/>
        <w:gridCol w:w="867"/>
        <w:gridCol w:w="992"/>
        <w:gridCol w:w="426"/>
        <w:gridCol w:w="850"/>
        <w:gridCol w:w="1134"/>
        <w:gridCol w:w="992"/>
        <w:gridCol w:w="993"/>
      </w:tblGrid>
      <w:tr w:rsidR="00160B95" w:rsidRPr="00CF0A49" w:rsidTr="004E3C42">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105" w:type="dxa"/>
            <w:gridSpan w:val="2"/>
            <w:tcBorders>
              <w:top w:val="single" w:sz="4" w:space="0" w:color="A5A5A5" w:themeColor="accent3"/>
            </w:tcBorders>
            <w:vAlign w:val="center"/>
          </w:tcPr>
          <w:p w:rsidR="00160B95" w:rsidRPr="00CF0A49" w:rsidRDefault="00160B95" w:rsidP="00160B95">
            <w:pPr>
              <w:keepNext/>
              <w:jc w:val="center"/>
              <w:rPr>
                <w:rFonts w:ascii="Times New Roman" w:eastAsia="Times New Roman" w:hAnsi="Times New Roman" w:cs="Times New Roman"/>
                <w:b w:val="0"/>
                <w:bCs w:val="0"/>
              </w:rPr>
            </w:pPr>
            <w:r>
              <w:rPr>
                <w:rFonts w:ascii="Calibri" w:eastAsia="Times New Roman" w:hAnsi="Calibri" w:cs="Times New Roman"/>
                <w:sz w:val="28"/>
                <w:szCs w:val="28"/>
              </w:rPr>
              <w:t>Substance Name</w:t>
            </w:r>
          </w:p>
        </w:tc>
        <w:tc>
          <w:tcPr>
            <w:tcW w:w="1859" w:type="dxa"/>
            <w:gridSpan w:val="2"/>
            <w:tcBorders>
              <w:top w:val="single" w:sz="4" w:space="0" w:color="A5A5A5" w:themeColor="accent3"/>
              <w:right w:val="single" w:sz="4" w:space="0" w:color="A6A6A6" w:themeColor="background1" w:themeShade="A6"/>
            </w:tcBorders>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p>
        </w:tc>
        <w:tc>
          <w:tcPr>
            <w:tcW w:w="1984" w:type="dxa"/>
            <w:gridSpan w:val="2"/>
            <w:tcBorders>
              <w:top w:val="single" w:sz="4" w:space="0" w:color="A5A5A5" w:themeColor="accent3"/>
              <w:left w:val="single" w:sz="4" w:space="0" w:color="A6A6A6" w:themeColor="background1" w:themeShade="A6"/>
            </w:tcBorders>
            <w:vAlign w:val="center"/>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Substance Name</w:t>
            </w:r>
          </w:p>
        </w:tc>
        <w:tc>
          <w:tcPr>
            <w:tcW w:w="1985" w:type="dxa"/>
            <w:gridSpan w:val="2"/>
            <w:tcBorders>
              <w:top w:val="single" w:sz="4" w:space="0" w:color="A5A5A5" w:themeColor="accent3"/>
            </w:tcBorders>
          </w:tcPr>
          <w:p w:rsidR="00160B95" w:rsidRDefault="00160B95" w:rsidP="00160B95">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Molar Mass [kg.mol</w:t>
            </w:r>
            <w:r w:rsidRPr="00F576DB">
              <w:rPr>
                <w:rFonts w:ascii="Calibri" w:eastAsia="Times New Roman" w:hAnsi="Calibri" w:cs="Times New Roman"/>
                <w:sz w:val="28"/>
                <w:szCs w:val="28"/>
                <w:vertAlign w:val="superscript"/>
              </w:rPr>
              <w:t>-1</w:t>
            </w:r>
            <w:r>
              <w:rPr>
                <w:rFonts w:ascii="Calibri" w:eastAsia="Times New Roman" w:hAnsi="Calibri" w:cs="Times New Roman"/>
                <w:sz w:val="28"/>
                <w:szCs w:val="28"/>
              </w:rPr>
              <w:t>]</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sidRPr="00F576DB">
              <w:rPr>
                <w:rFonts w:eastAsia="Times New Roman" w:cs="Times New Roman"/>
                <w:b w:val="0"/>
                <w:sz w:val="28"/>
                <w:szCs w:val="28"/>
              </w:rPr>
              <w:t>H</w:t>
            </w:r>
            <w:r w:rsidRPr="00F576DB">
              <w:rPr>
                <w:rFonts w:eastAsia="Times New Roman" w:cs="Times New Roman"/>
                <w:b w:val="0"/>
                <w:sz w:val="28"/>
                <w:szCs w:val="28"/>
              </w:rPr>
              <w:softHyphen/>
            </w:r>
            <w:r w:rsidRPr="00F576DB">
              <w:rPr>
                <w:rFonts w:eastAsia="Times New Roman" w:cs="Times New Roman"/>
                <w:b w:val="0"/>
                <w:sz w:val="28"/>
                <w:szCs w:val="28"/>
                <w:vertAlign w:val="subscript"/>
              </w:rPr>
              <w:t>2</w:t>
            </w:r>
            <w:r w:rsidRPr="00F576DB">
              <w:rPr>
                <w:rFonts w:eastAsia="Times New Roman" w:cs="Times New Roman"/>
                <w:b w:val="0"/>
                <w:sz w:val="28"/>
                <w:szCs w:val="28"/>
              </w:rPr>
              <w:t>O</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sidRPr="00F576DB">
              <w:rPr>
                <w:rFonts w:eastAsia="Times New Roman" w:cs="Times New Roman"/>
                <w:bCs/>
                <w:sz w:val="28"/>
                <w:szCs w:val="28"/>
              </w:rPr>
              <w:t>water</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8529F2" w:rsidP="00F510E2">
            <w:pPr>
              <w:keepNext/>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8"/>
                <w:szCs w:val="28"/>
              </w:rPr>
            </w:pPr>
            <w:r>
              <w:rPr>
                <w:rFonts w:eastAsia="Times New Roman" w:cs="Times New Roman"/>
                <w:sz w:val="28"/>
                <w:szCs w:val="28"/>
              </w:rPr>
              <w:t>I</w:t>
            </w:r>
            <w:r w:rsidRPr="008529F2">
              <w:rPr>
                <w:rFonts w:eastAsia="Times New Roman" w:cs="Times New Roman"/>
                <w:sz w:val="28"/>
                <w:szCs w:val="28"/>
              </w:rPr>
              <w:t>ns</w:t>
            </w:r>
          </w:p>
        </w:tc>
        <w:tc>
          <w:tcPr>
            <w:tcW w:w="2126" w:type="dxa"/>
            <w:gridSpan w:val="2"/>
            <w:vAlign w:val="center"/>
          </w:tcPr>
          <w:p w:rsidR="008529F2" w:rsidRPr="008529F2" w:rsidRDefault="008529F2" w:rsidP="00F510E2">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sidRPr="008529F2">
              <w:rPr>
                <w:rFonts w:asciiTheme="minorHAnsi" w:eastAsia="Times New Roman" w:hAnsiTheme="minorHAnsi" w:cs="Arial"/>
                <w:b w:val="0"/>
                <w:color w:val="auto"/>
                <w:sz w:val="28"/>
                <w:szCs w:val="28"/>
                <w:lang w:val="cs-CZ"/>
              </w:rPr>
              <w:t>insulin</w:t>
            </w:r>
          </w:p>
        </w:tc>
        <w:tc>
          <w:tcPr>
            <w:tcW w:w="993" w:type="dxa"/>
          </w:tcPr>
          <w:p w:rsidR="008529F2" w:rsidRP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sidRPr="008529F2">
              <w:rPr>
                <w:sz w:val="28"/>
                <w:szCs w:val="28"/>
              </w:rPr>
              <w:t>5.808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perscript"/>
              </w:rPr>
            </w:pPr>
            <w:r w:rsidRPr="00327ACA">
              <w:rPr>
                <w:rFonts w:eastAsia="Times New Roman" w:cs="Times New Roman"/>
                <w:b w:val="0"/>
                <w:sz w:val="28"/>
                <w:szCs w:val="28"/>
              </w:rPr>
              <w:t>H</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proton</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0.001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w:t>
            </w:r>
          </w:p>
        </w:tc>
        <w:tc>
          <w:tcPr>
            <w:tcW w:w="2126" w:type="dxa"/>
            <w:gridSpan w:val="2"/>
          </w:tcPr>
          <w:p w:rsidR="008529F2" w:rsidRPr="008529F2" w:rsidRDefault="008529F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leptin</w:t>
            </w:r>
          </w:p>
        </w:tc>
        <w:tc>
          <w:tcPr>
            <w:tcW w:w="993" w:type="dxa"/>
          </w:tcPr>
          <w:p w:rsidR="008529F2" w:rsidRP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16.03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perscript"/>
              </w:rPr>
            </w:pPr>
            <w:r w:rsidRPr="00F576DB">
              <w:rPr>
                <w:rFonts w:eastAsia="Times New Roman" w:cs="Times New Roman"/>
                <w:b w:val="0"/>
                <w:sz w:val="28"/>
                <w:szCs w:val="28"/>
              </w:rPr>
              <w:t>H</w:t>
            </w:r>
            <w:r w:rsidRPr="00F576DB">
              <w:rPr>
                <w:rFonts w:eastAsia="Times New Roman" w:cs="Times New Roman"/>
                <w:b w:val="0"/>
                <w:sz w:val="28"/>
                <w:szCs w:val="28"/>
              </w:rPr>
              <w:softHyphen/>
            </w:r>
            <w:r>
              <w:rPr>
                <w:rFonts w:eastAsia="Times New Roman" w:cs="Times New Roman"/>
                <w:b w:val="0"/>
                <w:sz w:val="28"/>
                <w:szCs w:val="28"/>
                <w:vertAlign w:val="subscript"/>
              </w:rPr>
              <w:t>3</w:t>
            </w:r>
            <w:r w:rsidRPr="00F576DB">
              <w:rPr>
                <w:rFonts w:eastAsia="Times New Roman" w:cs="Times New Roman"/>
                <w:b w:val="0"/>
                <w:sz w:val="28"/>
                <w:szCs w:val="28"/>
              </w:rPr>
              <w:t>O</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hydronium</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Glc</w:t>
            </w:r>
          </w:p>
        </w:tc>
        <w:tc>
          <w:tcPr>
            <w:tcW w:w="2126" w:type="dxa"/>
            <w:gridSpan w:val="2"/>
          </w:tcPr>
          <w:p w:rsidR="008529F2" w:rsidRPr="008529F2" w:rsidRDefault="008529F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glucagon</w:t>
            </w:r>
          </w:p>
        </w:tc>
        <w:tc>
          <w:tcPr>
            <w:tcW w:w="993" w:type="dxa"/>
          </w:tcPr>
          <w:p w:rsidR="008529F2" w:rsidRP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3.485</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5</w:t>
            </w:r>
            <w:r w:rsidRPr="00F576DB">
              <w:rPr>
                <w:rFonts w:eastAsia="Times New Roman" w:cs="Times New Roman"/>
                <w:b w:val="0"/>
                <w:sz w:val="28"/>
                <w:szCs w:val="28"/>
              </w:rPr>
              <w:t>O</w:t>
            </w:r>
            <w:r w:rsidRPr="00F576DB">
              <w:rPr>
                <w:rFonts w:eastAsia="Times New Roman" w:cs="Times New Roman"/>
                <w:b w:val="0"/>
                <w:sz w:val="28"/>
                <w:szCs w:val="28"/>
                <w:vertAlign w:val="subscript"/>
              </w:rPr>
              <w:t>2</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cs="Arial"/>
                <w:bCs/>
                <w:sz w:val="28"/>
                <w:szCs w:val="28"/>
                <w:shd w:val="clear" w:color="auto" w:fill="FFFFFF"/>
              </w:rPr>
            </w:pPr>
            <w:r>
              <w:rPr>
                <w:rFonts w:cs="Arial"/>
                <w:bCs/>
                <w:sz w:val="28"/>
                <w:szCs w:val="28"/>
                <w:shd w:val="clear" w:color="auto" w:fill="FFFFFF"/>
              </w:rPr>
              <w:t>Zundel cation</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0.037</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PRA</w:t>
            </w:r>
          </w:p>
        </w:tc>
        <w:tc>
          <w:tcPr>
            <w:tcW w:w="2126" w:type="dxa"/>
            <w:gridSpan w:val="2"/>
          </w:tcPr>
          <w:p w:rsidR="008529F2" w:rsidRPr="008529F2" w:rsidRDefault="008529F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renin</w:t>
            </w:r>
          </w:p>
        </w:tc>
        <w:tc>
          <w:tcPr>
            <w:tcW w:w="993" w:type="dxa"/>
          </w:tcPr>
          <w:p w:rsidR="008529F2" w:rsidRP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48</w:t>
            </w:r>
            <w:r w:rsidR="00F510E2">
              <w:rPr>
                <w:sz w:val="28"/>
                <w:szCs w:val="28"/>
              </w:rPr>
              <w:t>.0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w:t>
            </w:r>
            <w:r w:rsidRPr="00F576DB">
              <w:rPr>
                <w:rFonts w:eastAsia="Times New Roman" w:cs="Times New Roman"/>
                <w:b w:val="0"/>
                <w:sz w:val="28"/>
                <w:szCs w:val="28"/>
              </w:rPr>
              <w:t>H</w:t>
            </w:r>
            <w:r>
              <w:rPr>
                <w:rFonts w:eastAsia="Times New Roman" w:cs="Times New Roman"/>
                <w:b w:val="0"/>
                <w:sz w:val="28"/>
                <w:szCs w:val="28"/>
                <w:vertAlign w:val="subscript"/>
              </w:rPr>
              <w:t>9</w:t>
            </w:r>
            <w:r w:rsidRPr="00F576DB">
              <w:rPr>
                <w:rFonts w:eastAsia="Times New Roman" w:cs="Times New Roman"/>
                <w:b w:val="0"/>
                <w:sz w:val="28"/>
                <w:szCs w:val="28"/>
              </w:rPr>
              <w:t>O</w:t>
            </w:r>
            <w:r>
              <w:rPr>
                <w:rFonts w:eastAsia="Times New Roman" w:cs="Times New Roman"/>
                <w:b w:val="0"/>
                <w:sz w:val="28"/>
                <w:szCs w:val="28"/>
                <w:vertAlign w:val="subscript"/>
              </w:rPr>
              <w:t>4</w:t>
            </w:r>
            <w:r>
              <w:rPr>
                <w:rFonts w:eastAsia="Times New Roman" w:cs="Times New Roman"/>
                <w:b w:val="0"/>
                <w:sz w:val="28"/>
                <w:szCs w:val="28"/>
              </w:rPr>
              <w:t>]</w:t>
            </w:r>
            <w:r w:rsidRPr="00F576DB">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Eigen cation</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0.073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8529F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AGT</w:t>
            </w:r>
          </w:p>
        </w:tc>
        <w:tc>
          <w:tcPr>
            <w:tcW w:w="2126" w:type="dxa"/>
            <w:gridSpan w:val="2"/>
          </w:tcPr>
          <w:p w:rsidR="008529F2" w:rsidRPr="008529F2" w:rsidRDefault="008529F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angiotensinogen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56.8</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8529F2">
            <w:pPr>
              <w:keepNext/>
              <w:jc w:val="center"/>
              <w:rPr>
                <w:rFonts w:eastAsia="Times New Roman" w:cs="Times New Roman"/>
                <w:b w:val="0"/>
                <w:sz w:val="28"/>
                <w:szCs w:val="28"/>
                <w:vertAlign w:val="subscript"/>
              </w:rPr>
            </w:pPr>
            <w:r>
              <w:rPr>
                <w:rFonts w:eastAsia="Times New Roman" w:cs="Times New Roman"/>
                <w:b w:val="0"/>
                <w:sz w:val="28"/>
                <w:szCs w:val="28"/>
              </w:rPr>
              <w:t>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 xml:space="preserve">oxygen </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AI</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angiotensin I</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1.297</w:t>
            </w:r>
          </w:p>
        </w:tc>
      </w:tr>
      <w:tr w:rsidR="00F510E2" w:rsidRPr="00A65CAE"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CO</w:t>
            </w:r>
            <w:r>
              <w:rPr>
                <w:rFonts w:eastAsia="Times New Roman" w:cs="Times New Roman"/>
                <w:b w:val="0"/>
                <w:sz w:val="28"/>
                <w:szCs w:val="28"/>
              </w:rPr>
              <w:softHyphen/>
            </w:r>
            <w:r>
              <w:rPr>
                <w:rFonts w:eastAsia="Times New Roman" w:cs="Times New Roman"/>
                <w:b w:val="0"/>
                <w:sz w:val="28"/>
                <w:szCs w:val="28"/>
                <w:vertAlign w:val="subscript"/>
              </w:rPr>
              <w:t>2</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 dioxide</w:t>
            </w:r>
          </w:p>
        </w:tc>
        <w:tc>
          <w:tcPr>
            <w:tcW w:w="992" w:type="dxa"/>
            <w:tcBorders>
              <w:right w:val="single" w:sz="4" w:space="0" w:color="A6A6A6" w:themeColor="background1" w:themeShade="A6"/>
            </w:tcBorders>
            <w:vAlign w:val="center"/>
          </w:tcPr>
          <w:p w:rsidR="008529F2" w:rsidRPr="00F576DB" w:rsidRDefault="008529F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3F3FE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AII</w:t>
            </w:r>
          </w:p>
        </w:tc>
        <w:tc>
          <w:tcPr>
            <w:tcW w:w="2126" w:type="dxa"/>
            <w:gridSpan w:val="2"/>
            <w:vAlign w:val="center"/>
          </w:tcPr>
          <w:p w:rsidR="008529F2" w:rsidRPr="008529F2" w:rsidRDefault="00F510E2"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angiotensin II</w:t>
            </w:r>
          </w:p>
        </w:tc>
        <w:tc>
          <w:tcPr>
            <w:tcW w:w="993" w:type="dxa"/>
            <w:vAlign w:val="center"/>
          </w:tcPr>
          <w:p w:rsidR="008529F2" w:rsidRPr="008529F2" w:rsidRDefault="00F510E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1.046</w:t>
            </w:r>
          </w:p>
        </w:tc>
      </w:tr>
      <w:tr w:rsidR="00F510E2" w:rsidRPr="00A65CAE"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H</w:t>
            </w:r>
            <w:r w:rsidRPr="00623150">
              <w:rPr>
                <w:rFonts w:eastAsia="Times New Roman" w:cs="Times New Roman"/>
                <w:b w:val="0"/>
                <w:sz w:val="28"/>
                <w:szCs w:val="28"/>
                <w:vertAlign w:val="subscript"/>
              </w:rPr>
              <w:t>2</w:t>
            </w:r>
            <w:r>
              <w:rPr>
                <w:rFonts w:eastAsia="Times New Roman" w:cs="Times New Roman"/>
                <w:b w:val="0"/>
                <w:sz w:val="28"/>
                <w:szCs w:val="28"/>
              </w:rPr>
              <w:t>CO</w:t>
            </w:r>
            <w:r w:rsidRPr="00623150">
              <w:rPr>
                <w:rFonts w:eastAsia="Times New Roman" w:cs="Times New Roman"/>
                <w:b w:val="0"/>
                <w:sz w:val="28"/>
                <w:szCs w:val="28"/>
                <w:vertAlign w:val="subscript"/>
              </w:rPr>
              <w:t>3</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carbonic acid</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0.062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aldosterone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623150"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HCO</w:t>
            </w:r>
            <w:r w:rsidRPr="00623150">
              <w:rPr>
                <w:rFonts w:eastAsia="Times New Roman" w:cs="Times New Roman"/>
                <w:b w:val="0"/>
                <w:sz w:val="28"/>
                <w:szCs w:val="28"/>
                <w:vertAlign w:val="subscript"/>
              </w:rPr>
              <w:t>3</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bicarbonate</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ANP</w:t>
            </w:r>
          </w:p>
        </w:tc>
        <w:tc>
          <w:tcPr>
            <w:tcW w:w="2126" w:type="dxa"/>
            <w:gridSpan w:val="2"/>
          </w:tcPr>
          <w:p w:rsidR="008529F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atriopeptin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3.060</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rPr>
            </w:pPr>
            <w:r>
              <w:rPr>
                <w:rFonts w:eastAsia="Times New Roman" w:cs="Times New Roman"/>
                <w:b w:val="0"/>
                <w:sz w:val="28"/>
                <w:szCs w:val="28"/>
              </w:rPr>
              <w:t>Na</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sodium</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0.023</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ADH</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vasopressin</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1.084</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K</w:t>
            </w:r>
            <w:r>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potassium</w:t>
            </w:r>
          </w:p>
        </w:tc>
        <w:tc>
          <w:tcPr>
            <w:tcW w:w="992" w:type="dxa"/>
            <w:tcBorders>
              <w:right w:val="single" w:sz="4" w:space="0" w:color="A6A6A6" w:themeColor="background1" w:themeShade="A6"/>
            </w:tcBorders>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0.039</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TSH</w:t>
            </w:r>
          </w:p>
        </w:tc>
        <w:tc>
          <w:tcPr>
            <w:tcW w:w="2126" w:type="dxa"/>
            <w:gridSpan w:val="2"/>
          </w:tcPr>
          <w:p w:rsidR="008529F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thyrotropin</w:t>
            </w:r>
          </w:p>
        </w:tc>
        <w:tc>
          <w:tcPr>
            <w:tcW w:w="993" w:type="dxa"/>
          </w:tcPr>
          <w:p w:rsidR="008529F2" w:rsidRPr="008529F2" w:rsidRDefault="00F510E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28</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F576DB" w:rsidRDefault="008529F2" w:rsidP="008529F2">
            <w:pPr>
              <w:keepNext/>
              <w:jc w:val="center"/>
              <w:rPr>
                <w:rFonts w:eastAsia="Times New Roman" w:cs="Times New Roman"/>
                <w:b w:val="0"/>
                <w:sz w:val="28"/>
                <w:szCs w:val="28"/>
                <w:vertAlign w:val="subscript"/>
              </w:rPr>
            </w:pPr>
            <w:r>
              <w:rPr>
                <w:rFonts w:eastAsia="Times New Roman" w:cs="Times New Roman"/>
                <w:b w:val="0"/>
                <w:sz w:val="28"/>
                <w:szCs w:val="28"/>
                <w:vertAlign w:val="subscript"/>
              </w:rPr>
              <w:softHyphen/>
            </w:r>
            <w:r w:rsidRPr="00C41E11">
              <w:rPr>
                <w:rFonts w:eastAsia="Times New Roman" w:cs="Times New Roman"/>
                <w:b w:val="0"/>
                <w:sz w:val="28"/>
                <w:szCs w:val="28"/>
              </w:rPr>
              <w:t>Cl</w:t>
            </w:r>
            <w:r w:rsidRPr="00C41E11">
              <w:rPr>
                <w:rFonts w:eastAsia="Times New Roman" w:cs="Times New Roman"/>
                <w:b w:val="0"/>
                <w:sz w:val="28"/>
                <w:szCs w:val="28"/>
                <w:vertAlign w:val="superscript"/>
              </w:rPr>
              <w:t>-</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chloride</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0.035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T3-4</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thyroxine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0.777</w:t>
            </w:r>
          </w:p>
        </w:tc>
      </w:tr>
      <w:tr w:rsidR="00F510E2" w:rsidRPr="00CF0A49" w:rsidTr="003F3FE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rPr>
            </w:pPr>
            <w:r w:rsidRPr="00C41E11">
              <w:rPr>
                <w:rFonts w:eastAsia="Times New Roman" w:cs="Times New Roman"/>
                <w:b w:val="0"/>
                <w:sz w:val="28"/>
                <w:szCs w:val="28"/>
              </w:rPr>
              <w:t>H</w:t>
            </w:r>
            <w:r w:rsidRPr="00C41E11">
              <w:rPr>
                <w:rFonts w:eastAsia="Times New Roman" w:cs="Times New Roman"/>
                <w:b w:val="0"/>
                <w:sz w:val="28"/>
                <w:szCs w:val="28"/>
                <w:vertAlign w:val="subscript"/>
              </w:rPr>
              <w:t>2</w:t>
            </w:r>
            <w:r w:rsidRPr="00C41E11">
              <w:rPr>
                <w:rFonts w:eastAsia="Times New Roman" w:cs="Times New Roman"/>
                <w:b w:val="0"/>
                <w:sz w:val="28"/>
                <w:szCs w:val="28"/>
              </w:rPr>
              <w:t>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r>
              <w:rPr>
                <w:rFonts w:eastAsia="Times New Roman" w:cs="Times New Roman"/>
                <w:b w:val="0"/>
                <w:sz w:val="28"/>
                <w:szCs w:val="28"/>
              </w:rPr>
              <w:t>,</w:t>
            </w:r>
            <w:r w:rsidRPr="00C41E11">
              <w:rPr>
                <w:rFonts w:eastAsia="Times New Roman" w:cs="Times New Roman"/>
                <w:b w:val="0"/>
                <w:sz w:val="28"/>
                <w:szCs w:val="28"/>
              </w:rPr>
              <w:t xml:space="preserve"> HPO</w:t>
            </w:r>
            <w:r w:rsidRPr="00C41E11">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8529F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phosphates</w:t>
            </w:r>
          </w:p>
        </w:tc>
        <w:tc>
          <w:tcPr>
            <w:tcW w:w="992" w:type="dxa"/>
            <w:tcBorders>
              <w:right w:val="single" w:sz="4" w:space="0" w:color="A6A6A6" w:themeColor="background1" w:themeShade="A6"/>
            </w:tcBorders>
            <w:vAlign w:val="center"/>
          </w:tcPr>
          <w:p w:rsidR="008529F2" w:rsidRPr="00F576DB"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8529F2" w:rsidRPr="008529F2" w:rsidRDefault="00F510E2"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EPO</w:t>
            </w:r>
          </w:p>
        </w:tc>
        <w:tc>
          <w:tcPr>
            <w:tcW w:w="2126" w:type="dxa"/>
            <w:gridSpan w:val="2"/>
            <w:vAlign w:val="center"/>
          </w:tcPr>
          <w:p w:rsidR="008529F2" w:rsidRPr="008529F2" w:rsidRDefault="00F510E2" w:rsidP="003F3FE1">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erythropoietin</w:t>
            </w:r>
          </w:p>
        </w:tc>
        <w:tc>
          <w:tcPr>
            <w:tcW w:w="993" w:type="dxa"/>
            <w:vAlign w:val="center"/>
          </w:tcPr>
          <w:p w:rsidR="008529F2" w:rsidRPr="008529F2" w:rsidRDefault="00F510E2"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34</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8529F2" w:rsidRPr="00C41E11" w:rsidRDefault="008529F2" w:rsidP="008529F2">
            <w:pPr>
              <w:keepNext/>
              <w:jc w:val="center"/>
              <w:rPr>
                <w:rFonts w:eastAsia="Times New Roman" w:cs="Times New Roman"/>
                <w:b w:val="0"/>
                <w:sz w:val="28"/>
                <w:szCs w:val="28"/>
                <w:vertAlign w:val="superscript"/>
              </w:rPr>
            </w:pPr>
            <w:r>
              <w:rPr>
                <w:rFonts w:eastAsia="Times New Roman" w:cs="Times New Roman"/>
                <w:b w:val="0"/>
                <w:sz w:val="28"/>
                <w:szCs w:val="28"/>
              </w:rPr>
              <w:t>SO</w:t>
            </w:r>
            <w:r>
              <w:rPr>
                <w:rFonts w:eastAsia="Times New Roman" w:cs="Times New Roman"/>
                <w:b w:val="0"/>
                <w:sz w:val="28"/>
                <w:szCs w:val="28"/>
              </w:rPr>
              <w:softHyphen/>
            </w:r>
            <w:r>
              <w:rPr>
                <w:rFonts w:eastAsia="Times New Roman" w:cs="Times New Roman"/>
                <w:b w:val="0"/>
                <w:sz w:val="28"/>
                <w:szCs w:val="28"/>
                <w:vertAlign w:val="subscript"/>
              </w:rPr>
              <w:t>4</w:t>
            </w:r>
            <w:r>
              <w:rPr>
                <w:rFonts w:eastAsia="Times New Roman" w:cs="Times New Roman"/>
                <w:b w:val="0"/>
                <w:sz w:val="28"/>
                <w:szCs w:val="28"/>
                <w:vertAlign w:val="superscript"/>
              </w:rPr>
              <w:t>2-</w:t>
            </w:r>
          </w:p>
        </w:tc>
        <w:tc>
          <w:tcPr>
            <w:tcW w:w="1843" w:type="dxa"/>
            <w:gridSpan w:val="2"/>
            <w:vAlign w:val="center"/>
          </w:tcPr>
          <w:p w:rsidR="008529F2" w:rsidRPr="00F576DB" w:rsidRDefault="008529F2" w:rsidP="008529F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sulfates</w:t>
            </w:r>
          </w:p>
        </w:tc>
        <w:tc>
          <w:tcPr>
            <w:tcW w:w="992" w:type="dxa"/>
            <w:tcBorders>
              <w:right w:val="single" w:sz="4" w:space="0" w:color="A6A6A6" w:themeColor="background1" w:themeShade="A6"/>
            </w:tcBorders>
          </w:tcPr>
          <w:p w:rsidR="008529F2" w:rsidRPr="00F576DB"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0.096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8529F2" w:rsidRDefault="008529F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8529F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w:t>
            </w:r>
          </w:p>
        </w:tc>
        <w:tc>
          <w:tcPr>
            <w:tcW w:w="2126" w:type="dxa"/>
            <w:gridSpan w:val="2"/>
          </w:tcPr>
          <w:p w:rsidR="008529F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epinephrine</w:t>
            </w:r>
          </w:p>
        </w:tc>
        <w:tc>
          <w:tcPr>
            <w:tcW w:w="993" w:type="dxa"/>
          </w:tcPr>
          <w:p w:rsidR="008529F2" w:rsidRPr="008529F2" w:rsidRDefault="00F510E2" w:rsidP="008529F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0.183</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NH</w:t>
            </w:r>
            <w:r>
              <w:rPr>
                <w:rFonts w:eastAsia="Times New Roman" w:cs="Times New Roman"/>
                <w:b w:val="0"/>
                <w:sz w:val="28"/>
                <w:szCs w:val="28"/>
              </w:rPr>
              <w:softHyphen/>
            </w:r>
            <w:r w:rsidRPr="00C41E11">
              <w:rPr>
                <w:rFonts w:eastAsia="Times New Roman" w:cs="Times New Roman"/>
                <w:b w:val="0"/>
                <w:sz w:val="28"/>
                <w:szCs w:val="28"/>
                <w:vertAlign w:val="subscript"/>
              </w:rPr>
              <w:t>4</w:t>
            </w:r>
            <w:r>
              <w:rPr>
                <w:rFonts w:eastAsia="Times New Roman" w:cs="Times New Roman"/>
                <w:b w:val="0"/>
                <w:sz w:val="28"/>
                <w:szCs w:val="28"/>
                <w:vertAlign w:val="superscript"/>
              </w:rPr>
              <w:t>+</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amonium</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0.018</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NE</w:t>
            </w:r>
          </w:p>
        </w:tc>
        <w:tc>
          <w:tcPr>
            <w:tcW w:w="2126" w:type="dxa"/>
            <w:gridSpan w:val="2"/>
          </w:tcPr>
          <w:p w:rsidR="00F510E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norepinephrine</w:t>
            </w:r>
          </w:p>
        </w:tc>
        <w:tc>
          <w:tcPr>
            <w:tcW w:w="993" w:type="dxa"/>
          </w:tcPr>
          <w:p w:rsidR="00F510E2" w:rsidRPr="008529F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0.169</w:t>
            </w:r>
          </w:p>
        </w:tc>
      </w:tr>
      <w:tr w:rsidR="00F510E2"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sidRPr="00C41E11">
              <w:rPr>
                <w:rFonts w:eastAsia="Times New Roman" w:cs="Times New Roman"/>
                <w:b w:val="0"/>
                <w:sz w:val="28"/>
                <w:szCs w:val="28"/>
              </w:rPr>
              <w:t>Mg</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magnesium</w:t>
            </w:r>
          </w:p>
        </w:tc>
        <w:tc>
          <w:tcPr>
            <w:tcW w:w="992" w:type="dxa"/>
            <w:tcBorders>
              <w:right w:val="single" w:sz="4" w:space="0" w:color="A6A6A6" w:themeColor="background1" w:themeShade="A6"/>
            </w:tcBorders>
          </w:tcPr>
          <w:p w:rsidR="00F510E2" w:rsidRPr="00F576DB"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0.024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w:t>
            </w:r>
            <w:r w:rsidRPr="00F510E2">
              <w:rPr>
                <w:sz w:val="28"/>
                <w:szCs w:val="28"/>
                <w:vertAlign w:val="subscript"/>
              </w:rPr>
              <w:t>3</w:t>
            </w:r>
          </w:p>
        </w:tc>
        <w:tc>
          <w:tcPr>
            <w:tcW w:w="2126" w:type="dxa"/>
            <w:gridSpan w:val="2"/>
          </w:tcPr>
          <w:p w:rsidR="00F510E2" w:rsidRPr="008529F2" w:rsidRDefault="00F510E2" w:rsidP="00F510E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calcitriol</w:t>
            </w:r>
          </w:p>
        </w:tc>
        <w:tc>
          <w:tcPr>
            <w:tcW w:w="993" w:type="dxa"/>
          </w:tcPr>
          <w:p w:rsidR="00F510E2" w:rsidRPr="008529F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0.417</w:t>
            </w:r>
          </w:p>
        </w:tc>
      </w:tr>
      <w:tr w:rsidR="00F510E2" w:rsidRPr="001622B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Ca</w:t>
            </w:r>
            <w:r>
              <w:rPr>
                <w:rFonts w:eastAsia="Times New Roman" w:cs="Times New Roman"/>
                <w:b w:val="0"/>
                <w:sz w:val="28"/>
                <w:szCs w:val="28"/>
                <w:vertAlign w:val="superscript"/>
              </w:rPr>
              <w:t>2+</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calcium</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0.040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F510E2"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PTH</w:t>
            </w:r>
          </w:p>
        </w:tc>
        <w:tc>
          <w:tcPr>
            <w:tcW w:w="2126" w:type="dxa"/>
            <w:gridSpan w:val="2"/>
          </w:tcPr>
          <w:p w:rsidR="00F510E2" w:rsidRPr="008529F2" w:rsidRDefault="00F510E2"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parathormone</w:t>
            </w:r>
          </w:p>
        </w:tc>
        <w:tc>
          <w:tcPr>
            <w:tcW w:w="993" w:type="dxa"/>
          </w:tcPr>
          <w:p w:rsidR="00F510E2" w:rsidRPr="008529F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9.4</w:t>
            </w:r>
          </w:p>
        </w:tc>
      </w:tr>
      <w:tr w:rsidR="00F510E2" w:rsidRPr="00CF0A49" w:rsidTr="003F3FE1">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Default="00F510E2" w:rsidP="00F510E2">
            <w:pPr>
              <w:keepNext/>
              <w:jc w:val="center"/>
              <w:rPr>
                <w:rFonts w:eastAsia="Times New Roman" w:cs="Times New Roman"/>
                <w:b w:val="0"/>
                <w:sz w:val="28"/>
                <w:szCs w:val="28"/>
              </w:rPr>
            </w:pPr>
            <w:r>
              <w:rPr>
                <w:rFonts w:eastAsia="Times New Roman" w:cs="Times New Roman"/>
                <w:b w:val="0"/>
                <w:sz w:val="28"/>
                <w:szCs w:val="28"/>
              </w:rPr>
              <w:t>Fe</w:t>
            </w:r>
            <w:r>
              <w:rPr>
                <w:rFonts w:eastAsia="Times New Roman" w:cs="Times New Roman"/>
                <w:b w:val="0"/>
                <w:sz w:val="28"/>
                <w:szCs w:val="28"/>
                <w:vertAlign w:val="superscript"/>
              </w:rPr>
              <w:t>2+</w:t>
            </w:r>
            <w:r>
              <w:rPr>
                <w:rFonts w:eastAsia="Times New Roman" w:cs="Times New Roman"/>
                <w:b w:val="0"/>
                <w:sz w:val="28"/>
                <w:szCs w:val="28"/>
              </w:rPr>
              <w:t>,</w:t>
            </w:r>
          </w:p>
          <w:p w:rsidR="00F510E2" w:rsidRPr="00C41E11" w:rsidRDefault="00F510E2" w:rsidP="00F510E2">
            <w:pPr>
              <w:keepNext/>
              <w:jc w:val="center"/>
              <w:rPr>
                <w:rFonts w:eastAsia="Times New Roman" w:cs="Times New Roman"/>
                <w:b w:val="0"/>
                <w:sz w:val="28"/>
                <w:szCs w:val="28"/>
                <w:vertAlign w:val="superscript"/>
              </w:rPr>
            </w:pPr>
            <w:r>
              <w:rPr>
                <w:rFonts w:eastAsia="Times New Roman" w:cs="Times New Roman"/>
                <w:b w:val="0"/>
                <w:sz w:val="28"/>
                <w:szCs w:val="28"/>
              </w:rPr>
              <w:t>Fe</w:t>
            </w:r>
            <w:r>
              <w:rPr>
                <w:rFonts w:eastAsia="Times New Roman" w:cs="Times New Roman"/>
                <w:b w:val="0"/>
                <w:sz w:val="28"/>
                <w:szCs w:val="28"/>
                <w:vertAlign w:val="superscript"/>
              </w:rPr>
              <w:t>3+</w:t>
            </w:r>
          </w:p>
        </w:tc>
        <w:tc>
          <w:tcPr>
            <w:tcW w:w="1843" w:type="dxa"/>
            <w:gridSpan w:val="2"/>
            <w:vAlign w:val="center"/>
          </w:tcPr>
          <w:p w:rsidR="00F510E2" w:rsidRPr="00F576DB" w:rsidRDefault="00F510E2" w:rsidP="00F510E2">
            <w:pPr>
              <w:keepNext/>
              <w:cnfStyle w:val="000000000000" w:firstRow="0" w:lastRow="0" w:firstColumn="0" w:lastColumn="0" w:oddVBand="0" w:evenVBand="0" w:oddHBand="0"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iron</w:t>
            </w:r>
          </w:p>
        </w:tc>
        <w:tc>
          <w:tcPr>
            <w:tcW w:w="992" w:type="dxa"/>
            <w:tcBorders>
              <w:right w:val="single" w:sz="4" w:space="0" w:color="A6A6A6" w:themeColor="background1" w:themeShade="A6"/>
            </w:tcBorders>
            <w:vAlign w:val="center"/>
          </w:tcPr>
          <w:p w:rsidR="00F510E2" w:rsidRPr="00F576DB"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0.056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vAlign w:val="center"/>
          </w:tcPr>
          <w:p w:rsidR="00F510E2" w:rsidRPr="008529F2" w:rsidRDefault="003F3FE1" w:rsidP="003F3FE1">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p>
        </w:tc>
        <w:tc>
          <w:tcPr>
            <w:tcW w:w="2126" w:type="dxa"/>
            <w:gridSpan w:val="2"/>
            <w:vAlign w:val="center"/>
          </w:tcPr>
          <w:p w:rsidR="00F510E2"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ethanol</w:t>
            </w:r>
          </w:p>
        </w:tc>
        <w:tc>
          <w:tcPr>
            <w:tcW w:w="993" w:type="dxa"/>
            <w:vAlign w:val="center"/>
          </w:tcPr>
          <w:p w:rsidR="00F510E2"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0.046</w:t>
            </w:r>
          </w:p>
        </w:tc>
      </w:tr>
      <w:tr w:rsidR="00F510E2"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F510E2" w:rsidRPr="00F576DB" w:rsidRDefault="00F510E2" w:rsidP="00F510E2">
            <w:pPr>
              <w:keepNext/>
              <w:jc w:val="center"/>
              <w:rPr>
                <w:rFonts w:eastAsia="Times New Roman" w:cs="Times New Roman"/>
                <w:b w:val="0"/>
                <w:sz w:val="28"/>
                <w:szCs w:val="28"/>
              </w:rPr>
            </w:pPr>
            <w:r>
              <w:rPr>
                <w:rFonts w:eastAsia="Times New Roman" w:cs="Times New Roman"/>
                <w:b w:val="0"/>
                <w:sz w:val="28"/>
                <w:szCs w:val="28"/>
              </w:rPr>
              <w:t>Glu</w:t>
            </w:r>
          </w:p>
        </w:tc>
        <w:tc>
          <w:tcPr>
            <w:tcW w:w="1843" w:type="dxa"/>
            <w:gridSpan w:val="2"/>
            <w:vAlign w:val="center"/>
          </w:tcPr>
          <w:p w:rsidR="00F510E2" w:rsidRPr="00F576DB" w:rsidRDefault="00F510E2" w:rsidP="00F510E2">
            <w:pPr>
              <w:keepNext/>
              <w:cnfStyle w:val="000000100000" w:firstRow="0" w:lastRow="0" w:firstColumn="0" w:lastColumn="0" w:oddVBand="0" w:evenVBand="0" w:oddHBand="1" w:evenHBand="0" w:firstRowFirstColumn="0" w:firstRowLastColumn="0" w:lastRowFirstColumn="0" w:lastRowLastColumn="0"/>
              <w:rPr>
                <w:rFonts w:eastAsia="Times New Roman" w:cs="Times New Roman"/>
                <w:bCs/>
                <w:sz w:val="28"/>
                <w:szCs w:val="28"/>
              </w:rPr>
            </w:pPr>
            <w:r>
              <w:rPr>
                <w:rFonts w:eastAsia="Times New Roman" w:cs="Times New Roman"/>
                <w:bCs/>
                <w:sz w:val="28"/>
                <w:szCs w:val="28"/>
              </w:rPr>
              <w:t>glucose</w:t>
            </w:r>
          </w:p>
        </w:tc>
        <w:tc>
          <w:tcPr>
            <w:tcW w:w="992" w:type="dxa"/>
            <w:tcBorders>
              <w:right w:val="single" w:sz="4" w:space="0" w:color="A6A6A6" w:themeColor="background1" w:themeShade="A6"/>
            </w:tcBorders>
          </w:tcPr>
          <w:p w:rsidR="00F510E2" w:rsidRPr="00F576DB"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0.181</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F510E2" w:rsidRDefault="00F510E2"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F510E2" w:rsidRPr="008529F2" w:rsidRDefault="003F3FE1" w:rsidP="00F510E2">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t>
            </w:r>
          </w:p>
        </w:tc>
        <w:tc>
          <w:tcPr>
            <w:tcW w:w="2126" w:type="dxa"/>
            <w:gridSpan w:val="2"/>
          </w:tcPr>
          <w:p w:rsidR="00F510E2" w:rsidRPr="008529F2" w:rsidRDefault="003F3FE1" w:rsidP="00F510E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nicotine</w:t>
            </w:r>
          </w:p>
        </w:tc>
        <w:tc>
          <w:tcPr>
            <w:tcW w:w="993" w:type="dxa"/>
          </w:tcPr>
          <w:p w:rsidR="00F510E2" w:rsidRPr="008529F2" w:rsidRDefault="003F3FE1" w:rsidP="00F510E2">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0.162</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FA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fatty acids</w:t>
            </w:r>
          </w:p>
        </w:tc>
        <w:tc>
          <w:tcPr>
            <w:tcW w:w="992" w:type="dxa"/>
            <w:tcBorders>
              <w:right w:val="single" w:sz="4" w:space="0" w:color="A6A6A6" w:themeColor="background1" w:themeShade="A6"/>
            </w:tcBorders>
          </w:tcPr>
          <w:p w:rsidR="003F3FE1" w:rsidRPr="00F576DB"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0.255</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aspirin</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0.180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KA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keto acids</w:t>
            </w:r>
          </w:p>
        </w:tc>
        <w:tc>
          <w:tcPr>
            <w:tcW w:w="992" w:type="dxa"/>
            <w:tcBorders>
              <w:right w:val="single" w:sz="4" w:space="0" w:color="A6A6A6" w:themeColor="background1" w:themeShade="A6"/>
            </w:tcBorders>
          </w:tcPr>
          <w:p w:rsidR="003F3FE1" w:rsidRPr="00F576DB"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0.102</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paracetamol</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0.151</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F576DB" w:rsidRDefault="003F3FE1" w:rsidP="003F3FE1">
            <w:pPr>
              <w:keepNext/>
              <w:jc w:val="center"/>
              <w:rPr>
                <w:rFonts w:eastAsia="Times New Roman" w:cs="Times New Roman"/>
                <w:b w:val="0"/>
                <w:sz w:val="28"/>
                <w:szCs w:val="28"/>
              </w:rPr>
            </w:pPr>
            <w:r>
              <w:rPr>
                <w:rFonts w:eastAsia="Times New Roman" w:cs="Times New Roman"/>
                <w:b w:val="0"/>
                <w:sz w:val="28"/>
                <w:szCs w:val="28"/>
              </w:rPr>
              <w:t>AA</w:t>
            </w:r>
          </w:p>
        </w:tc>
        <w:tc>
          <w:tcPr>
            <w:tcW w:w="1843" w:type="dxa"/>
            <w:gridSpan w:val="2"/>
            <w:vAlign w:val="center"/>
          </w:tcPr>
          <w:p w:rsidR="003F3FE1" w:rsidRPr="00F576DB"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amino acids</w:t>
            </w:r>
          </w:p>
        </w:tc>
        <w:tc>
          <w:tcPr>
            <w:tcW w:w="992" w:type="dxa"/>
            <w:tcBorders>
              <w:right w:val="single" w:sz="4" w:space="0" w:color="A6A6A6" w:themeColor="background1" w:themeShade="A6"/>
            </w:tcBorders>
          </w:tcPr>
          <w:p w:rsidR="003F3FE1" w:rsidRPr="00F576DB"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0.100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nitredipine</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0.360</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Pr="00160B95" w:rsidRDefault="003F3FE1" w:rsidP="003F3FE1">
            <w:pPr>
              <w:keepNext/>
              <w:jc w:val="center"/>
              <w:rPr>
                <w:rFonts w:eastAsia="Times New Roman" w:cs="Times New Roman"/>
                <w:b w:val="0"/>
                <w:sz w:val="28"/>
                <w:szCs w:val="28"/>
                <w:vertAlign w:val="superscript"/>
              </w:rPr>
            </w:pPr>
            <w:r>
              <w:rPr>
                <w:rFonts w:eastAsia="Times New Roman" w:cs="Times New Roman"/>
                <w:b w:val="0"/>
                <w:sz w:val="28"/>
                <w:szCs w:val="28"/>
              </w:rPr>
              <w:t>Lac</w:t>
            </w:r>
            <w:r>
              <w:rPr>
                <w:rFonts w:eastAsia="Times New Roman" w:cs="Times New Roman"/>
                <w:b w:val="0"/>
                <w:sz w:val="28"/>
                <w:szCs w:val="28"/>
                <w:vertAlign w:val="superscript"/>
              </w:rPr>
              <w:t>-</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lactate</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0.090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peridopril</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0.368</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Triglyc</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triglyceride</w:t>
            </w:r>
          </w:p>
        </w:tc>
        <w:tc>
          <w:tcPr>
            <w:tcW w:w="992" w:type="dxa"/>
            <w:tcBorders>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0.806</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metoprolol</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0.267</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urea</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urea</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0.060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desglymidodrine</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0.197</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Hb</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hemoglobin</w:t>
            </w:r>
          </w:p>
        </w:tc>
        <w:tc>
          <w:tcPr>
            <w:tcW w:w="992" w:type="dxa"/>
            <w:tcBorders>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64.50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digoxin</w:t>
            </w:r>
          </w:p>
        </w:tc>
        <w:tc>
          <w:tcPr>
            <w:tcW w:w="993" w:type="dxa"/>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0.781</w:t>
            </w:r>
          </w:p>
        </w:tc>
      </w:tr>
      <w:tr w:rsidR="003F3FE1" w:rsidRPr="00CF0A49" w:rsidTr="004E3C4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Alb</w:t>
            </w:r>
          </w:p>
        </w:tc>
        <w:tc>
          <w:tcPr>
            <w:tcW w:w="1843" w:type="dxa"/>
            <w:gridSpan w:val="2"/>
            <w:vAlign w:val="center"/>
          </w:tcPr>
          <w:p w:rsidR="003F3FE1" w:rsidRDefault="003F3FE1" w:rsidP="003F3FE1">
            <w:pPr>
              <w:pStyle w:val="Nadpis3"/>
              <w:numPr>
                <w:ilvl w:val="0"/>
                <w:numId w:val="0"/>
              </w:numPr>
              <w:shd w:val="clear" w:color="auto" w:fill="FFFFFF"/>
              <w:spacing w:before="72"/>
              <w:ind w:left="720" w:hanging="720"/>
              <w:outlineLvl w:val="2"/>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albumin</w:t>
            </w:r>
          </w:p>
        </w:tc>
        <w:tc>
          <w:tcPr>
            <w:tcW w:w="992" w:type="dxa"/>
            <w:tcBorders>
              <w:right w:val="single" w:sz="4" w:space="0" w:color="A6A6A6" w:themeColor="background1" w:themeShade="A6"/>
            </w:tcBorders>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66.44</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850" w:type="dxa"/>
            <w:tcBorders>
              <w:left w:val="single" w:sz="4" w:space="0" w:color="A6A6A6" w:themeColor="background1" w:themeShade="A6"/>
            </w:tcBorders>
          </w:tcPr>
          <w:p w:rsidR="003F3FE1" w:rsidRDefault="003F3FE1" w:rsidP="003F3FE1">
            <w:pPr>
              <w:jc w:val="center"/>
              <w:cnfStyle w:val="000000100000" w:firstRow="0" w:lastRow="0" w:firstColumn="0" w:lastColumn="0" w:oddVBand="0" w:evenVBand="0" w:oddHBand="1" w:evenHBand="0" w:firstRowFirstColumn="0" w:firstRowLastColumn="0" w:lastRowFirstColumn="0" w:lastRowLastColumn="0"/>
            </w:pPr>
            <w:r w:rsidRPr="00BA5792">
              <w:rPr>
                <w:sz w:val="28"/>
                <w:szCs w:val="28"/>
              </w:rPr>
              <w:t>-</w:t>
            </w:r>
          </w:p>
        </w:tc>
        <w:tc>
          <w:tcPr>
            <w:tcW w:w="2126" w:type="dxa"/>
            <w:gridSpan w:val="2"/>
          </w:tcPr>
          <w:p w:rsidR="003F3FE1" w:rsidRPr="008529F2" w:rsidRDefault="003F3FE1" w:rsidP="003F3F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chlorothiazide</w:t>
            </w:r>
          </w:p>
        </w:tc>
        <w:tc>
          <w:tcPr>
            <w:tcW w:w="993" w:type="dxa"/>
          </w:tcPr>
          <w:p w:rsidR="003F3FE1" w:rsidRPr="008529F2" w:rsidRDefault="003F3FE1" w:rsidP="003F3FE1">
            <w:pPr>
              <w:jc w:val="right"/>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0.296</w:t>
            </w:r>
          </w:p>
        </w:tc>
      </w:tr>
      <w:tr w:rsidR="003F3FE1" w:rsidRPr="00CF0A49" w:rsidTr="004E3C42">
        <w:trPr>
          <w:trHeight w:val="340"/>
        </w:trPr>
        <w:tc>
          <w:tcPr>
            <w:cnfStyle w:val="001000000000" w:firstRow="0" w:lastRow="0" w:firstColumn="1" w:lastColumn="0" w:oddVBand="0" w:evenVBand="0" w:oddHBand="0" w:evenHBand="0" w:firstRowFirstColumn="0" w:firstRowLastColumn="0" w:lastRowFirstColumn="0" w:lastRowLastColumn="0"/>
            <w:tcW w:w="1129" w:type="dxa"/>
            <w:tcBorders>
              <w:bottom w:val="single" w:sz="4" w:space="0" w:color="A5A5A5" w:themeColor="accent3"/>
            </w:tcBorders>
            <w:vAlign w:val="center"/>
          </w:tcPr>
          <w:p w:rsidR="003F3FE1" w:rsidRDefault="003F3FE1" w:rsidP="003F3FE1">
            <w:pPr>
              <w:keepNext/>
              <w:jc w:val="center"/>
              <w:rPr>
                <w:rFonts w:eastAsia="Times New Roman" w:cs="Times New Roman"/>
                <w:b w:val="0"/>
                <w:sz w:val="28"/>
                <w:szCs w:val="28"/>
              </w:rPr>
            </w:pPr>
            <w:r>
              <w:rPr>
                <w:rFonts w:eastAsia="Times New Roman" w:cs="Times New Roman"/>
                <w:b w:val="0"/>
                <w:sz w:val="28"/>
                <w:szCs w:val="28"/>
              </w:rPr>
              <w:t>Glb</w:t>
            </w:r>
          </w:p>
        </w:tc>
        <w:tc>
          <w:tcPr>
            <w:tcW w:w="1843" w:type="dxa"/>
            <w:gridSpan w:val="2"/>
            <w:tcBorders>
              <w:bottom w:val="single" w:sz="4" w:space="0" w:color="A5A5A5" w:themeColor="accent3"/>
            </w:tcBorders>
            <w:vAlign w:val="center"/>
          </w:tcPr>
          <w:p w:rsidR="003F3FE1" w:rsidRDefault="003F3FE1" w:rsidP="003F3FE1">
            <w:pPr>
              <w:pStyle w:val="Nadpis3"/>
              <w:numPr>
                <w:ilvl w:val="0"/>
                <w:numId w:val="0"/>
              </w:numPr>
              <w:shd w:val="clear" w:color="auto" w:fill="FFFFFF"/>
              <w:spacing w:before="72"/>
              <w:ind w:left="720" w:hanging="720"/>
              <w:outlineLvl w:val="2"/>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Arial"/>
                <w:b w:val="0"/>
                <w:color w:val="auto"/>
                <w:sz w:val="28"/>
                <w:szCs w:val="28"/>
                <w:lang w:val="cs-CZ"/>
              </w:rPr>
            </w:pPr>
            <w:r>
              <w:rPr>
                <w:rFonts w:asciiTheme="minorHAnsi" w:eastAsia="Times New Roman" w:hAnsiTheme="minorHAnsi" w:cs="Arial"/>
                <w:b w:val="0"/>
                <w:color w:val="auto"/>
                <w:sz w:val="28"/>
                <w:szCs w:val="28"/>
                <w:lang w:val="cs-CZ"/>
              </w:rPr>
              <w:t>globulins</w:t>
            </w:r>
          </w:p>
        </w:tc>
        <w:tc>
          <w:tcPr>
            <w:tcW w:w="992" w:type="dxa"/>
            <w:tcBorders>
              <w:bottom w:val="single" w:sz="4" w:space="0" w:color="A5A5A5" w:themeColor="accent3"/>
              <w:right w:val="single" w:sz="4" w:space="0" w:color="A6A6A6" w:themeColor="background1" w:themeShade="A6"/>
            </w:tcBorders>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34.50</w:t>
            </w:r>
          </w:p>
        </w:tc>
        <w:tc>
          <w:tcPr>
            <w:tcW w:w="426" w:type="dxa"/>
            <w:tcBorders>
              <w:top w:val="nil"/>
              <w:left w:val="single" w:sz="4" w:space="0" w:color="A6A6A6" w:themeColor="background1" w:themeShade="A6"/>
              <w:bottom w:val="nil"/>
              <w:right w:val="single" w:sz="4" w:space="0" w:color="A6A6A6" w:themeColor="background1" w:themeShade="A6"/>
            </w:tcBorders>
            <w:shd w:val="clear" w:color="auto" w:fill="auto"/>
          </w:tcPr>
          <w:p w:rsidR="003F3FE1"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850" w:type="dxa"/>
            <w:tcBorders>
              <w:left w:val="single" w:sz="4" w:space="0" w:color="A6A6A6" w:themeColor="background1" w:themeShade="A6"/>
              <w:bottom w:val="single" w:sz="4" w:space="0" w:color="A5A5A5" w:themeColor="accent3"/>
            </w:tcBorders>
          </w:tcPr>
          <w:p w:rsidR="003F3FE1" w:rsidRDefault="003F3FE1" w:rsidP="003F3FE1">
            <w:pPr>
              <w:jc w:val="center"/>
              <w:cnfStyle w:val="000000000000" w:firstRow="0" w:lastRow="0" w:firstColumn="0" w:lastColumn="0" w:oddVBand="0" w:evenVBand="0" w:oddHBand="0" w:evenHBand="0" w:firstRowFirstColumn="0" w:firstRowLastColumn="0" w:lastRowFirstColumn="0" w:lastRowLastColumn="0"/>
            </w:pPr>
            <w:r w:rsidRPr="00BA5792">
              <w:rPr>
                <w:sz w:val="28"/>
                <w:szCs w:val="28"/>
              </w:rPr>
              <w:t>-</w:t>
            </w:r>
          </w:p>
        </w:tc>
        <w:tc>
          <w:tcPr>
            <w:tcW w:w="2126" w:type="dxa"/>
            <w:gridSpan w:val="2"/>
            <w:tcBorders>
              <w:bottom w:val="single" w:sz="4" w:space="0" w:color="A5A5A5" w:themeColor="accent3"/>
            </w:tcBorders>
          </w:tcPr>
          <w:p w:rsidR="003F3FE1" w:rsidRPr="008529F2" w:rsidRDefault="003F3FE1" w:rsidP="003F3F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furosemide</w:t>
            </w:r>
          </w:p>
        </w:tc>
        <w:tc>
          <w:tcPr>
            <w:tcW w:w="993" w:type="dxa"/>
            <w:tcBorders>
              <w:bottom w:val="single" w:sz="4" w:space="0" w:color="A5A5A5" w:themeColor="accent3"/>
            </w:tcBorders>
          </w:tcPr>
          <w:p w:rsidR="003F3FE1" w:rsidRPr="008529F2" w:rsidRDefault="003F3FE1" w:rsidP="003F3FE1">
            <w:pPr>
              <w:jc w:val="right"/>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0.331</w:t>
            </w:r>
          </w:p>
        </w:tc>
      </w:tr>
    </w:tbl>
    <w:p w:rsidR="004B0E4D" w:rsidRDefault="004B0E4D" w:rsidP="004B0E4D"/>
    <w:p w:rsidR="00672171" w:rsidRDefault="004B0E4D" w:rsidP="00672171">
      <w:pPr>
        <w:pStyle w:val="Nadpis1"/>
        <w:numPr>
          <w:ilvl w:val="0"/>
          <w:numId w:val="0"/>
        </w:numPr>
        <w:ind w:left="432"/>
        <w:sectPr w:rsidR="00672171" w:rsidSect="00BD00BE">
          <w:footerReference w:type="default" r:id="rId43"/>
          <w:pgSz w:w="11907" w:h="16839"/>
          <w:pgMar w:top="1836" w:right="1751" w:bottom="1418" w:left="1751" w:header="709" w:footer="709" w:gutter="0"/>
          <w:pgNumType w:start="0"/>
          <w:cols w:space="720"/>
          <w:titlePg/>
          <w:docGrid w:linePitch="360"/>
        </w:sectPr>
      </w:pPr>
      <w:r>
        <w:lastRenderedPageBreak/>
        <w:t>Physiomodel BusConnector Variables</w:t>
      </w:r>
    </w:p>
    <w:tbl>
      <w:tblPr>
        <w:tblStyle w:val="Tabulkaseznamu3zvraznn3"/>
        <w:tblW w:w="3965" w:type="dxa"/>
        <w:tblLayout w:type="fixed"/>
        <w:tblLook w:val="04A0" w:firstRow="1" w:lastRow="0" w:firstColumn="1" w:lastColumn="0" w:noHBand="0" w:noVBand="1"/>
      </w:tblPr>
      <w:tblGrid>
        <w:gridCol w:w="2972"/>
        <w:gridCol w:w="993"/>
      </w:tblGrid>
      <w:tr w:rsidR="00672171" w:rsidRPr="00CF0A49" w:rsidTr="00C717C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972" w:type="dxa"/>
            <w:tcBorders>
              <w:top w:val="single" w:sz="4" w:space="0" w:color="A5A5A5" w:themeColor="accent3"/>
            </w:tcBorders>
            <w:vAlign w:val="center"/>
          </w:tcPr>
          <w:p w:rsidR="00672171" w:rsidRPr="00CF0A49" w:rsidRDefault="00C717CD" w:rsidP="00C717CD">
            <w:pPr>
              <w:keepNext/>
              <w:jc w:val="center"/>
              <w:rPr>
                <w:rFonts w:ascii="Times New Roman" w:eastAsia="Times New Roman" w:hAnsi="Times New Roman" w:cs="Times New Roman"/>
                <w:b w:val="0"/>
                <w:bCs w:val="0"/>
              </w:rPr>
            </w:pPr>
            <w:r>
              <w:rPr>
                <w:rFonts w:ascii="Calibri" w:eastAsia="Times New Roman" w:hAnsi="Calibri" w:cs="Times New Roman"/>
                <w:sz w:val="28"/>
                <w:szCs w:val="28"/>
              </w:rPr>
              <w:lastRenderedPageBreak/>
              <w:t xml:space="preserve"> </w:t>
            </w:r>
            <w:r w:rsidR="00672171">
              <w:rPr>
                <w:rFonts w:ascii="Calibri" w:eastAsia="Times New Roman" w:hAnsi="Calibri" w:cs="Times New Roman"/>
                <w:sz w:val="28"/>
                <w:szCs w:val="28"/>
              </w:rPr>
              <w:t>Variable</w:t>
            </w:r>
            <w:r>
              <w:rPr>
                <w:rFonts w:ascii="Calibri" w:eastAsia="Times New Roman" w:hAnsi="Calibri" w:cs="Times New Roman"/>
                <w:sz w:val="28"/>
                <w:szCs w:val="28"/>
              </w:rPr>
              <w:t xml:space="preserve"> Name</w:t>
            </w:r>
          </w:p>
        </w:tc>
        <w:tc>
          <w:tcPr>
            <w:tcW w:w="993" w:type="dxa"/>
            <w:tcBorders>
              <w:top w:val="single" w:sz="4" w:space="0" w:color="A5A5A5" w:themeColor="accent3"/>
              <w:right w:val="single" w:sz="4" w:space="0" w:color="A6A6A6" w:themeColor="background1" w:themeShade="A6"/>
            </w:tcBorders>
            <w:vAlign w:val="center"/>
          </w:tcPr>
          <w:p w:rsidR="00672171" w:rsidRDefault="00672171" w:rsidP="00625E4D">
            <w:pPr>
              <w:keepNext/>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sz w:val="28"/>
                <w:szCs w:val="28"/>
              </w:rPr>
            </w:pPr>
            <w:r>
              <w:rPr>
                <w:rFonts w:ascii="Calibri" w:eastAsia="Times New Roman" w:hAnsi="Calibri" w:cs="Times New Roman"/>
                <w:sz w:val="28"/>
                <w:szCs w:val="28"/>
              </w:rPr>
              <w:t>Unit</w:t>
            </w:r>
          </w:p>
        </w:tc>
      </w:tr>
      <w:tr w:rsidR="00C717CD" w:rsidRPr="00CF0A49" w:rsidTr="00C717C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965" w:type="dxa"/>
            <w:gridSpan w:val="2"/>
            <w:tcBorders>
              <w:right w:val="single" w:sz="4" w:space="0" w:color="A6A6A6" w:themeColor="background1" w:themeShade="A6"/>
            </w:tcBorders>
            <w:vAlign w:val="center"/>
          </w:tcPr>
          <w:p w:rsidR="00C717CD" w:rsidRDefault="00C717CD" w:rsidP="00625E4D">
            <w:pPr>
              <w:keepNext/>
              <w:jc w:val="center"/>
              <w:rPr>
                <w:rFonts w:ascii="Calibri" w:eastAsia="Times New Roman" w:hAnsi="Calibri" w:cs="Times New Roman"/>
                <w:sz w:val="28"/>
                <w:szCs w:val="28"/>
              </w:rPr>
            </w:pPr>
            <w:r>
              <w:rPr>
                <w:rFonts w:ascii="Calibri" w:eastAsia="Times New Roman" w:hAnsi="Calibri" w:cs="Times New Roman"/>
                <w:sz w:val="28"/>
                <w:szCs w:val="28"/>
              </w:rPr>
              <w:t>Cardiovascular</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AlveolarVentilated_BloodFlow</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ANP</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AtrialLowPressureReceptors_NA</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BloodVol_Hct</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BloodVol_PVCrit</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BloodVolume</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bone_BloodFlow</w:t>
            </w:r>
          </w:p>
        </w:tc>
        <w:tc>
          <w:tcPr>
            <w:tcW w:w="993" w:type="dxa"/>
          </w:tcPr>
          <w:p w:rsidR="00672171" w:rsidRDefault="00672171" w:rsidP="00625E4D">
            <w:pPr>
              <w:cnfStyle w:val="000000000000" w:firstRow="0" w:lastRow="0" w:firstColumn="0" w:lastColumn="0" w:oddVBand="0" w:evenVBand="0" w:oddHBand="0" w:evenHBand="0" w:firstRowFirstColumn="0" w:firstRowLastColumn="0" w:lastRowFirstColumn="0" w:lastRowLastColumn="0"/>
            </w:pPr>
            <w:r w:rsidRPr="00B024C9">
              <w:rPr>
                <w:rFonts w:ascii="Calibri" w:eastAsia="Times New Roman" w:hAnsi="Calibri" w:cs="Times New Roman"/>
                <w:color w:val="000000"/>
                <w:lang w:val="cs-CZ"/>
              </w:rPr>
              <w:t>m</w:t>
            </w:r>
            <w:r w:rsidRPr="00B024C9">
              <w:rPr>
                <w:rFonts w:ascii="Calibri" w:eastAsia="Times New Roman" w:hAnsi="Calibri" w:cs="Times New Roman"/>
                <w:color w:val="000000"/>
                <w:vertAlign w:val="superscript"/>
                <w:lang w:val="cs-CZ"/>
              </w:rPr>
              <w:t>3</w:t>
            </w:r>
            <w:r w:rsidRPr="00B024C9">
              <w:rPr>
                <w:rFonts w:ascii="Calibri" w:eastAsia="Times New Roman" w:hAnsi="Calibri" w:cs="Times New Roman"/>
                <w:color w:val="000000"/>
                <w:lang w:val="cs-CZ"/>
              </w:rPr>
              <w:t>.s</w:t>
            </w:r>
            <w:r w:rsidRPr="00B024C9">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brain_BloodFlow</w:t>
            </w:r>
          </w:p>
        </w:tc>
        <w:tc>
          <w:tcPr>
            <w:tcW w:w="993" w:type="dxa"/>
          </w:tcPr>
          <w:p w:rsidR="00672171" w:rsidRDefault="00672171" w:rsidP="00625E4D">
            <w:pPr>
              <w:cnfStyle w:val="000000100000" w:firstRow="0" w:lastRow="0" w:firstColumn="0" w:lastColumn="0" w:oddVBand="0" w:evenVBand="0" w:oddHBand="1" w:evenHBand="0" w:firstRowFirstColumn="0" w:firstRowLastColumn="0" w:lastRowFirstColumn="0" w:lastRowLastColumn="0"/>
            </w:pPr>
            <w:r w:rsidRPr="00B024C9">
              <w:rPr>
                <w:rFonts w:ascii="Calibri" w:eastAsia="Times New Roman" w:hAnsi="Calibri" w:cs="Times New Roman"/>
                <w:color w:val="000000"/>
                <w:lang w:val="cs-CZ"/>
              </w:rPr>
              <w:t>m</w:t>
            </w:r>
            <w:r w:rsidRPr="00B024C9">
              <w:rPr>
                <w:rFonts w:ascii="Calibri" w:eastAsia="Times New Roman" w:hAnsi="Calibri" w:cs="Times New Roman"/>
                <w:color w:val="000000"/>
                <w:vertAlign w:val="superscript"/>
                <w:lang w:val="cs-CZ"/>
              </w:rPr>
              <w:t>3</w:t>
            </w:r>
            <w:r w:rsidRPr="00B024C9">
              <w:rPr>
                <w:rFonts w:ascii="Calibri" w:eastAsia="Times New Roman" w:hAnsi="Calibri" w:cs="Times New Roman"/>
                <w:color w:val="000000"/>
                <w:lang w:val="cs-CZ"/>
              </w:rPr>
              <w:t>.s</w:t>
            </w:r>
            <w:r w:rsidRPr="00B024C9">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CardiacOutput</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CarotidSinusArteryPressure</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cDPG</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ctHb</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ctHb_ery</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mol.m</w:t>
            </w:r>
            <w:r w:rsidRPr="00DD7658">
              <w:rPr>
                <w:rFonts w:ascii="Calibri" w:eastAsia="Times New Roman" w:hAnsi="Calibri" w:cs="Times New Roman"/>
                <w:color w:val="000000"/>
                <w:vertAlign w:val="superscript"/>
                <w:lang w:val="cs-CZ"/>
              </w:rPr>
              <w:noBreakHyphen/>
              <w:t>3</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fat_BloodFlow</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FHbF</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FMetHb</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bookmarkStart w:id="252" w:name="_GoBack"/>
            <w:bookmarkEnd w:id="252"/>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GITract_BloodFlow</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GlomerulusBloodPressure</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HepaticArty_BloodFlow</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kidney_BloodFlow</w:t>
            </w:r>
          </w:p>
        </w:tc>
        <w:tc>
          <w:tcPr>
            <w:tcW w:w="993" w:type="dxa"/>
          </w:tcPr>
          <w:p w:rsidR="00672171" w:rsidRDefault="00672171" w:rsidP="00625E4D">
            <w:pPr>
              <w:cnfStyle w:val="000000100000" w:firstRow="0" w:lastRow="0" w:firstColumn="0" w:lastColumn="0" w:oddVBand="0" w:evenVBand="0" w:oddHBand="1"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KidneyPlasmaFlow</w:t>
            </w:r>
          </w:p>
        </w:tc>
        <w:tc>
          <w:tcPr>
            <w:tcW w:w="993" w:type="dxa"/>
          </w:tcPr>
          <w:p w:rsidR="00672171" w:rsidRDefault="00672171" w:rsidP="00625E4D">
            <w:pPr>
              <w:cnfStyle w:val="000000000000" w:firstRow="0" w:lastRow="0" w:firstColumn="0" w:lastColumn="0" w:oddVBand="0" w:evenVBand="0" w:oddHBand="0"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leftHeart_BloodFlow</w:t>
            </w:r>
          </w:p>
        </w:tc>
        <w:tc>
          <w:tcPr>
            <w:tcW w:w="993" w:type="dxa"/>
          </w:tcPr>
          <w:p w:rsidR="00672171" w:rsidRDefault="00672171" w:rsidP="00625E4D">
            <w:pPr>
              <w:cnfStyle w:val="000000100000" w:firstRow="0" w:lastRow="0" w:firstColumn="0" w:lastColumn="0" w:oddVBand="0" w:evenVBand="0" w:oddHBand="1"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Liver_BloodFlow</w:t>
            </w:r>
          </w:p>
        </w:tc>
        <w:tc>
          <w:tcPr>
            <w:tcW w:w="993" w:type="dxa"/>
          </w:tcPr>
          <w:p w:rsidR="00672171" w:rsidRDefault="00672171" w:rsidP="00625E4D">
            <w:pPr>
              <w:cnfStyle w:val="000000000000" w:firstRow="0" w:lastRow="0" w:firstColumn="0" w:lastColumn="0" w:oddVBand="0" w:evenVBand="0" w:oddHBand="0" w:evenHBand="0" w:firstRowFirstColumn="0" w:firstRowLastColumn="0" w:lastRowFirstColumn="0" w:lastRowLastColumn="0"/>
            </w:pPr>
            <w:r w:rsidRPr="00957177">
              <w:rPr>
                <w:rFonts w:ascii="Calibri" w:eastAsia="Times New Roman" w:hAnsi="Calibri" w:cs="Times New Roman"/>
                <w:color w:val="000000"/>
                <w:lang w:val="cs-CZ"/>
              </w:rPr>
              <w:t>m</w:t>
            </w:r>
            <w:r w:rsidRPr="00957177">
              <w:rPr>
                <w:rFonts w:ascii="Calibri" w:eastAsia="Times New Roman" w:hAnsi="Calibri" w:cs="Times New Roman"/>
                <w:color w:val="000000"/>
                <w:vertAlign w:val="superscript"/>
                <w:lang w:val="cs-CZ"/>
              </w:rPr>
              <w:t>3</w:t>
            </w:r>
            <w:r w:rsidRPr="00957177">
              <w:rPr>
                <w:rFonts w:ascii="Calibri" w:eastAsia="Times New Roman" w:hAnsi="Calibri" w:cs="Times New Roman"/>
                <w:color w:val="000000"/>
                <w:lang w:val="cs-CZ"/>
              </w:rPr>
              <w:t>.s</w:t>
            </w:r>
            <w:r w:rsidRPr="00957177">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NephronIFP_Pressure</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otherTissue_BloodFlow</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PortalVein_BloodFlow</w:t>
            </w:r>
          </w:p>
        </w:tc>
        <w:tc>
          <w:tcPr>
            <w:tcW w:w="993" w:type="dxa"/>
          </w:tcPr>
          <w:p w:rsidR="00672171" w:rsidRDefault="00672171" w:rsidP="00625E4D">
            <w:pPr>
              <w:cnfStyle w:val="000000100000" w:firstRow="0" w:lastRow="0" w:firstColumn="0" w:lastColumn="0" w:oddVBand="0" w:evenVBand="0" w:oddHBand="1" w:evenHBand="0" w:firstRowFirstColumn="0" w:firstRowLastColumn="0" w:lastRowFirstColumn="0" w:lastRowLastColumn="0"/>
            </w:pPr>
            <w:r w:rsidRPr="00A7487F">
              <w:rPr>
                <w:rFonts w:ascii="Calibri" w:eastAsia="Times New Roman" w:hAnsi="Calibri" w:cs="Times New Roman"/>
                <w:color w:val="000000"/>
                <w:lang w:val="cs-CZ"/>
              </w:rPr>
              <w:t>m</w:t>
            </w:r>
            <w:r w:rsidRPr="00A7487F">
              <w:rPr>
                <w:rFonts w:ascii="Calibri" w:eastAsia="Times New Roman" w:hAnsi="Calibri" w:cs="Times New Roman"/>
                <w:color w:val="000000"/>
                <w:vertAlign w:val="superscript"/>
                <w:lang w:val="cs-CZ"/>
              </w:rPr>
              <w:t>3</w:t>
            </w:r>
            <w:r w:rsidRPr="00A7487F">
              <w:rPr>
                <w:rFonts w:ascii="Calibri" w:eastAsia="Times New Roman" w:hAnsi="Calibri" w:cs="Times New Roman"/>
                <w:color w:val="000000"/>
                <w:lang w:val="cs-CZ"/>
              </w:rPr>
              <w:t>.s</w:t>
            </w:r>
            <w:r w:rsidRPr="00A7487F">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PortalVein_PlasmaFlow</w:t>
            </w:r>
          </w:p>
        </w:tc>
        <w:tc>
          <w:tcPr>
            <w:tcW w:w="993" w:type="dxa"/>
          </w:tcPr>
          <w:p w:rsidR="00672171" w:rsidRDefault="00672171" w:rsidP="00625E4D">
            <w:pPr>
              <w:cnfStyle w:val="000000000000" w:firstRow="0" w:lastRow="0" w:firstColumn="0" w:lastColumn="0" w:oddVBand="0" w:evenVBand="0" w:oddHBand="0" w:evenHBand="0" w:firstRowFirstColumn="0" w:firstRowLastColumn="0" w:lastRowFirstColumn="0" w:lastRowLastColumn="0"/>
            </w:pPr>
            <w:r w:rsidRPr="00A7487F">
              <w:rPr>
                <w:rFonts w:ascii="Calibri" w:eastAsia="Times New Roman" w:hAnsi="Calibri" w:cs="Times New Roman"/>
                <w:color w:val="000000"/>
                <w:lang w:val="cs-CZ"/>
              </w:rPr>
              <w:t>m</w:t>
            </w:r>
            <w:r w:rsidRPr="00A7487F">
              <w:rPr>
                <w:rFonts w:ascii="Calibri" w:eastAsia="Times New Roman" w:hAnsi="Calibri" w:cs="Times New Roman"/>
                <w:color w:val="000000"/>
                <w:vertAlign w:val="superscript"/>
                <w:lang w:val="cs-CZ"/>
              </w:rPr>
              <w:t>3</w:t>
            </w:r>
            <w:r w:rsidRPr="00A7487F">
              <w:rPr>
                <w:rFonts w:ascii="Calibri" w:eastAsia="Times New Roman" w:hAnsi="Calibri" w:cs="Times New Roman"/>
                <w:color w:val="000000"/>
                <w:lang w:val="cs-CZ"/>
              </w:rPr>
              <w:t>.s</w:t>
            </w:r>
            <w:r w:rsidRPr="00A7487F">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PulmCapys_Pressure</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RBCH2O_Vol</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respiratoryMuscle_BloodFlow</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RightAtrium_Pressure</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rightHeart_BloodFlow</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skeletalMuscle_BloodFlow</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skin_BloodFlow</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172"/>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skin_conductanceWithoutTermoregulationEffect</w:t>
            </w:r>
          </w:p>
        </w:tc>
        <w:tc>
          <w:tcPr>
            <w:tcW w:w="993" w:type="dxa"/>
          </w:tcPr>
          <w:p w:rsidR="00672171" w:rsidRPr="00B7716F" w:rsidRDefault="00C717CD"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1</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SplanchnicCirculation_DeoxygenatedBloodVolume</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SplanchnicVeins_Pressure</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SystemicArtys_Pressure</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SystemicVeins_Pressure</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Pa</w:t>
            </w:r>
          </w:p>
        </w:tc>
      </w:tr>
      <w:tr w:rsidR="00672171"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lastRenderedPageBreak/>
              <w:t>VasaRecta_Outflow</w:t>
            </w:r>
          </w:p>
        </w:tc>
        <w:tc>
          <w:tcPr>
            <w:tcW w:w="993" w:type="dxa"/>
          </w:tcPr>
          <w:p w:rsidR="00672171" w:rsidRPr="00B7716F" w:rsidRDefault="00672171" w:rsidP="00625E4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r>
              <w:rPr>
                <w:rFonts w:ascii="Calibri" w:eastAsia="Times New Roman" w:hAnsi="Calibri" w:cs="Times New Roman"/>
                <w:color w:val="000000"/>
                <w:lang w:val="cs-CZ"/>
              </w:rPr>
              <w:t>.s</w:t>
            </w:r>
            <w:r w:rsidRPr="00DD7658">
              <w:rPr>
                <w:rFonts w:ascii="Calibri" w:eastAsia="Times New Roman" w:hAnsi="Calibri" w:cs="Times New Roman"/>
                <w:color w:val="000000"/>
                <w:vertAlign w:val="superscript"/>
                <w:lang w:val="cs-CZ"/>
              </w:rPr>
              <w:t>-1</w:t>
            </w:r>
          </w:p>
        </w:tc>
      </w:tr>
      <w:tr w:rsidR="00672171"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hideMark/>
          </w:tcPr>
          <w:p w:rsidR="00672171" w:rsidRPr="00B7716F" w:rsidRDefault="00672171" w:rsidP="00625E4D">
            <w:pPr>
              <w:rPr>
                <w:rFonts w:ascii="Calibri" w:eastAsia="Times New Roman" w:hAnsi="Calibri" w:cs="Times New Roman"/>
                <w:b w:val="0"/>
                <w:color w:val="000000"/>
                <w:sz w:val="20"/>
                <w:szCs w:val="20"/>
                <w:lang w:val="cs-CZ"/>
              </w:rPr>
            </w:pPr>
            <w:r w:rsidRPr="00B7716F">
              <w:rPr>
                <w:rFonts w:ascii="Calibri" w:eastAsia="Times New Roman" w:hAnsi="Calibri" w:cs="Times New Roman"/>
                <w:b w:val="0"/>
                <w:color w:val="000000"/>
                <w:sz w:val="20"/>
                <w:szCs w:val="20"/>
                <w:lang w:val="cs-CZ"/>
              </w:rPr>
              <w:t>VeinsVol</w:t>
            </w:r>
          </w:p>
        </w:tc>
        <w:tc>
          <w:tcPr>
            <w:tcW w:w="993" w:type="dxa"/>
          </w:tcPr>
          <w:p w:rsidR="00672171" w:rsidRPr="00B7716F" w:rsidRDefault="00672171" w:rsidP="00625E4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r>
              <w:rPr>
                <w:rFonts w:ascii="Calibri" w:eastAsia="Times New Roman" w:hAnsi="Calibri" w:cs="Times New Roman"/>
                <w:color w:val="000000"/>
                <w:lang w:val="cs-CZ"/>
              </w:rPr>
              <w:t>m</w:t>
            </w:r>
            <w:r w:rsidRPr="00DD7658">
              <w:rPr>
                <w:rFonts w:ascii="Calibri" w:eastAsia="Times New Roman" w:hAnsi="Calibri" w:cs="Times New Roman"/>
                <w:color w:val="000000"/>
                <w:vertAlign w:val="superscript"/>
                <w:lang w:val="cs-CZ"/>
              </w:rPr>
              <w:t>3</w:t>
            </w:r>
          </w:p>
        </w:tc>
      </w:tr>
      <w:tr w:rsidR="00C717CD"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965" w:type="dxa"/>
            <w:gridSpan w:val="2"/>
            <w:noWrap/>
            <w:vAlign w:val="center"/>
          </w:tcPr>
          <w:p w:rsidR="00C717CD" w:rsidRDefault="00C717CD" w:rsidP="00C717CD">
            <w:pPr>
              <w:jc w:val="center"/>
              <w:rPr>
                <w:rFonts w:ascii="Calibri" w:eastAsia="Times New Roman" w:hAnsi="Calibri" w:cs="Times New Roman"/>
                <w:color w:val="000000"/>
                <w:lang w:val="cs-CZ"/>
              </w:rPr>
            </w:pPr>
            <w:r>
              <w:rPr>
                <w:rFonts w:ascii="Calibri" w:eastAsia="Times New Roman" w:hAnsi="Calibri" w:cs="Times New Roman"/>
                <w:sz w:val="28"/>
                <w:szCs w:val="28"/>
              </w:rPr>
              <w:t>Body Water</w:t>
            </w:r>
          </w:p>
        </w:tc>
      </w:tr>
      <w:tr w:rsidR="00C717CD" w:rsidRPr="00B7716F" w:rsidTr="00C717CD">
        <w:trPr>
          <w:trHeight w:val="288"/>
        </w:trPr>
        <w:tc>
          <w:tcPr>
            <w:cnfStyle w:val="001000000000" w:firstRow="0" w:lastRow="0" w:firstColumn="1" w:lastColumn="0" w:oddVBand="0" w:evenVBand="0" w:oddHBand="0" w:evenHBand="0" w:firstRowFirstColumn="0" w:firstRowLastColumn="0" w:lastRowFirstColumn="0" w:lastRowLastColumn="0"/>
            <w:tcW w:w="2972" w:type="dxa"/>
            <w:noWrap/>
          </w:tcPr>
          <w:p w:rsidR="00C717CD" w:rsidRPr="00B7716F" w:rsidRDefault="00C717CD" w:rsidP="00C717CD">
            <w:pPr>
              <w:rPr>
                <w:rFonts w:ascii="Calibri" w:eastAsia="Times New Roman" w:hAnsi="Calibri" w:cs="Times New Roman"/>
                <w:b w:val="0"/>
                <w:color w:val="000000"/>
                <w:sz w:val="20"/>
                <w:szCs w:val="20"/>
                <w:lang w:val="cs-CZ"/>
              </w:rPr>
            </w:pPr>
          </w:p>
        </w:tc>
        <w:tc>
          <w:tcPr>
            <w:tcW w:w="992" w:type="dxa"/>
          </w:tcPr>
          <w:p w:rsidR="00C717CD" w:rsidRPr="00B7716F" w:rsidRDefault="00C717CD" w:rsidP="00C717C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val="cs-CZ"/>
              </w:rPr>
            </w:pPr>
          </w:p>
        </w:tc>
      </w:tr>
      <w:tr w:rsidR="00C717CD" w:rsidRPr="00B7716F" w:rsidTr="00C717C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972" w:type="dxa"/>
            <w:noWrap/>
          </w:tcPr>
          <w:p w:rsidR="00C717CD" w:rsidRPr="00B7716F" w:rsidRDefault="00C717CD" w:rsidP="00C717CD">
            <w:pPr>
              <w:rPr>
                <w:rFonts w:ascii="Calibri" w:eastAsia="Times New Roman" w:hAnsi="Calibri" w:cs="Times New Roman"/>
                <w:b w:val="0"/>
                <w:color w:val="000000"/>
                <w:sz w:val="20"/>
                <w:szCs w:val="20"/>
                <w:lang w:val="cs-CZ"/>
              </w:rPr>
            </w:pPr>
          </w:p>
        </w:tc>
        <w:tc>
          <w:tcPr>
            <w:tcW w:w="992" w:type="dxa"/>
          </w:tcPr>
          <w:p w:rsidR="00C717CD" w:rsidRPr="00B7716F" w:rsidRDefault="00C717CD" w:rsidP="00C717C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val="cs-CZ"/>
              </w:rPr>
            </w:pPr>
          </w:p>
        </w:tc>
      </w:tr>
    </w:tbl>
    <w:p w:rsidR="00F576DB" w:rsidRPr="00F576DB" w:rsidRDefault="00F576DB" w:rsidP="00F576DB"/>
    <w:sectPr w:rsidR="00F576DB" w:rsidRPr="00F576DB" w:rsidSect="00672171">
      <w:type w:val="continuous"/>
      <w:pgSz w:w="11907" w:h="16839"/>
      <w:pgMar w:top="1836" w:right="1751" w:bottom="1418" w:left="1751" w:header="709" w:footer="709"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ADC" w:rsidRDefault="00923ADC">
      <w:pPr>
        <w:spacing w:after="0" w:line="240" w:lineRule="auto"/>
      </w:pPr>
      <w:r>
        <w:separator/>
      </w:r>
    </w:p>
  </w:endnote>
  <w:endnote w:type="continuationSeparator" w:id="0">
    <w:p w:rsidR="00923ADC" w:rsidRDefault="00923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11842"/>
      <w:docPartObj>
        <w:docPartGallery w:val="Page Numbers (Bottom of Page)"/>
        <w:docPartUnique/>
      </w:docPartObj>
    </w:sdtPr>
    <w:sdtContent>
      <w:p w:rsidR="00E821A4" w:rsidRDefault="00E821A4">
        <w:pPr>
          <w:pStyle w:val="Zpat"/>
        </w:pPr>
        <w:r>
          <w:fldChar w:fldCharType="begin"/>
        </w:r>
        <w:r>
          <w:instrText xml:space="preserve"> PAGE   \* MERGEFORMAT </w:instrText>
        </w:r>
        <w:r>
          <w:fldChar w:fldCharType="separate"/>
        </w:r>
        <w:r w:rsidR="00F23FBD">
          <w:rPr>
            <w:noProof/>
          </w:rPr>
          <w:t>47</w:t>
        </w:r>
        <w:r>
          <w:rPr>
            <w:noProof/>
          </w:rPr>
          <w:fldChar w:fldCharType="end"/>
        </w:r>
      </w:p>
    </w:sdtContent>
  </w:sdt>
  <w:p w:rsidR="00E821A4" w:rsidRDefault="00E821A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ADC" w:rsidRDefault="00923ADC">
      <w:pPr>
        <w:spacing w:after="0" w:line="240" w:lineRule="auto"/>
      </w:pPr>
      <w:r>
        <w:separator/>
      </w:r>
    </w:p>
  </w:footnote>
  <w:footnote w:type="continuationSeparator" w:id="0">
    <w:p w:rsidR="00923ADC" w:rsidRDefault="00923ADC">
      <w:pPr>
        <w:spacing w:after="0" w:line="240" w:lineRule="auto"/>
      </w:pPr>
      <w:r>
        <w:continuationSeparator/>
      </w:r>
    </w:p>
  </w:footnote>
  <w:footnote w:id="1">
    <w:p w:rsidR="00E821A4" w:rsidRDefault="00E821A4">
      <w:pPr>
        <w:pStyle w:val="Textpoznpodarou"/>
      </w:pPr>
      <w:r>
        <w:rPr>
          <w:rStyle w:val="Znakapoznpodarou"/>
        </w:rPr>
        <w:footnoteRef/>
      </w:r>
      <w:r>
        <w:t xml:space="preserve"> The value of dissociation constant at fixed temperature T0 as model parameter K</w:t>
      </w:r>
      <w:r w:rsidRPr="00C65337">
        <w:rPr>
          <w:vertAlign w:val="subscript"/>
        </w:rPr>
        <w:t>T0</w:t>
      </w:r>
      <w:r>
        <w:t xml:space="preserve"> can be calculated from difference of tabulated Gibbs energies of products and reactants called Gibbs energy of reaction ΔG using relation K</w:t>
      </w:r>
      <w:r w:rsidRPr="00C65337">
        <w:rPr>
          <w:vertAlign w:val="subscript"/>
        </w:rPr>
        <w:t>T0</w:t>
      </w:r>
      <w:r>
        <w:t xml:space="preserve">= exp(-ΔG/(R.T0)). </w:t>
      </w:r>
    </w:p>
  </w:footnote>
  <w:footnote w:id="2">
    <w:p w:rsidR="00E821A4" w:rsidRDefault="00E821A4">
      <w:pPr>
        <w:pStyle w:val="Textpoznpodarou"/>
      </w:pPr>
      <w:r>
        <w:rPr>
          <w:rStyle w:val="Znakapoznpodarou"/>
        </w:rPr>
        <w:footnoteRef/>
      </w:r>
      <w:r>
        <w:t xml:space="preserve"> Electric charge of an atom can be expressed by number of missing or additional electrons. This elementary charge of protons or electrons can be recalculated to Coulomb using Faradays constant. Not all substances have fixed electrical charges, because for example the acid-base reactions or oxidation-reduction can change the average charge of the substances.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046" type="#_x0000_t75" style="width:14pt;height:6.65pt;visibility:visible" o:bullet="t">
        <v:imagedata r:id="rId1" o:title="OsmoticPorts"/>
      </v:shape>
    </w:pict>
  </w:numPicBullet>
  <w:numPicBullet w:numPicBulletId="1">
    <w:pict>
      <v:shape id="_x0000_i2047" type="#_x0000_t75" style="width:14pt;height:6.65pt;visibility:visible" o:bullet="t">
        <v:imagedata r:id="rId2" o:title="ThermalPorts"/>
      </v:shape>
    </w:pict>
  </w:numPicBullet>
  <w:numPicBullet w:numPicBulletId="2">
    <w:pict>
      <v:shape id="_x0000_i2048" type="#_x0000_t75" style="width:17.35pt;height:8.65pt;visibility:visible" o:bullet="t">
        <v:imagedata r:id="rId3" o:title="HydraulicPorts"/>
      </v:shape>
    </w:pict>
  </w:numPicBullet>
  <w:numPicBullet w:numPicBulletId="3">
    <w:pict>
      <v:shape id="_x0000_i2049" type="#_x0000_t75" style="width:14pt;height:6.65pt;visibility:visible" o:bullet="t">
        <v:imagedata r:id="rId4" o:title="ChemicalPorts"/>
      </v:shape>
    </w:pict>
  </w:numPicBullet>
  <w:abstractNum w:abstractNumId="0">
    <w:nsid w:val="FFFFFF88"/>
    <w:multiLevelType w:val="singleLevel"/>
    <w:tmpl w:val="B87E3E76"/>
    <w:lvl w:ilvl="0">
      <w:start w:val="1"/>
      <w:numFmt w:val="decimal"/>
      <w:pStyle w:val="slovanseznam"/>
      <w:lvlText w:val="%1."/>
      <w:lvlJc w:val="left"/>
      <w:pPr>
        <w:tabs>
          <w:tab w:val="num" w:pos="360"/>
        </w:tabs>
        <w:ind w:left="360" w:hanging="360"/>
      </w:pPr>
    </w:lvl>
  </w:abstractNum>
  <w:abstractNum w:abstractNumId="1">
    <w:nsid w:val="FFFFFF89"/>
    <w:multiLevelType w:val="singleLevel"/>
    <w:tmpl w:val="1206D1A0"/>
    <w:lvl w:ilvl="0">
      <w:start w:val="1"/>
      <w:numFmt w:val="bullet"/>
      <w:pStyle w:val="Seznamsodrkami"/>
      <w:lvlText w:val="−"/>
      <w:lvlJc w:val="left"/>
      <w:pPr>
        <w:ind w:left="720" w:hanging="360"/>
      </w:pPr>
      <w:rPr>
        <w:rFonts w:ascii="Century Gothic" w:hAnsi="Century Gothic" w:hint="default"/>
        <w:color w:val="0D0D0D" w:themeColor="text1" w:themeTint="F2"/>
      </w:rPr>
    </w:lvl>
  </w:abstractNum>
  <w:abstractNum w:abstractNumId="2">
    <w:nsid w:val="1482775B"/>
    <w:multiLevelType w:val="multilevel"/>
    <w:tmpl w:val="3E56DFC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3">
    <w:nsid w:val="208B30EF"/>
    <w:multiLevelType w:val="hybridMultilevel"/>
    <w:tmpl w:val="DBF4A978"/>
    <w:lvl w:ilvl="0" w:tplc="E0E0A084">
      <w:start w:val="1"/>
      <w:numFmt w:val="bullet"/>
      <w:lvlText w:val=""/>
      <w:lvlPicBulletId w:val="2"/>
      <w:lvlJc w:val="left"/>
      <w:pPr>
        <w:tabs>
          <w:tab w:val="num" w:pos="720"/>
        </w:tabs>
        <w:ind w:left="720" w:hanging="360"/>
      </w:pPr>
      <w:rPr>
        <w:rFonts w:ascii="Symbol" w:hAnsi="Symbol" w:hint="default"/>
      </w:rPr>
    </w:lvl>
    <w:lvl w:ilvl="1" w:tplc="96129BD0" w:tentative="1">
      <w:start w:val="1"/>
      <w:numFmt w:val="bullet"/>
      <w:lvlText w:val=""/>
      <w:lvlJc w:val="left"/>
      <w:pPr>
        <w:tabs>
          <w:tab w:val="num" w:pos="1440"/>
        </w:tabs>
        <w:ind w:left="1440" w:hanging="360"/>
      </w:pPr>
      <w:rPr>
        <w:rFonts w:ascii="Symbol" w:hAnsi="Symbol" w:hint="default"/>
      </w:rPr>
    </w:lvl>
    <w:lvl w:ilvl="2" w:tplc="0AEEAF4C" w:tentative="1">
      <w:start w:val="1"/>
      <w:numFmt w:val="bullet"/>
      <w:lvlText w:val=""/>
      <w:lvlJc w:val="left"/>
      <w:pPr>
        <w:tabs>
          <w:tab w:val="num" w:pos="2160"/>
        </w:tabs>
        <w:ind w:left="2160" w:hanging="360"/>
      </w:pPr>
      <w:rPr>
        <w:rFonts w:ascii="Symbol" w:hAnsi="Symbol" w:hint="default"/>
      </w:rPr>
    </w:lvl>
    <w:lvl w:ilvl="3" w:tplc="62EA3EA6" w:tentative="1">
      <w:start w:val="1"/>
      <w:numFmt w:val="bullet"/>
      <w:lvlText w:val=""/>
      <w:lvlJc w:val="left"/>
      <w:pPr>
        <w:tabs>
          <w:tab w:val="num" w:pos="2880"/>
        </w:tabs>
        <w:ind w:left="2880" w:hanging="360"/>
      </w:pPr>
      <w:rPr>
        <w:rFonts w:ascii="Symbol" w:hAnsi="Symbol" w:hint="default"/>
      </w:rPr>
    </w:lvl>
    <w:lvl w:ilvl="4" w:tplc="C6D67E10" w:tentative="1">
      <w:start w:val="1"/>
      <w:numFmt w:val="bullet"/>
      <w:lvlText w:val=""/>
      <w:lvlJc w:val="left"/>
      <w:pPr>
        <w:tabs>
          <w:tab w:val="num" w:pos="3600"/>
        </w:tabs>
        <w:ind w:left="3600" w:hanging="360"/>
      </w:pPr>
      <w:rPr>
        <w:rFonts w:ascii="Symbol" w:hAnsi="Symbol" w:hint="default"/>
      </w:rPr>
    </w:lvl>
    <w:lvl w:ilvl="5" w:tplc="A3B4D270" w:tentative="1">
      <w:start w:val="1"/>
      <w:numFmt w:val="bullet"/>
      <w:lvlText w:val=""/>
      <w:lvlJc w:val="left"/>
      <w:pPr>
        <w:tabs>
          <w:tab w:val="num" w:pos="4320"/>
        </w:tabs>
        <w:ind w:left="4320" w:hanging="360"/>
      </w:pPr>
      <w:rPr>
        <w:rFonts w:ascii="Symbol" w:hAnsi="Symbol" w:hint="default"/>
      </w:rPr>
    </w:lvl>
    <w:lvl w:ilvl="6" w:tplc="9B7C578A" w:tentative="1">
      <w:start w:val="1"/>
      <w:numFmt w:val="bullet"/>
      <w:lvlText w:val=""/>
      <w:lvlJc w:val="left"/>
      <w:pPr>
        <w:tabs>
          <w:tab w:val="num" w:pos="5040"/>
        </w:tabs>
        <w:ind w:left="5040" w:hanging="360"/>
      </w:pPr>
      <w:rPr>
        <w:rFonts w:ascii="Symbol" w:hAnsi="Symbol" w:hint="default"/>
      </w:rPr>
    </w:lvl>
    <w:lvl w:ilvl="7" w:tplc="BE3EE29E" w:tentative="1">
      <w:start w:val="1"/>
      <w:numFmt w:val="bullet"/>
      <w:lvlText w:val=""/>
      <w:lvlJc w:val="left"/>
      <w:pPr>
        <w:tabs>
          <w:tab w:val="num" w:pos="5760"/>
        </w:tabs>
        <w:ind w:left="5760" w:hanging="360"/>
      </w:pPr>
      <w:rPr>
        <w:rFonts w:ascii="Symbol" w:hAnsi="Symbol" w:hint="default"/>
      </w:rPr>
    </w:lvl>
    <w:lvl w:ilvl="8" w:tplc="6838C1BE" w:tentative="1">
      <w:start w:val="1"/>
      <w:numFmt w:val="bullet"/>
      <w:lvlText w:val=""/>
      <w:lvlJc w:val="left"/>
      <w:pPr>
        <w:tabs>
          <w:tab w:val="num" w:pos="6480"/>
        </w:tabs>
        <w:ind w:left="6480" w:hanging="360"/>
      </w:pPr>
      <w:rPr>
        <w:rFonts w:ascii="Symbol" w:hAnsi="Symbol" w:hint="default"/>
      </w:rPr>
    </w:lvl>
  </w:abstractNum>
  <w:abstractNum w:abstractNumId="4">
    <w:nsid w:val="25AF55D8"/>
    <w:multiLevelType w:val="hybridMultilevel"/>
    <w:tmpl w:val="0F162EFC"/>
    <w:lvl w:ilvl="0" w:tplc="DEB67CA6">
      <w:start w:val="1"/>
      <w:numFmt w:val="bullet"/>
      <w:lvlText w:val=""/>
      <w:lvlPicBulletId w:val="1"/>
      <w:lvlJc w:val="left"/>
      <w:pPr>
        <w:tabs>
          <w:tab w:val="num" w:pos="720"/>
        </w:tabs>
        <w:ind w:left="720" w:hanging="360"/>
      </w:pPr>
      <w:rPr>
        <w:rFonts w:ascii="Symbol" w:hAnsi="Symbol" w:hint="default"/>
      </w:rPr>
    </w:lvl>
    <w:lvl w:ilvl="1" w:tplc="738C62C0" w:tentative="1">
      <w:start w:val="1"/>
      <w:numFmt w:val="bullet"/>
      <w:lvlText w:val=""/>
      <w:lvlJc w:val="left"/>
      <w:pPr>
        <w:tabs>
          <w:tab w:val="num" w:pos="1440"/>
        </w:tabs>
        <w:ind w:left="1440" w:hanging="360"/>
      </w:pPr>
      <w:rPr>
        <w:rFonts w:ascii="Symbol" w:hAnsi="Symbol" w:hint="default"/>
      </w:rPr>
    </w:lvl>
    <w:lvl w:ilvl="2" w:tplc="BDFCFF16" w:tentative="1">
      <w:start w:val="1"/>
      <w:numFmt w:val="bullet"/>
      <w:lvlText w:val=""/>
      <w:lvlJc w:val="left"/>
      <w:pPr>
        <w:tabs>
          <w:tab w:val="num" w:pos="2160"/>
        </w:tabs>
        <w:ind w:left="2160" w:hanging="360"/>
      </w:pPr>
      <w:rPr>
        <w:rFonts w:ascii="Symbol" w:hAnsi="Symbol" w:hint="default"/>
      </w:rPr>
    </w:lvl>
    <w:lvl w:ilvl="3" w:tplc="8C4E1DB0" w:tentative="1">
      <w:start w:val="1"/>
      <w:numFmt w:val="bullet"/>
      <w:lvlText w:val=""/>
      <w:lvlJc w:val="left"/>
      <w:pPr>
        <w:tabs>
          <w:tab w:val="num" w:pos="2880"/>
        </w:tabs>
        <w:ind w:left="2880" w:hanging="360"/>
      </w:pPr>
      <w:rPr>
        <w:rFonts w:ascii="Symbol" w:hAnsi="Symbol" w:hint="default"/>
      </w:rPr>
    </w:lvl>
    <w:lvl w:ilvl="4" w:tplc="408229B0" w:tentative="1">
      <w:start w:val="1"/>
      <w:numFmt w:val="bullet"/>
      <w:lvlText w:val=""/>
      <w:lvlJc w:val="left"/>
      <w:pPr>
        <w:tabs>
          <w:tab w:val="num" w:pos="3600"/>
        </w:tabs>
        <w:ind w:left="3600" w:hanging="360"/>
      </w:pPr>
      <w:rPr>
        <w:rFonts w:ascii="Symbol" w:hAnsi="Symbol" w:hint="default"/>
      </w:rPr>
    </w:lvl>
    <w:lvl w:ilvl="5" w:tplc="9284551C" w:tentative="1">
      <w:start w:val="1"/>
      <w:numFmt w:val="bullet"/>
      <w:lvlText w:val=""/>
      <w:lvlJc w:val="left"/>
      <w:pPr>
        <w:tabs>
          <w:tab w:val="num" w:pos="4320"/>
        </w:tabs>
        <w:ind w:left="4320" w:hanging="360"/>
      </w:pPr>
      <w:rPr>
        <w:rFonts w:ascii="Symbol" w:hAnsi="Symbol" w:hint="default"/>
      </w:rPr>
    </w:lvl>
    <w:lvl w:ilvl="6" w:tplc="A09C0F7C" w:tentative="1">
      <w:start w:val="1"/>
      <w:numFmt w:val="bullet"/>
      <w:lvlText w:val=""/>
      <w:lvlJc w:val="left"/>
      <w:pPr>
        <w:tabs>
          <w:tab w:val="num" w:pos="5040"/>
        </w:tabs>
        <w:ind w:left="5040" w:hanging="360"/>
      </w:pPr>
      <w:rPr>
        <w:rFonts w:ascii="Symbol" w:hAnsi="Symbol" w:hint="default"/>
      </w:rPr>
    </w:lvl>
    <w:lvl w:ilvl="7" w:tplc="5846FFC8" w:tentative="1">
      <w:start w:val="1"/>
      <w:numFmt w:val="bullet"/>
      <w:lvlText w:val=""/>
      <w:lvlJc w:val="left"/>
      <w:pPr>
        <w:tabs>
          <w:tab w:val="num" w:pos="5760"/>
        </w:tabs>
        <w:ind w:left="5760" w:hanging="360"/>
      </w:pPr>
      <w:rPr>
        <w:rFonts w:ascii="Symbol" w:hAnsi="Symbol" w:hint="default"/>
      </w:rPr>
    </w:lvl>
    <w:lvl w:ilvl="8" w:tplc="3A6A5A8E" w:tentative="1">
      <w:start w:val="1"/>
      <w:numFmt w:val="bullet"/>
      <w:lvlText w:val=""/>
      <w:lvlJc w:val="left"/>
      <w:pPr>
        <w:tabs>
          <w:tab w:val="num" w:pos="6480"/>
        </w:tabs>
        <w:ind w:left="6480" w:hanging="360"/>
      </w:pPr>
      <w:rPr>
        <w:rFonts w:ascii="Symbol" w:hAnsi="Symbol" w:hint="default"/>
      </w:rPr>
    </w:lvl>
  </w:abstractNum>
  <w:abstractNum w:abstractNumId="5">
    <w:nsid w:val="428D4B40"/>
    <w:multiLevelType w:val="hybridMultilevel"/>
    <w:tmpl w:val="51DE1358"/>
    <w:lvl w:ilvl="0" w:tplc="90B86882">
      <w:start w:val="1"/>
      <w:numFmt w:val="bullet"/>
      <w:lvlText w:val=""/>
      <w:lvlPicBulletId w:val="0"/>
      <w:lvlJc w:val="left"/>
      <w:pPr>
        <w:tabs>
          <w:tab w:val="num" w:pos="720"/>
        </w:tabs>
        <w:ind w:left="720" w:hanging="360"/>
      </w:pPr>
      <w:rPr>
        <w:rFonts w:ascii="Symbol" w:hAnsi="Symbol" w:hint="default"/>
      </w:rPr>
    </w:lvl>
    <w:lvl w:ilvl="1" w:tplc="CA3A9664" w:tentative="1">
      <w:start w:val="1"/>
      <w:numFmt w:val="bullet"/>
      <w:lvlText w:val=""/>
      <w:lvlJc w:val="left"/>
      <w:pPr>
        <w:tabs>
          <w:tab w:val="num" w:pos="1440"/>
        </w:tabs>
        <w:ind w:left="1440" w:hanging="360"/>
      </w:pPr>
      <w:rPr>
        <w:rFonts w:ascii="Symbol" w:hAnsi="Symbol" w:hint="default"/>
      </w:rPr>
    </w:lvl>
    <w:lvl w:ilvl="2" w:tplc="28D01CD6" w:tentative="1">
      <w:start w:val="1"/>
      <w:numFmt w:val="bullet"/>
      <w:lvlText w:val=""/>
      <w:lvlJc w:val="left"/>
      <w:pPr>
        <w:tabs>
          <w:tab w:val="num" w:pos="2160"/>
        </w:tabs>
        <w:ind w:left="2160" w:hanging="360"/>
      </w:pPr>
      <w:rPr>
        <w:rFonts w:ascii="Symbol" w:hAnsi="Symbol" w:hint="default"/>
      </w:rPr>
    </w:lvl>
    <w:lvl w:ilvl="3" w:tplc="AB72D184" w:tentative="1">
      <w:start w:val="1"/>
      <w:numFmt w:val="bullet"/>
      <w:lvlText w:val=""/>
      <w:lvlJc w:val="left"/>
      <w:pPr>
        <w:tabs>
          <w:tab w:val="num" w:pos="2880"/>
        </w:tabs>
        <w:ind w:left="2880" w:hanging="360"/>
      </w:pPr>
      <w:rPr>
        <w:rFonts w:ascii="Symbol" w:hAnsi="Symbol" w:hint="default"/>
      </w:rPr>
    </w:lvl>
    <w:lvl w:ilvl="4" w:tplc="4BE04C7C" w:tentative="1">
      <w:start w:val="1"/>
      <w:numFmt w:val="bullet"/>
      <w:lvlText w:val=""/>
      <w:lvlJc w:val="left"/>
      <w:pPr>
        <w:tabs>
          <w:tab w:val="num" w:pos="3600"/>
        </w:tabs>
        <w:ind w:left="3600" w:hanging="360"/>
      </w:pPr>
      <w:rPr>
        <w:rFonts w:ascii="Symbol" w:hAnsi="Symbol" w:hint="default"/>
      </w:rPr>
    </w:lvl>
    <w:lvl w:ilvl="5" w:tplc="8610986A" w:tentative="1">
      <w:start w:val="1"/>
      <w:numFmt w:val="bullet"/>
      <w:lvlText w:val=""/>
      <w:lvlJc w:val="left"/>
      <w:pPr>
        <w:tabs>
          <w:tab w:val="num" w:pos="4320"/>
        </w:tabs>
        <w:ind w:left="4320" w:hanging="360"/>
      </w:pPr>
      <w:rPr>
        <w:rFonts w:ascii="Symbol" w:hAnsi="Symbol" w:hint="default"/>
      </w:rPr>
    </w:lvl>
    <w:lvl w:ilvl="6" w:tplc="C07E14DE" w:tentative="1">
      <w:start w:val="1"/>
      <w:numFmt w:val="bullet"/>
      <w:lvlText w:val=""/>
      <w:lvlJc w:val="left"/>
      <w:pPr>
        <w:tabs>
          <w:tab w:val="num" w:pos="5040"/>
        </w:tabs>
        <w:ind w:left="5040" w:hanging="360"/>
      </w:pPr>
      <w:rPr>
        <w:rFonts w:ascii="Symbol" w:hAnsi="Symbol" w:hint="default"/>
      </w:rPr>
    </w:lvl>
    <w:lvl w:ilvl="7" w:tplc="DC6CB8E4" w:tentative="1">
      <w:start w:val="1"/>
      <w:numFmt w:val="bullet"/>
      <w:lvlText w:val=""/>
      <w:lvlJc w:val="left"/>
      <w:pPr>
        <w:tabs>
          <w:tab w:val="num" w:pos="5760"/>
        </w:tabs>
        <w:ind w:left="5760" w:hanging="360"/>
      </w:pPr>
      <w:rPr>
        <w:rFonts w:ascii="Symbol" w:hAnsi="Symbol" w:hint="default"/>
      </w:rPr>
    </w:lvl>
    <w:lvl w:ilvl="8" w:tplc="787485DE" w:tentative="1">
      <w:start w:val="1"/>
      <w:numFmt w:val="bullet"/>
      <w:lvlText w:val=""/>
      <w:lvlJc w:val="left"/>
      <w:pPr>
        <w:tabs>
          <w:tab w:val="num" w:pos="6480"/>
        </w:tabs>
        <w:ind w:left="6480" w:hanging="360"/>
      </w:pPr>
      <w:rPr>
        <w:rFonts w:ascii="Symbol" w:hAnsi="Symbol" w:hint="default"/>
      </w:rPr>
    </w:lvl>
  </w:abstractNum>
  <w:abstractNum w:abstractNumId="6">
    <w:nsid w:val="659551C2"/>
    <w:multiLevelType w:val="hybridMultilevel"/>
    <w:tmpl w:val="656A2D36"/>
    <w:lvl w:ilvl="0" w:tplc="F6B4DF06">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66D96A3D"/>
    <w:multiLevelType w:val="hybridMultilevel"/>
    <w:tmpl w:val="2D2E9454"/>
    <w:lvl w:ilvl="0" w:tplc="056A090A">
      <w:numFmt w:val="bullet"/>
      <w:lvlText w:val="-"/>
      <w:lvlJc w:val="left"/>
      <w:pPr>
        <w:ind w:left="936" w:hanging="360"/>
      </w:pPr>
      <w:rPr>
        <w:rFonts w:ascii="Times New Roman" w:eastAsiaTheme="minorEastAsia" w:hAnsi="Times New Roman" w:cs="Times New Roman" w:hint="default"/>
      </w:rPr>
    </w:lvl>
    <w:lvl w:ilvl="1" w:tplc="04050003" w:tentative="1">
      <w:start w:val="1"/>
      <w:numFmt w:val="bullet"/>
      <w:lvlText w:val="o"/>
      <w:lvlJc w:val="left"/>
      <w:pPr>
        <w:ind w:left="1656" w:hanging="360"/>
      </w:pPr>
      <w:rPr>
        <w:rFonts w:ascii="Courier New" w:hAnsi="Courier New" w:cs="Courier New" w:hint="default"/>
      </w:rPr>
    </w:lvl>
    <w:lvl w:ilvl="2" w:tplc="04050005" w:tentative="1">
      <w:start w:val="1"/>
      <w:numFmt w:val="bullet"/>
      <w:lvlText w:val=""/>
      <w:lvlJc w:val="left"/>
      <w:pPr>
        <w:ind w:left="2376" w:hanging="360"/>
      </w:pPr>
      <w:rPr>
        <w:rFonts w:ascii="Wingdings" w:hAnsi="Wingdings" w:hint="default"/>
      </w:rPr>
    </w:lvl>
    <w:lvl w:ilvl="3" w:tplc="04050001" w:tentative="1">
      <w:start w:val="1"/>
      <w:numFmt w:val="bullet"/>
      <w:lvlText w:val=""/>
      <w:lvlJc w:val="left"/>
      <w:pPr>
        <w:ind w:left="3096" w:hanging="360"/>
      </w:pPr>
      <w:rPr>
        <w:rFonts w:ascii="Symbol" w:hAnsi="Symbol" w:hint="default"/>
      </w:rPr>
    </w:lvl>
    <w:lvl w:ilvl="4" w:tplc="04050003" w:tentative="1">
      <w:start w:val="1"/>
      <w:numFmt w:val="bullet"/>
      <w:lvlText w:val="o"/>
      <w:lvlJc w:val="left"/>
      <w:pPr>
        <w:ind w:left="3816" w:hanging="360"/>
      </w:pPr>
      <w:rPr>
        <w:rFonts w:ascii="Courier New" w:hAnsi="Courier New" w:cs="Courier New" w:hint="default"/>
      </w:rPr>
    </w:lvl>
    <w:lvl w:ilvl="5" w:tplc="04050005" w:tentative="1">
      <w:start w:val="1"/>
      <w:numFmt w:val="bullet"/>
      <w:lvlText w:val=""/>
      <w:lvlJc w:val="left"/>
      <w:pPr>
        <w:ind w:left="4536" w:hanging="360"/>
      </w:pPr>
      <w:rPr>
        <w:rFonts w:ascii="Wingdings" w:hAnsi="Wingdings" w:hint="default"/>
      </w:rPr>
    </w:lvl>
    <w:lvl w:ilvl="6" w:tplc="04050001" w:tentative="1">
      <w:start w:val="1"/>
      <w:numFmt w:val="bullet"/>
      <w:lvlText w:val=""/>
      <w:lvlJc w:val="left"/>
      <w:pPr>
        <w:ind w:left="5256" w:hanging="360"/>
      </w:pPr>
      <w:rPr>
        <w:rFonts w:ascii="Symbol" w:hAnsi="Symbol" w:hint="default"/>
      </w:rPr>
    </w:lvl>
    <w:lvl w:ilvl="7" w:tplc="04050003" w:tentative="1">
      <w:start w:val="1"/>
      <w:numFmt w:val="bullet"/>
      <w:lvlText w:val="o"/>
      <w:lvlJc w:val="left"/>
      <w:pPr>
        <w:ind w:left="5976" w:hanging="360"/>
      </w:pPr>
      <w:rPr>
        <w:rFonts w:ascii="Courier New" w:hAnsi="Courier New" w:cs="Courier New" w:hint="default"/>
      </w:rPr>
    </w:lvl>
    <w:lvl w:ilvl="8" w:tplc="04050005" w:tentative="1">
      <w:start w:val="1"/>
      <w:numFmt w:val="bullet"/>
      <w:lvlText w:val=""/>
      <w:lvlJc w:val="left"/>
      <w:pPr>
        <w:ind w:left="6696" w:hanging="360"/>
      </w:pPr>
      <w:rPr>
        <w:rFonts w:ascii="Wingdings" w:hAnsi="Wingdings" w:hint="default"/>
      </w:rPr>
    </w:lvl>
  </w:abstractNum>
  <w:abstractNum w:abstractNumId="8">
    <w:nsid w:val="678D511E"/>
    <w:multiLevelType w:val="hybridMultilevel"/>
    <w:tmpl w:val="5F92B9D6"/>
    <w:lvl w:ilvl="0" w:tplc="BDDAC6B4">
      <w:start w:val="1"/>
      <w:numFmt w:val="decimal"/>
      <w:lvlText w:val="%1."/>
      <w:lvlJc w:val="left"/>
      <w:pPr>
        <w:ind w:left="936" w:hanging="360"/>
      </w:pPr>
      <w:rPr>
        <w:rFonts w:ascii="Times New Roman" w:eastAsiaTheme="minorEastAsia" w:hAnsi="Times New Roman" w:cs="Times New Roman"/>
      </w:rPr>
    </w:lvl>
    <w:lvl w:ilvl="1" w:tplc="04050019" w:tentative="1">
      <w:start w:val="1"/>
      <w:numFmt w:val="lowerLetter"/>
      <w:lvlText w:val="%2."/>
      <w:lvlJc w:val="left"/>
      <w:pPr>
        <w:ind w:left="1656" w:hanging="360"/>
      </w:pPr>
    </w:lvl>
    <w:lvl w:ilvl="2" w:tplc="0405001B" w:tentative="1">
      <w:start w:val="1"/>
      <w:numFmt w:val="lowerRoman"/>
      <w:lvlText w:val="%3."/>
      <w:lvlJc w:val="right"/>
      <w:pPr>
        <w:ind w:left="2376" w:hanging="180"/>
      </w:pPr>
    </w:lvl>
    <w:lvl w:ilvl="3" w:tplc="0405000F" w:tentative="1">
      <w:start w:val="1"/>
      <w:numFmt w:val="decimal"/>
      <w:lvlText w:val="%4."/>
      <w:lvlJc w:val="left"/>
      <w:pPr>
        <w:ind w:left="3096" w:hanging="360"/>
      </w:pPr>
    </w:lvl>
    <w:lvl w:ilvl="4" w:tplc="04050019" w:tentative="1">
      <w:start w:val="1"/>
      <w:numFmt w:val="lowerLetter"/>
      <w:lvlText w:val="%5."/>
      <w:lvlJc w:val="left"/>
      <w:pPr>
        <w:ind w:left="3816" w:hanging="360"/>
      </w:pPr>
    </w:lvl>
    <w:lvl w:ilvl="5" w:tplc="0405001B" w:tentative="1">
      <w:start w:val="1"/>
      <w:numFmt w:val="lowerRoman"/>
      <w:lvlText w:val="%6."/>
      <w:lvlJc w:val="right"/>
      <w:pPr>
        <w:ind w:left="4536" w:hanging="180"/>
      </w:pPr>
    </w:lvl>
    <w:lvl w:ilvl="6" w:tplc="0405000F" w:tentative="1">
      <w:start w:val="1"/>
      <w:numFmt w:val="decimal"/>
      <w:lvlText w:val="%7."/>
      <w:lvlJc w:val="left"/>
      <w:pPr>
        <w:ind w:left="5256" w:hanging="360"/>
      </w:pPr>
    </w:lvl>
    <w:lvl w:ilvl="7" w:tplc="04050019" w:tentative="1">
      <w:start w:val="1"/>
      <w:numFmt w:val="lowerLetter"/>
      <w:lvlText w:val="%8."/>
      <w:lvlJc w:val="left"/>
      <w:pPr>
        <w:ind w:left="5976" w:hanging="360"/>
      </w:pPr>
    </w:lvl>
    <w:lvl w:ilvl="8" w:tplc="0405001B" w:tentative="1">
      <w:start w:val="1"/>
      <w:numFmt w:val="lowerRoman"/>
      <w:lvlText w:val="%9."/>
      <w:lvlJc w:val="right"/>
      <w:pPr>
        <w:ind w:left="6696" w:hanging="180"/>
      </w:pPr>
    </w:lvl>
  </w:abstractNum>
  <w:abstractNum w:abstractNumId="9">
    <w:nsid w:val="67BE22C4"/>
    <w:multiLevelType w:val="hybridMultilevel"/>
    <w:tmpl w:val="73DE8EE0"/>
    <w:lvl w:ilvl="0" w:tplc="F3ACA2FE">
      <w:numFmt w:val="bullet"/>
      <w:lvlText w:val="-"/>
      <w:lvlJc w:val="left"/>
      <w:pPr>
        <w:ind w:left="720" w:hanging="360"/>
      </w:pPr>
      <w:rPr>
        <w:rFonts w:ascii="Constantia" w:eastAsiaTheme="minorHAnsi" w:hAnsi="Constant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6E9923AE"/>
    <w:multiLevelType w:val="hybridMultilevel"/>
    <w:tmpl w:val="7DC0A082"/>
    <w:lvl w:ilvl="0" w:tplc="C0B8FA8C">
      <w:start w:val="38"/>
      <w:numFmt w:val="decimal"/>
      <w:lvlText w:val="%1"/>
      <w:lvlJc w:val="left"/>
      <w:pPr>
        <w:ind w:left="744" w:hanging="384"/>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nsid w:val="783725A0"/>
    <w:multiLevelType w:val="hybridMultilevel"/>
    <w:tmpl w:val="6C183D54"/>
    <w:lvl w:ilvl="0" w:tplc="3AF8A19A">
      <w:start w:val="1"/>
      <w:numFmt w:val="bullet"/>
      <w:lvlText w:val=""/>
      <w:lvlPicBulletId w:val="3"/>
      <w:lvlJc w:val="left"/>
      <w:pPr>
        <w:tabs>
          <w:tab w:val="num" w:pos="720"/>
        </w:tabs>
        <w:ind w:left="720" w:hanging="360"/>
      </w:pPr>
      <w:rPr>
        <w:rFonts w:ascii="Symbol" w:hAnsi="Symbol" w:hint="default"/>
      </w:rPr>
    </w:lvl>
    <w:lvl w:ilvl="1" w:tplc="1E32A8AC" w:tentative="1">
      <w:start w:val="1"/>
      <w:numFmt w:val="bullet"/>
      <w:lvlText w:val=""/>
      <w:lvlJc w:val="left"/>
      <w:pPr>
        <w:tabs>
          <w:tab w:val="num" w:pos="1440"/>
        </w:tabs>
        <w:ind w:left="1440" w:hanging="360"/>
      </w:pPr>
      <w:rPr>
        <w:rFonts w:ascii="Symbol" w:hAnsi="Symbol" w:hint="default"/>
      </w:rPr>
    </w:lvl>
    <w:lvl w:ilvl="2" w:tplc="42CC16D4" w:tentative="1">
      <w:start w:val="1"/>
      <w:numFmt w:val="bullet"/>
      <w:lvlText w:val=""/>
      <w:lvlJc w:val="left"/>
      <w:pPr>
        <w:tabs>
          <w:tab w:val="num" w:pos="2160"/>
        </w:tabs>
        <w:ind w:left="2160" w:hanging="360"/>
      </w:pPr>
      <w:rPr>
        <w:rFonts w:ascii="Symbol" w:hAnsi="Symbol" w:hint="default"/>
      </w:rPr>
    </w:lvl>
    <w:lvl w:ilvl="3" w:tplc="14A2C9AA" w:tentative="1">
      <w:start w:val="1"/>
      <w:numFmt w:val="bullet"/>
      <w:lvlText w:val=""/>
      <w:lvlJc w:val="left"/>
      <w:pPr>
        <w:tabs>
          <w:tab w:val="num" w:pos="2880"/>
        </w:tabs>
        <w:ind w:left="2880" w:hanging="360"/>
      </w:pPr>
      <w:rPr>
        <w:rFonts w:ascii="Symbol" w:hAnsi="Symbol" w:hint="default"/>
      </w:rPr>
    </w:lvl>
    <w:lvl w:ilvl="4" w:tplc="FE9A0A58" w:tentative="1">
      <w:start w:val="1"/>
      <w:numFmt w:val="bullet"/>
      <w:lvlText w:val=""/>
      <w:lvlJc w:val="left"/>
      <w:pPr>
        <w:tabs>
          <w:tab w:val="num" w:pos="3600"/>
        </w:tabs>
        <w:ind w:left="3600" w:hanging="360"/>
      </w:pPr>
      <w:rPr>
        <w:rFonts w:ascii="Symbol" w:hAnsi="Symbol" w:hint="default"/>
      </w:rPr>
    </w:lvl>
    <w:lvl w:ilvl="5" w:tplc="29F8917E" w:tentative="1">
      <w:start w:val="1"/>
      <w:numFmt w:val="bullet"/>
      <w:lvlText w:val=""/>
      <w:lvlJc w:val="left"/>
      <w:pPr>
        <w:tabs>
          <w:tab w:val="num" w:pos="4320"/>
        </w:tabs>
        <w:ind w:left="4320" w:hanging="360"/>
      </w:pPr>
      <w:rPr>
        <w:rFonts w:ascii="Symbol" w:hAnsi="Symbol" w:hint="default"/>
      </w:rPr>
    </w:lvl>
    <w:lvl w:ilvl="6" w:tplc="0276DAF8" w:tentative="1">
      <w:start w:val="1"/>
      <w:numFmt w:val="bullet"/>
      <w:lvlText w:val=""/>
      <w:lvlJc w:val="left"/>
      <w:pPr>
        <w:tabs>
          <w:tab w:val="num" w:pos="5040"/>
        </w:tabs>
        <w:ind w:left="5040" w:hanging="360"/>
      </w:pPr>
      <w:rPr>
        <w:rFonts w:ascii="Symbol" w:hAnsi="Symbol" w:hint="default"/>
      </w:rPr>
    </w:lvl>
    <w:lvl w:ilvl="7" w:tplc="DE4A702E" w:tentative="1">
      <w:start w:val="1"/>
      <w:numFmt w:val="bullet"/>
      <w:lvlText w:val=""/>
      <w:lvlJc w:val="left"/>
      <w:pPr>
        <w:tabs>
          <w:tab w:val="num" w:pos="5760"/>
        </w:tabs>
        <w:ind w:left="5760" w:hanging="360"/>
      </w:pPr>
      <w:rPr>
        <w:rFonts w:ascii="Symbol" w:hAnsi="Symbol" w:hint="default"/>
      </w:rPr>
    </w:lvl>
    <w:lvl w:ilvl="8" w:tplc="22D80630" w:tentative="1">
      <w:start w:val="1"/>
      <w:numFmt w:val="bullet"/>
      <w:lvlText w:val=""/>
      <w:lvlJc w:val="left"/>
      <w:pPr>
        <w:tabs>
          <w:tab w:val="num" w:pos="6480"/>
        </w:tabs>
        <w:ind w:left="6480" w:hanging="360"/>
      </w:pPr>
      <w:rPr>
        <w:rFonts w:ascii="Symbol" w:hAnsi="Symbol" w:hint="default"/>
      </w:rPr>
    </w:lvl>
  </w:abstractNum>
  <w:abstractNum w:abstractNumId="12">
    <w:nsid w:val="7F6A4C16"/>
    <w:multiLevelType w:val="multilevel"/>
    <w:tmpl w:val="1542E80C"/>
    <w:lvl w:ilvl="0">
      <w:start w:val="1"/>
      <w:numFmt w:val="none"/>
      <w:suff w:val="nothing"/>
      <w:lvlText w:val=""/>
      <w:lvlJc w:val="left"/>
      <w:pPr>
        <w:ind w:left="0" w:firstLine="0"/>
      </w:pPr>
      <w:rPr>
        <w:rFonts w:hint="default"/>
      </w:rPr>
    </w:lvl>
    <w:lvl w:ilvl="1">
      <w:start w:val="1"/>
      <w:numFmt w:val="decimal"/>
      <w:lvlText w:val="%1%2"/>
      <w:lvlJc w:val="left"/>
      <w:pPr>
        <w:tabs>
          <w:tab w:val="num" w:pos="397"/>
        </w:tabs>
        <w:ind w:left="397" w:hanging="39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680"/>
        </w:tabs>
        <w:ind w:left="680" w:hanging="680"/>
      </w:pPr>
      <w:rPr>
        <w:rFonts w:hint="default"/>
      </w:rPr>
    </w:lvl>
    <w:lvl w:ilvl="4">
      <w:start w:val="1"/>
      <w:numFmt w:val="decimal"/>
      <w:lvlText w:val="%1%2.%3.%4.%5"/>
      <w:lvlJc w:val="left"/>
      <w:pPr>
        <w:tabs>
          <w:tab w:val="num" w:pos="851"/>
        </w:tabs>
        <w:ind w:left="851" w:hanging="851"/>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1134"/>
        </w:tabs>
        <w:ind w:left="1134" w:hanging="1134"/>
      </w:pPr>
      <w:rPr>
        <w:rFonts w:hint="default"/>
      </w:rPr>
    </w:lvl>
    <w:lvl w:ilvl="7">
      <w:start w:val="1"/>
      <w:numFmt w:val="decimal"/>
      <w:lvlText w:val="%1%2.%3.%4.%5.%6.%7.%8"/>
      <w:lvlJc w:val="left"/>
      <w:pPr>
        <w:tabs>
          <w:tab w:val="num" w:pos="1247"/>
        </w:tabs>
        <w:ind w:left="1247" w:hanging="1247"/>
      </w:pPr>
      <w:rPr>
        <w:rFonts w:hint="default"/>
      </w:rPr>
    </w:lvl>
    <w:lvl w:ilvl="8">
      <w:start w:val="1"/>
      <w:numFmt w:val="decimal"/>
      <w:lvlText w:val="%1%2.%3.%4.%5.%6.%7.%8.%9"/>
      <w:lvlJc w:val="left"/>
      <w:pPr>
        <w:tabs>
          <w:tab w:val="num" w:pos="1418"/>
        </w:tabs>
        <w:ind w:left="1418" w:hanging="1418"/>
      </w:pPr>
      <w:rPr>
        <w:rFonts w:hint="default"/>
      </w:rPr>
    </w:lvl>
  </w:abstractNum>
  <w:num w:numId="1">
    <w:abstractNumId w:val="1"/>
  </w:num>
  <w:num w:numId="2">
    <w:abstractNumId w:val="0"/>
  </w:num>
  <w:num w:numId="3">
    <w:abstractNumId w:val="9"/>
  </w:num>
  <w:num w:numId="4">
    <w:abstractNumId w:val="2"/>
  </w:num>
  <w:num w:numId="5">
    <w:abstractNumId w:val="5"/>
  </w:num>
  <w:num w:numId="6">
    <w:abstractNumId w:val="4"/>
  </w:num>
  <w:num w:numId="7">
    <w:abstractNumId w:val="3"/>
  </w:num>
  <w:num w:numId="8">
    <w:abstractNumId w:val="11"/>
  </w:num>
  <w:num w:numId="9">
    <w:abstractNumId w:val="7"/>
  </w:num>
  <w:num w:numId="10">
    <w:abstractNumId w:val="6"/>
  </w:num>
  <w:num w:numId="11">
    <w:abstractNumId w:val="8"/>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ff5atfts5dsyeed99x09p9vrrp5apxfr5e&quot;&gt;HumMod&lt;record-ids&gt;&lt;item&gt;26&lt;/item&gt;&lt;item&gt;30&lt;/item&gt;&lt;item&gt;31&lt;/item&gt;&lt;item&gt;33&lt;/item&gt;&lt;item&gt;34&lt;/item&gt;&lt;item&gt;35&lt;/item&gt;&lt;item&gt;36&lt;/item&gt;&lt;item&gt;37&lt;/item&gt;&lt;item&gt;38&lt;/item&gt;&lt;item&gt;41&lt;/item&gt;&lt;item&gt;42&lt;/item&gt;&lt;item&gt;45&lt;/item&gt;&lt;item&gt;46&lt;/item&gt;&lt;item&gt;47&lt;/item&gt;&lt;item&gt;75&lt;/item&gt;&lt;item&gt;91&lt;/item&gt;&lt;item&gt;201&lt;/item&gt;&lt;item&gt;202&lt;/item&gt;&lt;item&gt;207&lt;/item&gt;&lt;item&gt;208&lt;/item&gt;&lt;item&gt;209&lt;/item&gt;&lt;item&gt;210&lt;/item&gt;&lt;item&gt;211&lt;/item&gt;&lt;item&gt;213&lt;/item&gt;&lt;item&gt;214&lt;/item&gt;&lt;item&gt;215&lt;/item&gt;&lt;item&gt;216&lt;/item&gt;&lt;item&gt;217&lt;/item&gt;&lt;item&gt;238&lt;/item&gt;&lt;item&gt;239&lt;/item&gt;&lt;item&gt;302&lt;/item&gt;&lt;item&gt;304&lt;/item&gt;&lt;item&gt;305&lt;/item&gt;&lt;item&gt;307&lt;/item&gt;&lt;item&gt;310&lt;/item&gt;&lt;item&gt;311&lt;/item&gt;&lt;item&gt;312&lt;/item&gt;&lt;item&gt;313&lt;/item&gt;&lt;item&gt;315&lt;/item&gt;&lt;item&gt;316&lt;/item&gt;&lt;item&gt;317&lt;/item&gt;&lt;item&gt;320&lt;/item&gt;&lt;item&gt;322&lt;/item&gt;&lt;item&gt;323&lt;/item&gt;&lt;item&gt;324&lt;/item&gt;&lt;item&gt;325&lt;/item&gt;&lt;item&gt;326&lt;/item&gt;&lt;item&gt;327&lt;/item&gt;&lt;item&gt;328&lt;/item&gt;&lt;item&gt;329&lt;/item&gt;&lt;item&gt;330&lt;/item&gt;&lt;item&gt;331&lt;/item&gt;&lt;item&gt;332&lt;/item&gt;&lt;item&gt;333&lt;/item&gt;&lt;item&gt;334&lt;/item&gt;&lt;item&gt;336&lt;/item&gt;&lt;item&gt;337&lt;/item&gt;&lt;item&gt;338&lt;/item&gt;&lt;item&gt;351&lt;/item&gt;&lt;item&gt;397&lt;/item&gt;&lt;item&gt;408&lt;/item&gt;&lt;item&gt;409&lt;/item&gt;&lt;item&gt;417&lt;/item&gt;&lt;item&gt;424&lt;/item&gt;&lt;item&gt;426&lt;/item&gt;&lt;item&gt;427&lt;/item&gt;&lt;item&gt;428&lt;/item&gt;&lt;item&gt;429&lt;/item&gt;&lt;item&gt;431&lt;/item&gt;&lt;item&gt;432&lt;/item&gt;&lt;item&gt;434&lt;/item&gt;&lt;item&gt;508&lt;/item&gt;&lt;item&gt;509&lt;/item&gt;&lt;item&gt;577&lt;/item&gt;&lt;item&gt;578&lt;/item&gt;&lt;item&gt;596&lt;/item&gt;&lt;item&gt;597&lt;/item&gt;&lt;item&gt;598&lt;/item&gt;&lt;item&gt;599&lt;/item&gt;&lt;item&gt;600&lt;/item&gt;&lt;item&gt;601&lt;/item&gt;&lt;item&gt;602&lt;/item&gt;&lt;item&gt;607&lt;/item&gt;&lt;item&gt;608&lt;/item&gt;&lt;item&gt;609&lt;/item&gt;&lt;item&gt;618&lt;/item&gt;&lt;item&gt;647&lt;/item&gt;&lt;item&gt;649&lt;/item&gt;&lt;item&gt;651&lt;/item&gt;&lt;item&gt;653&lt;/item&gt;&lt;item&gt;654&lt;/item&gt;&lt;item&gt;655&lt;/item&gt;&lt;item&gt;669&lt;/item&gt;&lt;item&gt;670&lt;/item&gt;&lt;item&gt;671&lt;/item&gt;&lt;item&gt;672&lt;/item&gt;&lt;item&gt;673&lt;/item&gt;&lt;item&gt;674&lt;/item&gt;&lt;item&gt;756&lt;/item&gt;&lt;item&gt;757&lt;/item&gt;&lt;item&gt;758&lt;/item&gt;&lt;item&gt;759&lt;/item&gt;&lt;item&gt;781&lt;/item&gt;&lt;item&gt;782&lt;/item&gt;&lt;/record-ids&gt;&lt;/item&gt;&lt;item db-id=&quot;tpeafdapvptwfrexa5e502py0tzdtxtzvwwx&quot;&gt;kofrlab&lt;record-ids&gt;&lt;item&gt;2&lt;/item&gt;&lt;item&gt;23&lt;/item&gt;&lt;/record-ids&gt;&lt;/item&gt;&lt;/Libraries&gt;"/>
  </w:docVars>
  <w:rsids>
    <w:rsidRoot w:val="003362FC"/>
    <w:rsid w:val="000009B5"/>
    <w:rsid w:val="000021E7"/>
    <w:rsid w:val="000044D4"/>
    <w:rsid w:val="000054BC"/>
    <w:rsid w:val="00006D89"/>
    <w:rsid w:val="0001204F"/>
    <w:rsid w:val="00012585"/>
    <w:rsid w:val="00013A17"/>
    <w:rsid w:val="00014676"/>
    <w:rsid w:val="00020B0E"/>
    <w:rsid w:val="00024011"/>
    <w:rsid w:val="00026872"/>
    <w:rsid w:val="0003631F"/>
    <w:rsid w:val="000379F2"/>
    <w:rsid w:val="000403D2"/>
    <w:rsid w:val="000452C6"/>
    <w:rsid w:val="000462AA"/>
    <w:rsid w:val="000476D7"/>
    <w:rsid w:val="00054BF1"/>
    <w:rsid w:val="00055A14"/>
    <w:rsid w:val="00055A66"/>
    <w:rsid w:val="00056157"/>
    <w:rsid w:val="000605D1"/>
    <w:rsid w:val="00060AF1"/>
    <w:rsid w:val="0006158B"/>
    <w:rsid w:val="00064FB1"/>
    <w:rsid w:val="000655A9"/>
    <w:rsid w:val="000719EF"/>
    <w:rsid w:val="00076A86"/>
    <w:rsid w:val="0008400F"/>
    <w:rsid w:val="000911CF"/>
    <w:rsid w:val="00092FF6"/>
    <w:rsid w:val="000A72F2"/>
    <w:rsid w:val="000A75F0"/>
    <w:rsid w:val="000B0E82"/>
    <w:rsid w:val="000B2249"/>
    <w:rsid w:val="000B53EE"/>
    <w:rsid w:val="000B645C"/>
    <w:rsid w:val="000C094E"/>
    <w:rsid w:val="000C14D5"/>
    <w:rsid w:val="000C3E58"/>
    <w:rsid w:val="000D66D7"/>
    <w:rsid w:val="000E417F"/>
    <w:rsid w:val="000F3CB3"/>
    <w:rsid w:val="000F4846"/>
    <w:rsid w:val="00103223"/>
    <w:rsid w:val="0010757F"/>
    <w:rsid w:val="00112368"/>
    <w:rsid w:val="00117613"/>
    <w:rsid w:val="00120405"/>
    <w:rsid w:val="00121CDA"/>
    <w:rsid w:val="001223B6"/>
    <w:rsid w:val="001249CD"/>
    <w:rsid w:val="00135180"/>
    <w:rsid w:val="001420EA"/>
    <w:rsid w:val="00142B1B"/>
    <w:rsid w:val="001462AF"/>
    <w:rsid w:val="00146A7B"/>
    <w:rsid w:val="001507E2"/>
    <w:rsid w:val="00150B6F"/>
    <w:rsid w:val="0015110E"/>
    <w:rsid w:val="00152A9D"/>
    <w:rsid w:val="00156E29"/>
    <w:rsid w:val="001602E5"/>
    <w:rsid w:val="001606A8"/>
    <w:rsid w:val="00160B95"/>
    <w:rsid w:val="001618EB"/>
    <w:rsid w:val="0016193C"/>
    <w:rsid w:val="001622B9"/>
    <w:rsid w:val="00163813"/>
    <w:rsid w:val="001715CD"/>
    <w:rsid w:val="00171967"/>
    <w:rsid w:val="001739E5"/>
    <w:rsid w:val="001772ED"/>
    <w:rsid w:val="001834AB"/>
    <w:rsid w:val="00185E37"/>
    <w:rsid w:val="0018705D"/>
    <w:rsid w:val="00190E86"/>
    <w:rsid w:val="00191860"/>
    <w:rsid w:val="0019221A"/>
    <w:rsid w:val="001957FE"/>
    <w:rsid w:val="00196528"/>
    <w:rsid w:val="00196A8C"/>
    <w:rsid w:val="001A4D6D"/>
    <w:rsid w:val="001C0377"/>
    <w:rsid w:val="001C0F0D"/>
    <w:rsid w:val="001C1D74"/>
    <w:rsid w:val="001C61AE"/>
    <w:rsid w:val="001C692D"/>
    <w:rsid w:val="001C7684"/>
    <w:rsid w:val="001C7D3D"/>
    <w:rsid w:val="001D2D6B"/>
    <w:rsid w:val="001D3EB5"/>
    <w:rsid w:val="001D46CE"/>
    <w:rsid w:val="001D74FC"/>
    <w:rsid w:val="001E1507"/>
    <w:rsid w:val="001E1874"/>
    <w:rsid w:val="001E3788"/>
    <w:rsid w:val="001E6565"/>
    <w:rsid w:val="001F3917"/>
    <w:rsid w:val="001F4EA9"/>
    <w:rsid w:val="001F558E"/>
    <w:rsid w:val="001F6B45"/>
    <w:rsid w:val="00204A6F"/>
    <w:rsid w:val="00205EC3"/>
    <w:rsid w:val="00207003"/>
    <w:rsid w:val="00207577"/>
    <w:rsid w:val="002173CD"/>
    <w:rsid w:val="0022298D"/>
    <w:rsid w:val="00224B90"/>
    <w:rsid w:val="00225E4E"/>
    <w:rsid w:val="00226D44"/>
    <w:rsid w:val="00231AD4"/>
    <w:rsid w:val="00236EA7"/>
    <w:rsid w:val="00237587"/>
    <w:rsid w:val="00240236"/>
    <w:rsid w:val="0024101C"/>
    <w:rsid w:val="00241600"/>
    <w:rsid w:val="00243DCC"/>
    <w:rsid w:val="0025174A"/>
    <w:rsid w:val="00255F9A"/>
    <w:rsid w:val="00256C90"/>
    <w:rsid w:val="002578EC"/>
    <w:rsid w:val="00261FD4"/>
    <w:rsid w:val="0026214F"/>
    <w:rsid w:val="00262276"/>
    <w:rsid w:val="0026294E"/>
    <w:rsid w:val="00272DC4"/>
    <w:rsid w:val="00274217"/>
    <w:rsid w:val="0027517B"/>
    <w:rsid w:val="002769F3"/>
    <w:rsid w:val="00277754"/>
    <w:rsid w:val="00283EAD"/>
    <w:rsid w:val="00287695"/>
    <w:rsid w:val="00291D55"/>
    <w:rsid w:val="00293488"/>
    <w:rsid w:val="002963B9"/>
    <w:rsid w:val="002A004F"/>
    <w:rsid w:val="002A529A"/>
    <w:rsid w:val="002B33BC"/>
    <w:rsid w:val="002C7457"/>
    <w:rsid w:val="002D1793"/>
    <w:rsid w:val="002D3F5C"/>
    <w:rsid w:val="002E2108"/>
    <w:rsid w:val="002E3EAE"/>
    <w:rsid w:val="002E666E"/>
    <w:rsid w:val="002F081D"/>
    <w:rsid w:val="002F13F5"/>
    <w:rsid w:val="002F1B73"/>
    <w:rsid w:val="002F4E87"/>
    <w:rsid w:val="00300019"/>
    <w:rsid w:val="00301367"/>
    <w:rsid w:val="00303FCC"/>
    <w:rsid w:val="00306614"/>
    <w:rsid w:val="00314912"/>
    <w:rsid w:val="00316EE2"/>
    <w:rsid w:val="00320930"/>
    <w:rsid w:val="00325D9E"/>
    <w:rsid w:val="003263CB"/>
    <w:rsid w:val="0032647E"/>
    <w:rsid w:val="00327ACA"/>
    <w:rsid w:val="003300AF"/>
    <w:rsid w:val="00332260"/>
    <w:rsid w:val="00335A5C"/>
    <w:rsid w:val="00335FA8"/>
    <w:rsid w:val="003362FC"/>
    <w:rsid w:val="00336539"/>
    <w:rsid w:val="003374BB"/>
    <w:rsid w:val="003426AE"/>
    <w:rsid w:val="00345A7A"/>
    <w:rsid w:val="00347095"/>
    <w:rsid w:val="003519BF"/>
    <w:rsid w:val="00352ABC"/>
    <w:rsid w:val="003546E8"/>
    <w:rsid w:val="00354BF4"/>
    <w:rsid w:val="00362058"/>
    <w:rsid w:val="00362E7C"/>
    <w:rsid w:val="003657DC"/>
    <w:rsid w:val="00366764"/>
    <w:rsid w:val="00370F3B"/>
    <w:rsid w:val="00373A7D"/>
    <w:rsid w:val="0037592E"/>
    <w:rsid w:val="00381277"/>
    <w:rsid w:val="0038178E"/>
    <w:rsid w:val="00383E7F"/>
    <w:rsid w:val="003957E5"/>
    <w:rsid w:val="0039766D"/>
    <w:rsid w:val="003A1AC0"/>
    <w:rsid w:val="003A5D7C"/>
    <w:rsid w:val="003A6C5E"/>
    <w:rsid w:val="003B1026"/>
    <w:rsid w:val="003B629D"/>
    <w:rsid w:val="003B6AFC"/>
    <w:rsid w:val="003C1441"/>
    <w:rsid w:val="003C2FAE"/>
    <w:rsid w:val="003C60CB"/>
    <w:rsid w:val="003C61B4"/>
    <w:rsid w:val="003D3F9B"/>
    <w:rsid w:val="003E5E8E"/>
    <w:rsid w:val="003E64D0"/>
    <w:rsid w:val="003E7149"/>
    <w:rsid w:val="003F3FE1"/>
    <w:rsid w:val="004003A8"/>
    <w:rsid w:val="004027ED"/>
    <w:rsid w:val="00402CD7"/>
    <w:rsid w:val="00403FED"/>
    <w:rsid w:val="00410DE3"/>
    <w:rsid w:val="0041179B"/>
    <w:rsid w:val="004166ED"/>
    <w:rsid w:val="00425F48"/>
    <w:rsid w:val="00427146"/>
    <w:rsid w:val="00430E89"/>
    <w:rsid w:val="00434904"/>
    <w:rsid w:val="00440BE3"/>
    <w:rsid w:val="00444EBB"/>
    <w:rsid w:val="004504E9"/>
    <w:rsid w:val="0045052D"/>
    <w:rsid w:val="00451FAA"/>
    <w:rsid w:val="0045210A"/>
    <w:rsid w:val="004535DF"/>
    <w:rsid w:val="00454DC0"/>
    <w:rsid w:val="00456592"/>
    <w:rsid w:val="00456C8F"/>
    <w:rsid w:val="00456E45"/>
    <w:rsid w:val="00460D26"/>
    <w:rsid w:val="0046121A"/>
    <w:rsid w:val="00463A94"/>
    <w:rsid w:val="00466415"/>
    <w:rsid w:val="0047559B"/>
    <w:rsid w:val="0047656F"/>
    <w:rsid w:val="00483E0C"/>
    <w:rsid w:val="004870DF"/>
    <w:rsid w:val="00495329"/>
    <w:rsid w:val="0049595A"/>
    <w:rsid w:val="004A1797"/>
    <w:rsid w:val="004A3D69"/>
    <w:rsid w:val="004B0E4D"/>
    <w:rsid w:val="004B19E9"/>
    <w:rsid w:val="004B2AE6"/>
    <w:rsid w:val="004B565F"/>
    <w:rsid w:val="004B609D"/>
    <w:rsid w:val="004B6B6E"/>
    <w:rsid w:val="004C006C"/>
    <w:rsid w:val="004C27F6"/>
    <w:rsid w:val="004C5295"/>
    <w:rsid w:val="004D00A6"/>
    <w:rsid w:val="004D09D2"/>
    <w:rsid w:val="004D2231"/>
    <w:rsid w:val="004E3C42"/>
    <w:rsid w:val="004E49ED"/>
    <w:rsid w:val="004E6F52"/>
    <w:rsid w:val="004F78DD"/>
    <w:rsid w:val="00500A24"/>
    <w:rsid w:val="00511147"/>
    <w:rsid w:val="00512903"/>
    <w:rsid w:val="005146D3"/>
    <w:rsid w:val="00515D2E"/>
    <w:rsid w:val="005175C5"/>
    <w:rsid w:val="00517C37"/>
    <w:rsid w:val="00520F47"/>
    <w:rsid w:val="005221A6"/>
    <w:rsid w:val="0052230E"/>
    <w:rsid w:val="00525AA0"/>
    <w:rsid w:val="005313F6"/>
    <w:rsid w:val="00533AF0"/>
    <w:rsid w:val="005401AB"/>
    <w:rsid w:val="0054257F"/>
    <w:rsid w:val="00544189"/>
    <w:rsid w:val="00550C78"/>
    <w:rsid w:val="00553002"/>
    <w:rsid w:val="00554F1D"/>
    <w:rsid w:val="005554EC"/>
    <w:rsid w:val="00557A00"/>
    <w:rsid w:val="00557C24"/>
    <w:rsid w:val="005616D7"/>
    <w:rsid w:val="00562F7A"/>
    <w:rsid w:val="005659A7"/>
    <w:rsid w:val="005663C7"/>
    <w:rsid w:val="005724A2"/>
    <w:rsid w:val="0057351B"/>
    <w:rsid w:val="005748FE"/>
    <w:rsid w:val="005831F8"/>
    <w:rsid w:val="00585B66"/>
    <w:rsid w:val="00585B8B"/>
    <w:rsid w:val="00592194"/>
    <w:rsid w:val="005946BD"/>
    <w:rsid w:val="005A07C8"/>
    <w:rsid w:val="005A2830"/>
    <w:rsid w:val="005A5BD9"/>
    <w:rsid w:val="005A7E4B"/>
    <w:rsid w:val="005B15D6"/>
    <w:rsid w:val="005B358E"/>
    <w:rsid w:val="005B3797"/>
    <w:rsid w:val="005B40D7"/>
    <w:rsid w:val="005B51E1"/>
    <w:rsid w:val="005B5622"/>
    <w:rsid w:val="005B563C"/>
    <w:rsid w:val="005B57F1"/>
    <w:rsid w:val="005B735D"/>
    <w:rsid w:val="005C1636"/>
    <w:rsid w:val="005C2649"/>
    <w:rsid w:val="005C34DA"/>
    <w:rsid w:val="005C57F9"/>
    <w:rsid w:val="005C5EA9"/>
    <w:rsid w:val="005D2A04"/>
    <w:rsid w:val="005D3570"/>
    <w:rsid w:val="005E00FE"/>
    <w:rsid w:val="005E10AF"/>
    <w:rsid w:val="005E5FDA"/>
    <w:rsid w:val="005F590C"/>
    <w:rsid w:val="005F6D06"/>
    <w:rsid w:val="0060057A"/>
    <w:rsid w:val="00600E6A"/>
    <w:rsid w:val="00600F08"/>
    <w:rsid w:val="0060549F"/>
    <w:rsid w:val="00607380"/>
    <w:rsid w:val="006079D3"/>
    <w:rsid w:val="00610D1C"/>
    <w:rsid w:val="0061560E"/>
    <w:rsid w:val="00622F48"/>
    <w:rsid w:val="00623150"/>
    <w:rsid w:val="00626B11"/>
    <w:rsid w:val="00631200"/>
    <w:rsid w:val="00631C79"/>
    <w:rsid w:val="00634713"/>
    <w:rsid w:val="006375FD"/>
    <w:rsid w:val="0064061B"/>
    <w:rsid w:val="00640E42"/>
    <w:rsid w:val="006475C9"/>
    <w:rsid w:val="0065051D"/>
    <w:rsid w:val="006508BF"/>
    <w:rsid w:val="006520A4"/>
    <w:rsid w:val="006557B8"/>
    <w:rsid w:val="00657D7F"/>
    <w:rsid w:val="00660FA1"/>
    <w:rsid w:val="0066288B"/>
    <w:rsid w:val="0066346C"/>
    <w:rsid w:val="0066362A"/>
    <w:rsid w:val="006711D1"/>
    <w:rsid w:val="00672171"/>
    <w:rsid w:val="00680887"/>
    <w:rsid w:val="006862F2"/>
    <w:rsid w:val="0069276E"/>
    <w:rsid w:val="006A02A2"/>
    <w:rsid w:val="006A264E"/>
    <w:rsid w:val="006A7E86"/>
    <w:rsid w:val="006B5221"/>
    <w:rsid w:val="006B5C4B"/>
    <w:rsid w:val="006B77E8"/>
    <w:rsid w:val="006D3D39"/>
    <w:rsid w:val="006E01CA"/>
    <w:rsid w:val="006E1517"/>
    <w:rsid w:val="006E386F"/>
    <w:rsid w:val="006F379A"/>
    <w:rsid w:val="006F6AA1"/>
    <w:rsid w:val="006F7E96"/>
    <w:rsid w:val="00701B21"/>
    <w:rsid w:val="0070453E"/>
    <w:rsid w:val="00710BFF"/>
    <w:rsid w:val="00711C95"/>
    <w:rsid w:val="00713D0B"/>
    <w:rsid w:val="00720E9F"/>
    <w:rsid w:val="00721DE9"/>
    <w:rsid w:val="00722006"/>
    <w:rsid w:val="007220A0"/>
    <w:rsid w:val="0072210B"/>
    <w:rsid w:val="007232ED"/>
    <w:rsid w:val="00736877"/>
    <w:rsid w:val="00736CF8"/>
    <w:rsid w:val="00744154"/>
    <w:rsid w:val="00744186"/>
    <w:rsid w:val="007456B9"/>
    <w:rsid w:val="00752A9E"/>
    <w:rsid w:val="00753FC6"/>
    <w:rsid w:val="00754F0F"/>
    <w:rsid w:val="00755618"/>
    <w:rsid w:val="00756C2F"/>
    <w:rsid w:val="00760D2B"/>
    <w:rsid w:val="0076130A"/>
    <w:rsid w:val="00765E25"/>
    <w:rsid w:val="00767918"/>
    <w:rsid w:val="00767936"/>
    <w:rsid w:val="00767FBF"/>
    <w:rsid w:val="00772E9B"/>
    <w:rsid w:val="007732B1"/>
    <w:rsid w:val="0077419B"/>
    <w:rsid w:val="00776B8C"/>
    <w:rsid w:val="00780148"/>
    <w:rsid w:val="00780C92"/>
    <w:rsid w:val="00781277"/>
    <w:rsid w:val="00782755"/>
    <w:rsid w:val="007839BE"/>
    <w:rsid w:val="007840EB"/>
    <w:rsid w:val="00784DAD"/>
    <w:rsid w:val="00790042"/>
    <w:rsid w:val="00792959"/>
    <w:rsid w:val="007936B7"/>
    <w:rsid w:val="00793706"/>
    <w:rsid w:val="007940BB"/>
    <w:rsid w:val="007966C9"/>
    <w:rsid w:val="007A2E22"/>
    <w:rsid w:val="007A36D5"/>
    <w:rsid w:val="007A373F"/>
    <w:rsid w:val="007A6B26"/>
    <w:rsid w:val="007B2417"/>
    <w:rsid w:val="007C1D5E"/>
    <w:rsid w:val="007C7691"/>
    <w:rsid w:val="007D270F"/>
    <w:rsid w:val="007D311C"/>
    <w:rsid w:val="007D5694"/>
    <w:rsid w:val="007D7D67"/>
    <w:rsid w:val="007D7D7E"/>
    <w:rsid w:val="007E099C"/>
    <w:rsid w:val="007E20CA"/>
    <w:rsid w:val="007E6FD5"/>
    <w:rsid w:val="007F0ADE"/>
    <w:rsid w:val="007F1D51"/>
    <w:rsid w:val="007F29EB"/>
    <w:rsid w:val="007F721F"/>
    <w:rsid w:val="00800392"/>
    <w:rsid w:val="00800645"/>
    <w:rsid w:val="00802AAB"/>
    <w:rsid w:val="00802F8B"/>
    <w:rsid w:val="00803114"/>
    <w:rsid w:val="008039D6"/>
    <w:rsid w:val="00804DD8"/>
    <w:rsid w:val="00804E04"/>
    <w:rsid w:val="008058CE"/>
    <w:rsid w:val="008104A7"/>
    <w:rsid w:val="00812B0C"/>
    <w:rsid w:val="008138B5"/>
    <w:rsid w:val="00814F3C"/>
    <w:rsid w:val="00814F44"/>
    <w:rsid w:val="00817C2B"/>
    <w:rsid w:val="008235AE"/>
    <w:rsid w:val="00823AAC"/>
    <w:rsid w:val="00826296"/>
    <w:rsid w:val="00833903"/>
    <w:rsid w:val="0083396C"/>
    <w:rsid w:val="008344E5"/>
    <w:rsid w:val="00837466"/>
    <w:rsid w:val="00837953"/>
    <w:rsid w:val="008407C4"/>
    <w:rsid w:val="008422B1"/>
    <w:rsid w:val="00845209"/>
    <w:rsid w:val="008456F6"/>
    <w:rsid w:val="00845AD6"/>
    <w:rsid w:val="008471EE"/>
    <w:rsid w:val="008476D3"/>
    <w:rsid w:val="008529F2"/>
    <w:rsid w:val="00854C6C"/>
    <w:rsid w:val="00857BF3"/>
    <w:rsid w:val="00862E51"/>
    <w:rsid w:val="00866847"/>
    <w:rsid w:val="0087281D"/>
    <w:rsid w:val="0087298B"/>
    <w:rsid w:val="00880DF6"/>
    <w:rsid w:val="00882E74"/>
    <w:rsid w:val="008832FF"/>
    <w:rsid w:val="00884CEB"/>
    <w:rsid w:val="0089342E"/>
    <w:rsid w:val="0089757F"/>
    <w:rsid w:val="00897A8D"/>
    <w:rsid w:val="008B183D"/>
    <w:rsid w:val="008B4463"/>
    <w:rsid w:val="008B488A"/>
    <w:rsid w:val="008B738D"/>
    <w:rsid w:val="008C1DC6"/>
    <w:rsid w:val="008C1F3F"/>
    <w:rsid w:val="008D08B3"/>
    <w:rsid w:val="008D5D49"/>
    <w:rsid w:val="008D60C0"/>
    <w:rsid w:val="008D7354"/>
    <w:rsid w:val="008E24D5"/>
    <w:rsid w:val="008F0826"/>
    <w:rsid w:val="008F7A31"/>
    <w:rsid w:val="00903731"/>
    <w:rsid w:val="00907C5D"/>
    <w:rsid w:val="00910F1E"/>
    <w:rsid w:val="00912648"/>
    <w:rsid w:val="0091594C"/>
    <w:rsid w:val="00917E97"/>
    <w:rsid w:val="00922D5D"/>
    <w:rsid w:val="00923ADC"/>
    <w:rsid w:val="00926BFB"/>
    <w:rsid w:val="00931910"/>
    <w:rsid w:val="00933C56"/>
    <w:rsid w:val="00936340"/>
    <w:rsid w:val="0093702B"/>
    <w:rsid w:val="009444FD"/>
    <w:rsid w:val="00946D87"/>
    <w:rsid w:val="00951E11"/>
    <w:rsid w:val="00952532"/>
    <w:rsid w:val="009531BB"/>
    <w:rsid w:val="00953AA1"/>
    <w:rsid w:val="00954841"/>
    <w:rsid w:val="009570DF"/>
    <w:rsid w:val="00957196"/>
    <w:rsid w:val="009638EF"/>
    <w:rsid w:val="00964EFD"/>
    <w:rsid w:val="00966003"/>
    <w:rsid w:val="00973D7E"/>
    <w:rsid w:val="0097510E"/>
    <w:rsid w:val="00987F05"/>
    <w:rsid w:val="0099490F"/>
    <w:rsid w:val="00995B56"/>
    <w:rsid w:val="0099633A"/>
    <w:rsid w:val="00996C66"/>
    <w:rsid w:val="009977AC"/>
    <w:rsid w:val="009A0C9C"/>
    <w:rsid w:val="009A1EDF"/>
    <w:rsid w:val="009A405A"/>
    <w:rsid w:val="009B1FEC"/>
    <w:rsid w:val="009C1352"/>
    <w:rsid w:val="009C309A"/>
    <w:rsid w:val="009D0B65"/>
    <w:rsid w:val="009D24D5"/>
    <w:rsid w:val="009D4DBB"/>
    <w:rsid w:val="009D78B4"/>
    <w:rsid w:val="009E06E1"/>
    <w:rsid w:val="009E4FC0"/>
    <w:rsid w:val="009F0148"/>
    <w:rsid w:val="009F278B"/>
    <w:rsid w:val="009F2D3F"/>
    <w:rsid w:val="009F42FC"/>
    <w:rsid w:val="009F79E5"/>
    <w:rsid w:val="00A04B3C"/>
    <w:rsid w:val="00A04F3B"/>
    <w:rsid w:val="00A05AC3"/>
    <w:rsid w:val="00A05ECB"/>
    <w:rsid w:val="00A0732C"/>
    <w:rsid w:val="00A1163E"/>
    <w:rsid w:val="00A11DB1"/>
    <w:rsid w:val="00A14E2E"/>
    <w:rsid w:val="00A15CF8"/>
    <w:rsid w:val="00A160A7"/>
    <w:rsid w:val="00A17942"/>
    <w:rsid w:val="00A20273"/>
    <w:rsid w:val="00A221EC"/>
    <w:rsid w:val="00A25DED"/>
    <w:rsid w:val="00A31151"/>
    <w:rsid w:val="00A31943"/>
    <w:rsid w:val="00A321AE"/>
    <w:rsid w:val="00A3259E"/>
    <w:rsid w:val="00A336A4"/>
    <w:rsid w:val="00A33F6C"/>
    <w:rsid w:val="00A352F2"/>
    <w:rsid w:val="00A37045"/>
    <w:rsid w:val="00A37D03"/>
    <w:rsid w:val="00A40253"/>
    <w:rsid w:val="00A42A08"/>
    <w:rsid w:val="00A46D32"/>
    <w:rsid w:val="00A52568"/>
    <w:rsid w:val="00A6174B"/>
    <w:rsid w:val="00A65CAE"/>
    <w:rsid w:val="00A66547"/>
    <w:rsid w:val="00A66FA2"/>
    <w:rsid w:val="00A70C2F"/>
    <w:rsid w:val="00A7516C"/>
    <w:rsid w:val="00A777C9"/>
    <w:rsid w:val="00A8052C"/>
    <w:rsid w:val="00A80E8E"/>
    <w:rsid w:val="00A81535"/>
    <w:rsid w:val="00A83C72"/>
    <w:rsid w:val="00A91B69"/>
    <w:rsid w:val="00A94FB0"/>
    <w:rsid w:val="00A9653F"/>
    <w:rsid w:val="00AA03BD"/>
    <w:rsid w:val="00AA2F9A"/>
    <w:rsid w:val="00AA357B"/>
    <w:rsid w:val="00AA58A6"/>
    <w:rsid w:val="00AB455D"/>
    <w:rsid w:val="00AB6F6A"/>
    <w:rsid w:val="00AB7BCA"/>
    <w:rsid w:val="00AB7FDB"/>
    <w:rsid w:val="00AC080B"/>
    <w:rsid w:val="00AC0BD4"/>
    <w:rsid w:val="00AC23CF"/>
    <w:rsid w:val="00AC3B4E"/>
    <w:rsid w:val="00AC567B"/>
    <w:rsid w:val="00AD0AF2"/>
    <w:rsid w:val="00AD2DE0"/>
    <w:rsid w:val="00AD49EB"/>
    <w:rsid w:val="00AD605B"/>
    <w:rsid w:val="00AE48F4"/>
    <w:rsid w:val="00AE539E"/>
    <w:rsid w:val="00AE77B8"/>
    <w:rsid w:val="00AF3236"/>
    <w:rsid w:val="00AF7F4C"/>
    <w:rsid w:val="00B02172"/>
    <w:rsid w:val="00B0440B"/>
    <w:rsid w:val="00B05324"/>
    <w:rsid w:val="00B063F8"/>
    <w:rsid w:val="00B2353D"/>
    <w:rsid w:val="00B240E3"/>
    <w:rsid w:val="00B25904"/>
    <w:rsid w:val="00B26A85"/>
    <w:rsid w:val="00B26A96"/>
    <w:rsid w:val="00B30844"/>
    <w:rsid w:val="00B36519"/>
    <w:rsid w:val="00B37AE6"/>
    <w:rsid w:val="00B37D0A"/>
    <w:rsid w:val="00B40DD6"/>
    <w:rsid w:val="00B44DEC"/>
    <w:rsid w:val="00B457AD"/>
    <w:rsid w:val="00B51803"/>
    <w:rsid w:val="00B545E0"/>
    <w:rsid w:val="00B546DE"/>
    <w:rsid w:val="00B54AE0"/>
    <w:rsid w:val="00B55736"/>
    <w:rsid w:val="00B55D3F"/>
    <w:rsid w:val="00B64655"/>
    <w:rsid w:val="00B670F6"/>
    <w:rsid w:val="00B70E51"/>
    <w:rsid w:val="00B7113E"/>
    <w:rsid w:val="00B723E4"/>
    <w:rsid w:val="00B75D2A"/>
    <w:rsid w:val="00B7625C"/>
    <w:rsid w:val="00B76427"/>
    <w:rsid w:val="00B7716F"/>
    <w:rsid w:val="00B84E56"/>
    <w:rsid w:val="00B90288"/>
    <w:rsid w:val="00B907B6"/>
    <w:rsid w:val="00B91475"/>
    <w:rsid w:val="00B95B32"/>
    <w:rsid w:val="00B96122"/>
    <w:rsid w:val="00BA121C"/>
    <w:rsid w:val="00BA2176"/>
    <w:rsid w:val="00BA41CE"/>
    <w:rsid w:val="00BA7A92"/>
    <w:rsid w:val="00BB1F29"/>
    <w:rsid w:val="00BB54DA"/>
    <w:rsid w:val="00BB7DC1"/>
    <w:rsid w:val="00BC0047"/>
    <w:rsid w:val="00BC729C"/>
    <w:rsid w:val="00BC7B72"/>
    <w:rsid w:val="00BD00BE"/>
    <w:rsid w:val="00BD51CC"/>
    <w:rsid w:val="00BE01C0"/>
    <w:rsid w:val="00BE46EA"/>
    <w:rsid w:val="00BE55F4"/>
    <w:rsid w:val="00BE61FD"/>
    <w:rsid w:val="00BF0D30"/>
    <w:rsid w:val="00BF4BF0"/>
    <w:rsid w:val="00BF516E"/>
    <w:rsid w:val="00BF74D1"/>
    <w:rsid w:val="00C02EC0"/>
    <w:rsid w:val="00C0348A"/>
    <w:rsid w:val="00C07079"/>
    <w:rsid w:val="00C17344"/>
    <w:rsid w:val="00C21D8B"/>
    <w:rsid w:val="00C230A6"/>
    <w:rsid w:val="00C24CFE"/>
    <w:rsid w:val="00C271D4"/>
    <w:rsid w:val="00C27436"/>
    <w:rsid w:val="00C301BA"/>
    <w:rsid w:val="00C316FC"/>
    <w:rsid w:val="00C41E11"/>
    <w:rsid w:val="00C45A84"/>
    <w:rsid w:val="00C45B23"/>
    <w:rsid w:val="00C51BD1"/>
    <w:rsid w:val="00C51E82"/>
    <w:rsid w:val="00C5306C"/>
    <w:rsid w:val="00C5387B"/>
    <w:rsid w:val="00C60B2D"/>
    <w:rsid w:val="00C63181"/>
    <w:rsid w:val="00C65337"/>
    <w:rsid w:val="00C668B2"/>
    <w:rsid w:val="00C66FFC"/>
    <w:rsid w:val="00C717CD"/>
    <w:rsid w:val="00C71BB0"/>
    <w:rsid w:val="00C72CEB"/>
    <w:rsid w:val="00C75262"/>
    <w:rsid w:val="00C76887"/>
    <w:rsid w:val="00C77D19"/>
    <w:rsid w:val="00C83463"/>
    <w:rsid w:val="00C8680D"/>
    <w:rsid w:val="00C87289"/>
    <w:rsid w:val="00C90A1C"/>
    <w:rsid w:val="00C9161E"/>
    <w:rsid w:val="00C92C70"/>
    <w:rsid w:val="00C94FF3"/>
    <w:rsid w:val="00CA568F"/>
    <w:rsid w:val="00CA56D9"/>
    <w:rsid w:val="00CA65FB"/>
    <w:rsid w:val="00CA6AE2"/>
    <w:rsid w:val="00CA71FC"/>
    <w:rsid w:val="00CA749F"/>
    <w:rsid w:val="00CA7539"/>
    <w:rsid w:val="00CB078F"/>
    <w:rsid w:val="00CB2621"/>
    <w:rsid w:val="00CB288B"/>
    <w:rsid w:val="00CB722E"/>
    <w:rsid w:val="00CC0D14"/>
    <w:rsid w:val="00CC2258"/>
    <w:rsid w:val="00CD00B7"/>
    <w:rsid w:val="00CD35CE"/>
    <w:rsid w:val="00CD5ABC"/>
    <w:rsid w:val="00CE0AEC"/>
    <w:rsid w:val="00CE248A"/>
    <w:rsid w:val="00CE5CB9"/>
    <w:rsid w:val="00CE5EAF"/>
    <w:rsid w:val="00CF0A49"/>
    <w:rsid w:val="00CF0C2C"/>
    <w:rsid w:val="00CF4325"/>
    <w:rsid w:val="00D02188"/>
    <w:rsid w:val="00D02910"/>
    <w:rsid w:val="00D039FC"/>
    <w:rsid w:val="00D03FB1"/>
    <w:rsid w:val="00D067BD"/>
    <w:rsid w:val="00D06F5A"/>
    <w:rsid w:val="00D14055"/>
    <w:rsid w:val="00D161F8"/>
    <w:rsid w:val="00D20BA4"/>
    <w:rsid w:val="00D21288"/>
    <w:rsid w:val="00D24A6D"/>
    <w:rsid w:val="00D24D5E"/>
    <w:rsid w:val="00D2692A"/>
    <w:rsid w:val="00D3131A"/>
    <w:rsid w:val="00D31AFB"/>
    <w:rsid w:val="00D32041"/>
    <w:rsid w:val="00D3341B"/>
    <w:rsid w:val="00D403CE"/>
    <w:rsid w:val="00D44B6A"/>
    <w:rsid w:val="00D4615B"/>
    <w:rsid w:val="00D461F1"/>
    <w:rsid w:val="00D462DE"/>
    <w:rsid w:val="00D47C54"/>
    <w:rsid w:val="00D52354"/>
    <w:rsid w:val="00D5393B"/>
    <w:rsid w:val="00D5469C"/>
    <w:rsid w:val="00D54CE3"/>
    <w:rsid w:val="00D56835"/>
    <w:rsid w:val="00D5762B"/>
    <w:rsid w:val="00D611A9"/>
    <w:rsid w:val="00D6338D"/>
    <w:rsid w:val="00D643A7"/>
    <w:rsid w:val="00D64C39"/>
    <w:rsid w:val="00D65006"/>
    <w:rsid w:val="00D71D72"/>
    <w:rsid w:val="00D73FE4"/>
    <w:rsid w:val="00D74E2C"/>
    <w:rsid w:val="00D80D01"/>
    <w:rsid w:val="00D823CA"/>
    <w:rsid w:val="00D844D4"/>
    <w:rsid w:val="00D854E2"/>
    <w:rsid w:val="00D977FC"/>
    <w:rsid w:val="00DB0F38"/>
    <w:rsid w:val="00DB272E"/>
    <w:rsid w:val="00DB3D8B"/>
    <w:rsid w:val="00DB40BE"/>
    <w:rsid w:val="00DB5134"/>
    <w:rsid w:val="00DB5D39"/>
    <w:rsid w:val="00DB6EE4"/>
    <w:rsid w:val="00DC2A89"/>
    <w:rsid w:val="00DC4215"/>
    <w:rsid w:val="00DC431E"/>
    <w:rsid w:val="00DD53D9"/>
    <w:rsid w:val="00DD673B"/>
    <w:rsid w:val="00DD7658"/>
    <w:rsid w:val="00DE4562"/>
    <w:rsid w:val="00DE6A34"/>
    <w:rsid w:val="00DF51D4"/>
    <w:rsid w:val="00DF56B6"/>
    <w:rsid w:val="00E10DEE"/>
    <w:rsid w:val="00E13AB8"/>
    <w:rsid w:val="00E14C83"/>
    <w:rsid w:val="00E17B8E"/>
    <w:rsid w:val="00E21640"/>
    <w:rsid w:val="00E30494"/>
    <w:rsid w:val="00E3378E"/>
    <w:rsid w:val="00E35F3D"/>
    <w:rsid w:val="00E37093"/>
    <w:rsid w:val="00E44913"/>
    <w:rsid w:val="00E46172"/>
    <w:rsid w:val="00E56034"/>
    <w:rsid w:val="00E562DD"/>
    <w:rsid w:val="00E5753E"/>
    <w:rsid w:val="00E5780E"/>
    <w:rsid w:val="00E61D74"/>
    <w:rsid w:val="00E62533"/>
    <w:rsid w:val="00E62B63"/>
    <w:rsid w:val="00E635B0"/>
    <w:rsid w:val="00E645DD"/>
    <w:rsid w:val="00E66340"/>
    <w:rsid w:val="00E67BBC"/>
    <w:rsid w:val="00E67CD7"/>
    <w:rsid w:val="00E70281"/>
    <w:rsid w:val="00E70586"/>
    <w:rsid w:val="00E821A4"/>
    <w:rsid w:val="00E909DB"/>
    <w:rsid w:val="00E9161F"/>
    <w:rsid w:val="00E92557"/>
    <w:rsid w:val="00EA5E4F"/>
    <w:rsid w:val="00EB2D12"/>
    <w:rsid w:val="00EB4643"/>
    <w:rsid w:val="00EB5257"/>
    <w:rsid w:val="00EB5541"/>
    <w:rsid w:val="00EB5CF1"/>
    <w:rsid w:val="00EC268E"/>
    <w:rsid w:val="00ED0A95"/>
    <w:rsid w:val="00ED1EE5"/>
    <w:rsid w:val="00ED34EC"/>
    <w:rsid w:val="00ED7A0D"/>
    <w:rsid w:val="00ED7C3A"/>
    <w:rsid w:val="00EE0CCC"/>
    <w:rsid w:val="00EE2854"/>
    <w:rsid w:val="00EE2FD5"/>
    <w:rsid w:val="00EE6002"/>
    <w:rsid w:val="00EE6D97"/>
    <w:rsid w:val="00EE70A8"/>
    <w:rsid w:val="00EF4622"/>
    <w:rsid w:val="00EF4A77"/>
    <w:rsid w:val="00EF7367"/>
    <w:rsid w:val="00F00748"/>
    <w:rsid w:val="00F04B31"/>
    <w:rsid w:val="00F06F3B"/>
    <w:rsid w:val="00F1054C"/>
    <w:rsid w:val="00F10F87"/>
    <w:rsid w:val="00F11B3A"/>
    <w:rsid w:val="00F140E2"/>
    <w:rsid w:val="00F15D36"/>
    <w:rsid w:val="00F16B6D"/>
    <w:rsid w:val="00F20DC7"/>
    <w:rsid w:val="00F2130E"/>
    <w:rsid w:val="00F21666"/>
    <w:rsid w:val="00F23FBD"/>
    <w:rsid w:val="00F24CAD"/>
    <w:rsid w:val="00F25129"/>
    <w:rsid w:val="00F31562"/>
    <w:rsid w:val="00F321FF"/>
    <w:rsid w:val="00F32E60"/>
    <w:rsid w:val="00F41A44"/>
    <w:rsid w:val="00F4200F"/>
    <w:rsid w:val="00F4381F"/>
    <w:rsid w:val="00F508E8"/>
    <w:rsid w:val="00F51035"/>
    <w:rsid w:val="00F510E2"/>
    <w:rsid w:val="00F516A0"/>
    <w:rsid w:val="00F54B49"/>
    <w:rsid w:val="00F55390"/>
    <w:rsid w:val="00F5572B"/>
    <w:rsid w:val="00F5723E"/>
    <w:rsid w:val="00F573FC"/>
    <w:rsid w:val="00F576DB"/>
    <w:rsid w:val="00F612C4"/>
    <w:rsid w:val="00F65463"/>
    <w:rsid w:val="00F67157"/>
    <w:rsid w:val="00F77C3D"/>
    <w:rsid w:val="00F82D4C"/>
    <w:rsid w:val="00F830D4"/>
    <w:rsid w:val="00F957FB"/>
    <w:rsid w:val="00F9581A"/>
    <w:rsid w:val="00FA382A"/>
    <w:rsid w:val="00FA7371"/>
    <w:rsid w:val="00FB1197"/>
    <w:rsid w:val="00FB36D0"/>
    <w:rsid w:val="00FB4072"/>
    <w:rsid w:val="00FB43D1"/>
    <w:rsid w:val="00FB61F3"/>
    <w:rsid w:val="00FC027A"/>
    <w:rsid w:val="00FC13DA"/>
    <w:rsid w:val="00FC6E87"/>
    <w:rsid w:val="00FD7902"/>
    <w:rsid w:val="00FE49C8"/>
    <w:rsid w:val="00FE535E"/>
    <w:rsid w:val="00FE5E91"/>
    <w:rsid w:val="00FE7953"/>
    <w:rsid w:val="00FE7C44"/>
    <w:rsid w:val="00FE7DE1"/>
    <w:rsid w:val="00FF73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F5088-7CB1-4B98-9F80-6DA32425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362FC"/>
    <w:rPr>
      <w:rFonts w:eastAsiaTheme="minorEastAsia"/>
      <w:lang w:val="en-US" w:eastAsia="cs-CZ"/>
    </w:rPr>
  </w:style>
  <w:style w:type="paragraph" w:styleId="Nadpis1">
    <w:name w:val="heading 1"/>
    <w:aliases w:val="Article title"/>
    <w:basedOn w:val="Normln"/>
    <w:next w:val="Normln"/>
    <w:link w:val="Nadpis1Char"/>
    <w:qFormat/>
    <w:rsid w:val="003362FC"/>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dpis2">
    <w:name w:val="heading 2"/>
    <w:aliases w:val="Title 2"/>
    <w:basedOn w:val="Normln"/>
    <w:next w:val="Normln"/>
    <w:link w:val="Nadpis2Char"/>
    <w:unhideWhenUsed/>
    <w:qFormat/>
    <w:rsid w:val="003362FC"/>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dpis3">
    <w:name w:val="heading 3"/>
    <w:aliases w:val="Title 3"/>
    <w:basedOn w:val="Normln"/>
    <w:next w:val="Normln"/>
    <w:link w:val="Nadpis3Char"/>
    <w:unhideWhenUsed/>
    <w:qFormat/>
    <w:rsid w:val="003362FC"/>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Nadpis4">
    <w:name w:val="heading 4"/>
    <w:aliases w:val="Title 4"/>
    <w:basedOn w:val="Normln"/>
    <w:next w:val="Normln"/>
    <w:link w:val="Nadpis4Char"/>
    <w:unhideWhenUsed/>
    <w:qFormat/>
    <w:rsid w:val="003362FC"/>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Nadpis5">
    <w:name w:val="heading 5"/>
    <w:basedOn w:val="Normln"/>
    <w:next w:val="Normln"/>
    <w:link w:val="Nadpis5Char"/>
    <w:unhideWhenUsed/>
    <w:qFormat/>
    <w:rsid w:val="003362FC"/>
    <w:pPr>
      <w:keepNext/>
      <w:keepLines/>
      <w:numPr>
        <w:ilvl w:val="4"/>
        <w:numId w:val="4"/>
      </w:numPr>
      <w:spacing w:before="200" w:after="0"/>
      <w:outlineLvl w:val="4"/>
    </w:pPr>
    <w:rPr>
      <w:rFonts w:asciiTheme="majorHAnsi" w:eastAsiaTheme="majorEastAsia" w:hAnsiTheme="majorHAnsi" w:cstheme="majorBidi"/>
      <w:color w:val="323E4F" w:themeColor="text2" w:themeShade="BF"/>
    </w:rPr>
  </w:style>
  <w:style w:type="paragraph" w:styleId="Nadpis6">
    <w:name w:val="heading 6"/>
    <w:basedOn w:val="Normln"/>
    <w:next w:val="Normln"/>
    <w:link w:val="Nadpis6Char"/>
    <w:unhideWhenUsed/>
    <w:qFormat/>
    <w:rsid w:val="003362FC"/>
    <w:pPr>
      <w:keepNext/>
      <w:keepLines/>
      <w:numPr>
        <w:ilvl w:val="5"/>
        <w:numId w:val="4"/>
      </w:numPr>
      <w:spacing w:before="200" w:after="0"/>
      <w:outlineLvl w:val="5"/>
    </w:pPr>
    <w:rPr>
      <w:rFonts w:asciiTheme="majorHAnsi" w:eastAsiaTheme="majorEastAsia" w:hAnsiTheme="majorHAnsi" w:cstheme="majorBidi"/>
      <w:i/>
      <w:iCs/>
      <w:color w:val="323E4F" w:themeColor="text2" w:themeShade="BF"/>
    </w:rPr>
  </w:style>
  <w:style w:type="paragraph" w:styleId="Nadpis7">
    <w:name w:val="heading 7"/>
    <w:basedOn w:val="Normln"/>
    <w:next w:val="Normln"/>
    <w:link w:val="Nadpis7Char"/>
    <w:unhideWhenUsed/>
    <w:qFormat/>
    <w:rsid w:val="003362FC"/>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nhideWhenUsed/>
    <w:qFormat/>
    <w:rsid w:val="003362FC"/>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nhideWhenUsed/>
    <w:qFormat/>
    <w:rsid w:val="003362FC"/>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aliases w:val="Article title Char"/>
    <w:basedOn w:val="Standardnpsmoodstavce"/>
    <w:link w:val="Nadpis1"/>
    <w:rsid w:val="003362FC"/>
    <w:rPr>
      <w:rFonts w:asciiTheme="majorHAnsi" w:eastAsiaTheme="majorEastAsia" w:hAnsiTheme="majorHAnsi" w:cstheme="majorBidi"/>
      <w:b/>
      <w:bCs/>
      <w:smallCaps/>
      <w:color w:val="000000" w:themeColor="text1"/>
      <w:sz w:val="36"/>
      <w:szCs w:val="36"/>
      <w:lang w:val="en-US" w:eastAsia="cs-CZ"/>
    </w:rPr>
  </w:style>
  <w:style w:type="character" w:customStyle="1" w:styleId="Nadpis2Char">
    <w:name w:val="Nadpis 2 Char"/>
    <w:aliases w:val="Title 2 Char"/>
    <w:basedOn w:val="Standardnpsmoodstavce"/>
    <w:link w:val="Nadpis2"/>
    <w:rsid w:val="003362FC"/>
    <w:rPr>
      <w:rFonts w:asciiTheme="majorHAnsi" w:eastAsiaTheme="majorEastAsia" w:hAnsiTheme="majorHAnsi" w:cstheme="majorBidi"/>
      <w:b/>
      <w:bCs/>
      <w:smallCaps/>
      <w:color w:val="000000" w:themeColor="text1"/>
      <w:sz w:val="28"/>
      <w:szCs w:val="28"/>
      <w:lang w:val="en-US" w:eastAsia="cs-CZ"/>
    </w:rPr>
  </w:style>
  <w:style w:type="character" w:customStyle="1" w:styleId="Nadpis3Char">
    <w:name w:val="Nadpis 3 Char"/>
    <w:aliases w:val="Title 3 Char"/>
    <w:basedOn w:val="Standardnpsmoodstavce"/>
    <w:link w:val="Nadpis3"/>
    <w:rsid w:val="003362FC"/>
    <w:rPr>
      <w:rFonts w:asciiTheme="majorHAnsi" w:eastAsiaTheme="majorEastAsia" w:hAnsiTheme="majorHAnsi" w:cstheme="majorBidi"/>
      <w:b/>
      <w:bCs/>
      <w:color w:val="000000" w:themeColor="text1"/>
      <w:lang w:val="en-US" w:eastAsia="cs-CZ"/>
    </w:rPr>
  </w:style>
  <w:style w:type="character" w:customStyle="1" w:styleId="Nadpis4Char">
    <w:name w:val="Nadpis 4 Char"/>
    <w:aliases w:val="Title 4 Char"/>
    <w:basedOn w:val="Standardnpsmoodstavce"/>
    <w:link w:val="Nadpis4"/>
    <w:rsid w:val="003362FC"/>
    <w:rPr>
      <w:rFonts w:asciiTheme="majorHAnsi" w:eastAsiaTheme="majorEastAsia" w:hAnsiTheme="majorHAnsi" w:cstheme="majorBidi"/>
      <w:b/>
      <w:bCs/>
      <w:i/>
      <w:iCs/>
      <w:color w:val="000000" w:themeColor="text1"/>
      <w:lang w:val="en-US" w:eastAsia="cs-CZ"/>
    </w:rPr>
  </w:style>
  <w:style w:type="character" w:customStyle="1" w:styleId="Nadpis5Char">
    <w:name w:val="Nadpis 5 Char"/>
    <w:basedOn w:val="Standardnpsmoodstavce"/>
    <w:link w:val="Nadpis5"/>
    <w:rsid w:val="003362FC"/>
    <w:rPr>
      <w:rFonts w:asciiTheme="majorHAnsi" w:eastAsiaTheme="majorEastAsia" w:hAnsiTheme="majorHAnsi" w:cstheme="majorBidi"/>
      <w:color w:val="323E4F" w:themeColor="text2" w:themeShade="BF"/>
      <w:lang w:val="en-US" w:eastAsia="cs-CZ"/>
    </w:rPr>
  </w:style>
  <w:style w:type="character" w:customStyle="1" w:styleId="Nadpis6Char">
    <w:name w:val="Nadpis 6 Char"/>
    <w:basedOn w:val="Standardnpsmoodstavce"/>
    <w:link w:val="Nadpis6"/>
    <w:rsid w:val="003362FC"/>
    <w:rPr>
      <w:rFonts w:asciiTheme="majorHAnsi" w:eastAsiaTheme="majorEastAsia" w:hAnsiTheme="majorHAnsi" w:cstheme="majorBidi"/>
      <w:i/>
      <w:iCs/>
      <w:color w:val="323E4F" w:themeColor="text2" w:themeShade="BF"/>
      <w:lang w:val="en-US" w:eastAsia="cs-CZ"/>
    </w:rPr>
  </w:style>
  <w:style w:type="character" w:customStyle="1" w:styleId="Nadpis7Char">
    <w:name w:val="Nadpis 7 Char"/>
    <w:basedOn w:val="Standardnpsmoodstavce"/>
    <w:link w:val="Nadpis7"/>
    <w:rsid w:val="003362FC"/>
    <w:rPr>
      <w:rFonts w:asciiTheme="majorHAnsi" w:eastAsiaTheme="majorEastAsia" w:hAnsiTheme="majorHAnsi" w:cstheme="majorBidi"/>
      <w:i/>
      <w:iCs/>
      <w:color w:val="404040" w:themeColor="text1" w:themeTint="BF"/>
      <w:lang w:val="en-US" w:eastAsia="cs-CZ"/>
    </w:rPr>
  </w:style>
  <w:style w:type="character" w:customStyle="1" w:styleId="Nadpis8Char">
    <w:name w:val="Nadpis 8 Char"/>
    <w:basedOn w:val="Standardnpsmoodstavce"/>
    <w:link w:val="Nadpis8"/>
    <w:rsid w:val="003362FC"/>
    <w:rPr>
      <w:rFonts w:asciiTheme="majorHAnsi" w:eastAsiaTheme="majorEastAsia" w:hAnsiTheme="majorHAnsi" w:cstheme="majorBidi"/>
      <w:color w:val="404040" w:themeColor="text1" w:themeTint="BF"/>
      <w:sz w:val="20"/>
      <w:szCs w:val="20"/>
      <w:lang w:val="en-US" w:eastAsia="cs-CZ"/>
    </w:rPr>
  </w:style>
  <w:style w:type="character" w:customStyle="1" w:styleId="Nadpis9Char">
    <w:name w:val="Nadpis 9 Char"/>
    <w:basedOn w:val="Standardnpsmoodstavce"/>
    <w:link w:val="Nadpis9"/>
    <w:rsid w:val="003362FC"/>
    <w:rPr>
      <w:rFonts w:asciiTheme="majorHAnsi" w:eastAsiaTheme="majorEastAsia" w:hAnsiTheme="majorHAnsi" w:cstheme="majorBidi"/>
      <w:i/>
      <w:iCs/>
      <w:color w:val="404040" w:themeColor="text1" w:themeTint="BF"/>
      <w:sz w:val="20"/>
      <w:szCs w:val="20"/>
      <w:lang w:val="en-US" w:eastAsia="cs-CZ"/>
    </w:rPr>
  </w:style>
  <w:style w:type="table" w:customStyle="1" w:styleId="Svtlstnovn1">
    <w:name w:val="Světlé stínování1"/>
    <w:basedOn w:val="Normlntabulka"/>
    <w:uiPriority w:val="60"/>
    <w:rsid w:val="003362FC"/>
    <w:pPr>
      <w:spacing w:before="40" w:after="40" w:line="240" w:lineRule="auto"/>
    </w:pPr>
    <w:rPr>
      <w:rFonts w:asciiTheme="majorHAnsi" w:eastAsiaTheme="majorEastAsia" w:hAnsiTheme="majorHAnsi" w:cstheme="majorBidi"/>
      <w:color w:val="000000" w:themeColor="text1"/>
      <w:lang w:eastAsia="cs-CZ"/>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Kontaktninformace1">
    <w:name w:val="Kontaktní informace 1"/>
    <w:basedOn w:val="Normln"/>
    <w:uiPriority w:val="99"/>
    <w:rsid w:val="003362FC"/>
    <w:pPr>
      <w:spacing w:after="0"/>
      <w:jc w:val="center"/>
    </w:pPr>
  </w:style>
  <w:style w:type="paragraph" w:styleId="Titulek">
    <w:name w:val="caption"/>
    <w:basedOn w:val="Normln"/>
    <w:next w:val="Normln"/>
    <w:unhideWhenUsed/>
    <w:qFormat/>
    <w:rsid w:val="003362FC"/>
    <w:pPr>
      <w:spacing w:after="200" w:line="240" w:lineRule="auto"/>
    </w:pPr>
    <w:rPr>
      <w:i/>
      <w:iCs/>
      <w:color w:val="44546A" w:themeColor="text2"/>
      <w:sz w:val="18"/>
      <w:szCs w:val="18"/>
    </w:rPr>
  </w:style>
  <w:style w:type="paragraph" w:styleId="Seznamsodrkami">
    <w:name w:val="List Bullet"/>
    <w:basedOn w:val="Normln"/>
    <w:uiPriority w:val="1"/>
    <w:unhideWhenUsed/>
    <w:rsid w:val="003362FC"/>
    <w:pPr>
      <w:numPr>
        <w:numId w:val="1"/>
      </w:numPr>
    </w:pPr>
  </w:style>
  <w:style w:type="paragraph" w:styleId="slovanseznam">
    <w:name w:val="List Number"/>
    <w:basedOn w:val="Normln"/>
    <w:uiPriority w:val="1"/>
    <w:unhideWhenUsed/>
    <w:rsid w:val="003362FC"/>
    <w:pPr>
      <w:numPr>
        <w:numId w:val="2"/>
      </w:numPr>
      <w:contextualSpacing/>
    </w:pPr>
  </w:style>
  <w:style w:type="paragraph" w:styleId="Nzev">
    <w:name w:val="Title"/>
    <w:basedOn w:val="Normln"/>
    <w:next w:val="Normln"/>
    <w:link w:val="NzevChar"/>
    <w:uiPriority w:val="10"/>
    <w:qFormat/>
    <w:rsid w:val="003362FC"/>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NzevChar">
    <w:name w:val="Název Char"/>
    <w:basedOn w:val="Standardnpsmoodstavce"/>
    <w:link w:val="Nzev"/>
    <w:uiPriority w:val="10"/>
    <w:rsid w:val="003362FC"/>
    <w:rPr>
      <w:rFonts w:asciiTheme="majorHAnsi" w:eastAsiaTheme="majorEastAsia" w:hAnsiTheme="majorHAnsi" w:cstheme="majorBidi"/>
      <w:color w:val="000000" w:themeColor="text1"/>
      <w:sz w:val="56"/>
      <w:szCs w:val="56"/>
      <w:lang w:val="en-US" w:eastAsia="cs-CZ"/>
    </w:rPr>
  </w:style>
  <w:style w:type="paragraph" w:styleId="Podtitul">
    <w:name w:val="Subtitle"/>
    <w:basedOn w:val="Normln"/>
    <w:next w:val="Normln"/>
    <w:link w:val="PodtitulChar"/>
    <w:uiPriority w:val="11"/>
    <w:qFormat/>
    <w:rsid w:val="003362FC"/>
    <w:pPr>
      <w:numPr>
        <w:ilvl w:val="1"/>
      </w:numPr>
    </w:pPr>
    <w:rPr>
      <w:color w:val="5A5A5A" w:themeColor="text1" w:themeTint="A5"/>
      <w:spacing w:val="10"/>
    </w:rPr>
  </w:style>
  <w:style w:type="character" w:customStyle="1" w:styleId="PodtitulChar">
    <w:name w:val="Podtitul Char"/>
    <w:basedOn w:val="Standardnpsmoodstavce"/>
    <w:link w:val="Podtitul"/>
    <w:uiPriority w:val="11"/>
    <w:rsid w:val="003362FC"/>
    <w:rPr>
      <w:rFonts w:eastAsiaTheme="minorEastAsia"/>
      <w:color w:val="5A5A5A" w:themeColor="text1" w:themeTint="A5"/>
      <w:spacing w:val="10"/>
      <w:lang w:val="en-US" w:eastAsia="cs-CZ"/>
    </w:rPr>
  </w:style>
  <w:style w:type="character" w:styleId="Zdraznn">
    <w:name w:val="Emphasis"/>
    <w:aliases w:val="Highlight text"/>
    <w:basedOn w:val="Standardnpsmoodstavce"/>
    <w:qFormat/>
    <w:rsid w:val="003362FC"/>
    <w:rPr>
      <w:i/>
      <w:iCs/>
      <w:color w:val="auto"/>
    </w:rPr>
  </w:style>
  <w:style w:type="paragraph" w:styleId="Bezmezer">
    <w:name w:val="No Spacing"/>
    <w:link w:val="BezmezerChar"/>
    <w:uiPriority w:val="1"/>
    <w:qFormat/>
    <w:rsid w:val="003362FC"/>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3362FC"/>
    <w:rPr>
      <w:rFonts w:eastAsiaTheme="minorEastAsia"/>
      <w:lang w:eastAsia="cs-CZ"/>
    </w:rPr>
  </w:style>
  <w:style w:type="paragraph" w:styleId="Citt">
    <w:name w:val="Quote"/>
    <w:basedOn w:val="Normln"/>
    <w:next w:val="Normln"/>
    <w:link w:val="CittChar"/>
    <w:uiPriority w:val="29"/>
    <w:qFormat/>
    <w:rsid w:val="003362FC"/>
    <w:pPr>
      <w:spacing w:before="160"/>
      <w:ind w:left="720" w:right="720"/>
    </w:pPr>
    <w:rPr>
      <w:i/>
      <w:iCs/>
      <w:color w:val="000000" w:themeColor="text1"/>
    </w:rPr>
  </w:style>
  <w:style w:type="character" w:customStyle="1" w:styleId="CittChar">
    <w:name w:val="Citát Char"/>
    <w:basedOn w:val="Standardnpsmoodstavce"/>
    <w:link w:val="Citt"/>
    <w:uiPriority w:val="29"/>
    <w:rsid w:val="003362FC"/>
    <w:rPr>
      <w:rFonts w:eastAsiaTheme="minorEastAsia"/>
      <w:i/>
      <w:iCs/>
      <w:color w:val="000000" w:themeColor="text1"/>
      <w:lang w:val="en-US" w:eastAsia="cs-CZ"/>
    </w:rPr>
  </w:style>
  <w:style w:type="paragraph" w:styleId="Nadpisobsahu">
    <w:name w:val="TOC Heading"/>
    <w:basedOn w:val="Nadpis1"/>
    <w:next w:val="Normln"/>
    <w:uiPriority w:val="39"/>
    <w:unhideWhenUsed/>
    <w:qFormat/>
    <w:rsid w:val="003362FC"/>
    <w:pPr>
      <w:outlineLvl w:val="9"/>
    </w:pPr>
  </w:style>
  <w:style w:type="paragraph" w:styleId="Zpat">
    <w:name w:val="footer"/>
    <w:basedOn w:val="Normln"/>
    <w:link w:val="ZpatChar"/>
    <w:uiPriority w:val="99"/>
    <w:unhideWhenUsed/>
    <w:rsid w:val="003362FC"/>
    <w:pPr>
      <w:spacing w:after="0" w:line="240" w:lineRule="auto"/>
      <w:jc w:val="right"/>
    </w:pPr>
    <w:rPr>
      <w:caps/>
      <w:sz w:val="16"/>
    </w:rPr>
  </w:style>
  <w:style w:type="character" w:customStyle="1" w:styleId="ZpatChar">
    <w:name w:val="Zápatí Char"/>
    <w:basedOn w:val="Standardnpsmoodstavce"/>
    <w:link w:val="Zpat"/>
    <w:uiPriority w:val="99"/>
    <w:rsid w:val="003362FC"/>
    <w:rPr>
      <w:rFonts w:eastAsiaTheme="minorEastAsia"/>
      <w:caps/>
      <w:sz w:val="16"/>
      <w:lang w:val="en-US" w:eastAsia="cs-CZ"/>
    </w:rPr>
  </w:style>
  <w:style w:type="paragraph" w:styleId="Obsah3">
    <w:name w:val="toc 3"/>
    <w:basedOn w:val="Normln"/>
    <w:next w:val="Normln"/>
    <w:autoRedefine/>
    <w:uiPriority w:val="39"/>
    <w:unhideWhenUsed/>
    <w:rsid w:val="003362FC"/>
    <w:pPr>
      <w:spacing w:after="100"/>
      <w:ind w:left="400"/>
    </w:pPr>
    <w:rPr>
      <w:i/>
      <w:iCs/>
    </w:rPr>
  </w:style>
  <w:style w:type="character" w:styleId="Hypertextovodkaz">
    <w:name w:val="Hyperlink"/>
    <w:basedOn w:val="Standardnpsmoodstavce"/>
    <w:uiPriority w:val="99"/>
    <w:unhideWhenUsed/>
    <w:rsid w:val="003362FC"/>
    <w:rPr>
      <w:color w:val="0563C1" w:themeColor="hyperlink"/>
      <w:u w:val="single"/>
    </w:rPr>
  </w:style>
  <w:style w:type="paragraph" w:styleId="Obsah1">
    <w:name w:val="toc 1"/>
    <w:basedOn w:val="Normln"/>
    <w:next w:val="Normln"/>
    <w:autoRedefine/>
    <w:uiPriority w:val="39"/>
    <w:unhideWhenUsed/>
    <w:rsid w:val="003362FC"/>
    <w:pPr>
      <w:spacing w:after="100"/>
    </w:pPr>
  </w:style>
  <w:style w:type="paragraph" w:styleId="Obsah2">
    <w:name w:val="toc 2"/>
    <w:basedOn w:val="Normln"/>
    <w:next w:val="Normln"/>
    <w:autoRedefine/>
    <w:uiPriority w:val="39"/>
    <w:unhideWhenUsed/>
    <w:rsid w:val="003362FC"/>
    <w:pPr>
      <w:spacing w:after="100"/>
      <w:ind w:left="200"/>
    </w:pPr>
  </w:style>
  <w:style w:type="paragraph" w:styleId="Textbubliny">
    <w:name w:val="Balloon Text"/>
    <w:basedOn w:val="Normln"/>
    <w:link w:val="TextbublinyChar"/>
    <w:uiPriority w:val="99"/>
    <w:semiHidden/>
    <w:unhideWhenUsed/>
    <w:rsid w:val="003362FC"/>
    <w:pPr>
      <w:spacing w:after="0" w:line="240" w:lineRule="auto"/>
    </w:pPr>
    <w:rPr>
      <w:rFonts w:ascii="Tahoma" w:hAnsi="Tahoma" w:cs="Tahoma"/>
      <w:sz w:val="16"/>
    </w:rPr>
  </w:style>
  <w:style w:type="character" w:customStyle="1" w:styleId="TextbublinyChar">
    <w:name w:val="Text bubliny Char"/>
    <w:basedOn w:val="Standardnpsmoodstavce"/>
    <w:link w:val="Textbubliny"/>
    <w:uiPriority w:val="99"/>
    <w:semiHidden/>
    <w:rsid w:val="003362FC"/>
    <w:rPr>
      <w:rFonts w:ascii="Tahoma" w:eastAsiaTheme="minorEastAsia" w:hAnsi="Tahoma" w:cs="Tahoma"/>
      <w:sz w:val="16"/>
      <w:lang w:val="en-US" w:eastAsia="cs-CZ"/>
    </w:rPr>
  </w:style>
  <w:style w:type="paragraph" w:styleId="Bibliografie">
    <w:name w:val="Bibliography"/>
    <w:basedOn w:val="Normln"/>
    <w:next w:val="Normln"/>
    <w:uiPriority w:val="39"/>
    <w:unhideWhenUsed/>
    <w:rsid w:val="003362FC"/>
  </w:style>
  <w:style w:type="paragraph" w:styleId="Zhlav">
    <w:name w:val="header"/>
    <w:basedOn w:val="Normln"/>
    <w:link w:val="ZhlavChar"/>
    <w:uiPriority w:val="99"/>
    <w:unhideWhenUsed/>
    <w:rsid w:val="003362FC"/>
    <w:pPr>
      <w:spacing w:after="0" w:line="240" w:lineRule="auto"/>
    </w:pPr>
  </w:style>
  <w:style w:type="character" w:customStyle="1" w:styleId="ZhlavChar">
    <w:name w:val="Záhlaví Char"/>
    <w:basedOn w:val="Standardnpsmoodstavce"/>
    <w:link w:val="Zhlav"/>
    <w:uiPriority w:val="99"/>
    <w:rsid w:val="003362FC"/>
    <w:rPr>
      <w:rFonts w:eastAsiaTheme="minorEastAsia"/>
      <w:lang w:val="en-US" w:eastAsia="cs-CZ"/>
    </w:rPr>
  </w:style>
  <w:style w:type="paragraph" w:styleId="Normlnodsazen">
    <w:name w:val="Normal Indent"/>
    <w:basedOn w:val="Normln"/>
    <w:uiPriority w:val="99"/>
    <w:unhideWhenUsed/>
    <w:rsid w:val="003362FC"/>
    <w:pPr>
      <w:ind w:left="720"/>
    </w:pPr>
  </w:style>
  <w:style w:type="character" w:styleId="Zstupntext">
    <w:name w:val="Placeholder Text"/>
    <w:basedOn w:val="Standardnpsmoodstavce"/>
    <w:uiPriority w:val="99"/>
    <w:semiHidden/>
    <w:rsid w:val="003362FC"/>
    <w:rPr>
      <w:color w:val="808080"/>
    </w:rPr>
  </w:style>
  <w:style w:type="table" w:customStyle="1" w:styleId="Tabulkasezprvou">
    <w:name w:val="Tabulka se zprávou"/>
    <w:basedOn w:val="Normlntabulka"/>
    <w:uiPriority w:val="99"/>
    <w:rsid w:val="003362FC"/>
    <w:pPr>
      <w:spacing w:before="60" w:after="60" w:line="240" w:lineRule="auto"/>
      <w:jc w:val="center"/>
    </w:pPr>
    <w:rPr>
      <w:rFonts w:eastAsiaTheme="minorEastAsia"/>
      <w:lang w:eastAsia="cs-CZ"/>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Mkatabulky">
    <w:name w:val="Table Grid"/>
    <w:basedOn w:val="Normlntabulka"/>
    <w:uiPriority w:val="59"/>
    <w:rsid w:val="003362FC"/>
    <w:pPr>
      <w:spacing w:after="0" w:line="240" w:lineRule="auto"/>
    </w:pPr>
    <w:rPr>
      <w:rFonts w:eastAsiaTheme="minorEastAsia"/>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11">
    <w:name w:val="Nadpis 11"/>
    <w:basedOn w:val="Normln"/>
    <w:next w:val="Normln"/>
    <w:link w:val="Znaknadpisu1"/>
    <w:uiPriority w:val="1"/>
    <w:rsid w:val="003362FC"/>
    <w:pPr>
      <w:keepNext/>
      <w:keepLines/>
      <w:spacing w:before="600" w:after="60"/>
      <w:outlineLvl w:val="0"/>
    </w:pPr>
    <w:rPr>
      <w:rFonts w:asciiTheme="majorHAnsi" w:eastAsiaTheme="majorEastAsia" w:hAnsiTheme="majorHAnsi" w:cstheme="majorBidi"/>
      <w:color w:val="5B9BD5" w:themeColor="accent1"/>
      <w:sz w:val="30"/>
    </w:rPr>
  </w:style>
  <w:style w:type="character" w:customStyle="1" w:styleId="Znaknadpisu1">
    <w:name w:val="Znak nadpisu 1"/>
    <w:basedOn w:val="Standardnpsmoodstavce"/>
    <w:link w:val="Nadpis11"/>
    <w:uiPriority w:val="1"/>
    <w:rsid w:val="003362FC"/>
    <w:rPr>
      <w:rFonts w:asciiTheme="majorHAnsi" w:eastAsiaTheme="majorEastAsia" w:hAnsiTheme="majorHAnsi" w:cstheme="majorBidi"/>
      <w:color w:val="5B9BD5" w:themeColor="accent1"/>
      <w:sz w:val="30"/>
      <w:lang w:val="en-US" w:eastAsia="cs-CZ"/>
    </w:rPr>
  </w:style>
  <w:style w:type="paragraph" w:customStyle="1" w:styleId="Nadpis21">
    <w:name w:val="Nadpis 21"/>
    <w:basedOn w:val="Normln"/>
    <w:next w:val="Normln"/>
    <w:link w:val="Znaknadpisu2"/>
    <w:uiPriority w:val="1"/>
    <w:unhideWhenUsed/>
    <w:rsid w:val="003362FC"/>
    <w:pPr>
      <w:keepNext/>
      <w:keepLines/>
      <w:spacing w:before="240" w:after="0"/>
      <w:outlineLvl w:val="1"/>
    </w:pPr>
    <w:rPr>
      <w:rFonts w:asciiTheme="majorHAnsi" w:eastAsiaTheme="majorEastAsia" w:hAnsiTheme="majorHAnsi" w:cstheme="majorBidi"/>
      <w:caps/>
      <w:color w:val="5B9BD5" w:themeColor="accent1"/>
    </w:rPr>
  </w:style>
  <w:style w:type="character" w:customStyle="1" w:styleId="Znaknadpisu2">
    <w:name w:val="Znak nadpisu 2"/>
    <w:basedOn w:val="Standardnpsmoodstavce"/>
    <w:link w:val="Nadpis21"/>
    <w:uiPriority w:val="1"/>
    <w:rsid w:val="003362FC"/>
    <w:rPr>
      <w:rFonts w:asciiTheme="majorHAnsi" w:eastAsiaTheme="majorEastAsia" w:hAnsiTheme="majorHAnsi" w:cstheme="majorBidi"/>
      <w:caps/>
      <w:color w:val="5B9BD5" w:themeColor="accent1"/>
      <w:lang w:val="en-US" w:eastAsia="cs-CZ"/>
    </w:rPr>
  </w:style>
  <w:style w:type="paragraph" w:customStyle="1" w:styleId="Seznamsodrkami0">
    <w:name w:val="Seznam s odrážkami"/>
    <w:basedOn w:val="Normln"/>
    <w:uiPriority w:val="1"/>
    <w:unhideWhenUsed/>
    <w:rsid w:val="003362FC"/>
    <w:pPr>
      <w:ind w:left="720" w:hanging="360"/>
    </w:pPr>
  </w:style>
  <w:style w:type="paragraph" w:customStyle="1" w:styleId="Kontaktninformace">
    <w:name w:val="Kontaktní informace"/>
    <w:basedOn w:val="Normln"/>
    <w:uiPriority w:val="99"/>
    <w:rsid w:val="003362FC"/>
    <w:pPr>
      <w:spacing w:after="0"/>
      <w:jc w:val="center"/>
    </w:pPr>
  </w:style>
  <w:style w:type="paragraph" w:customStyle="1" w:styleId="Titul">
    <w:name w:val="Titul"/>
    <w:basedOn w:val="Normln"/>
    <w:next w:val="Normln"/>
    <w:link w:val="Znaktitulu"/>
    <w:uiPriority w:val="10"/>
    <w:unhideWhenUsed/>
    <w:rsid w:val="003362FC"/>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60"/>
    </w:rPr>
  </w:style>
  <w:style w:type="character" w:customStyle="1" w:styleId="Znaktitulu">
    <w:name w:val="Znak titulu"/>
    <w:basedOn w:val="Standardnpsmoodstavce"/>
    <w:link w:val="Titul"/>
    <w:uiPriority w:val="10"/>
    <w:rsid w:val="003362FC"/>
    <w:rPr>
      <w:rFonts w:asciiTheme="majorHAnsi" w:eastAsiaTheme="majorEastAsia" w:hAnsiTheme="majorHAnsi" w:cstheme="majorBidi"/>
      <w:color w:val="2E74B5" w:themeColor="accent1" w:themeShade="BF"/>
      <w:kern w:val="28"/>
      <w:sz w:val="60"/>
      <w:szCs w:val="60"/>
      <w:lang w:val="en-US" w:eastAsia="cs-CZ"/>
    </w:rPr>
  </w:style>
  <w:style w:type="paragraph" w:customStyle="1" w:styleId="Podtitul1">
    <w:name w:val="Podtitul1"/>
    <w:basedOn w:val="Normln"/>
    <w:next w:val="Normln"/>
    <w:link w:val="Znakpodtitulu"/>
    <w:uiPriority w:val="11"/>
    <w:unhideWhenUsed/>
    <w:rsid w:val="003362FC"/>
    <w:pPr>
      <w:numPr>
        <w:ilvl w:val="1"/>
      </w:numPr>
      <w:spacing w:after="480"/>
      <w:jc w:val="center"/>
    </w:pPr>
    <w:rPr>
      <w:rFonts w:asciiTheme="majorHAnsi" w:eastAsiaTheme="majorEastAsia" w:hAnsiTheme="majorHAnsi" w:cstheme="majorBidi"/>
      <w:caps/>
      <w:sz w:val="26"/>
      <w:szCs w:val="26"/>
    </w:rPr>
  </w:style>
  <w:style w:type="character" w:customStyle="1" w:styleId="Znakpodtitulu">
    <w:name w:val="Znak podtitulu"/>
    <w:basedOn w:val="Standardnpsmoodstavce"/>
    <w:link w:val="Podtitul1"/>
    <w:uiPriority w:val="11"/>
    <w:rsid w:val="003362FC"/>
    <w:rPr>
      <w:rFonts w:asciiTheme="majorHAnsi" w:eastAsiaTheme="majorEastAsia" w:hAnsiTheme="majorHAnsi" w:cstheme="majorBidi"/>
      <w:caps/>
      <w:sz w:val="26"/>
      <w:szCs w:val="26"/>
      <w:lang w:val="en-US" w:eastAsia="cs-CZ"/>
    </w:rPr>
  </w:style>
  <w:style w:type="paragraph" w:customStyle="1" w:styleId="Bezmezer1">
    <w:name w:val="Bez mezer1"/>
    <w:link w:val="Znakbezmezer"/>
    <w:uiPriority w:val="1"/>
    <w:unhideWhenUsed/>
    <w:rsid w:val="003362FC"/>
    <w:pPr>
      <w:spacing w:after="0" w:line="240" w:lineRule="auto"/>
    </w:pPr>
    <w:rPr>
      <w:rFonts w:eastAsiaTheme="minorEastAsia"/>
      <w:lang w:eastAsia="cs-CZ"/>
    </w:rPr>
  </w:style>
  <w:style w:type="character" w:customStyle="1" w:styleId="Znakbezmezer">
    <w:name w:val="Znak bez mezer"/>
    <w:basedOn w:val="Standardnpsmoodstavce"/>
    <w:link w:val="Bezmezer1"/>
    <w:uiPriority w:val="1"/>
    <w:rsid w:val="003362FC"/>
    <w:rPr>
      <w:rFonts w:eastAsiaTheme="minorEastAsia"/>
      <w:lang w:eastAsia="cs-CZ"/>
    </w:rPr>
  </w:style>
  <w:style w:type="paragraph" w:styleId="Normlnweb">
    <w:name w:val="Normal (Web)"/>
    <w:basedOn w:val="Normln"/>
    <w:uiPriority w:val="99"/>
    <w:unhideWhenUsed/>
    <w:rsid w:val="003362FC"/>
    <w:pPr>
      <w:spacing w:after="0" w:line="240" w:lineRule="auto"/>
    </w:pPr>
    <w:rPr>
      <w:rFonts w:ascii="Times New Roman" w:eastAsia="Times New Roman" w:hAnsi="Times New Roman" w:cs="Times New Roman"/>
      <w:sz w:val="24"/>
      <w:szCs w:val="24"/>
      <w:lang w:val="cs-CZ"/>
    </w:rPr>
  </w:style>
  <w:style w:type="paragraph" w:styleId="Odstavecseseznamem">
    <w:name w:val="List Paragraph"/>
    <w:basedOn w:val="Normln"/>
    <w:uiPriority w:val="34"/>
    <w:qFormat/>
    <w:rsid w:val="003362FC"/>
    <w:pPr>
      <w:ind w:left="720"/>
      <w:contextualSpacing/>
    </w:pPr>
  </w:style>
  <w:style w:type="character" w:styleId="Siln">
    <w:name w:val="Strong"/>
    <w:basedOn w:val="Standardnpsmoodstavce"/>
    <w:uiPriority w:val="22"/>
    <w:qFormat/>
    <w:rsid w:val="003362FC"/>
    <w:rPr>
      <w:b/>
      <w:bCs/>
      <w:color w:val="000000" w:themeColor="text1"/>
    </w:rPr>
  </w:style>
  <w:style w:type="paragraph" w:styleId="Vrazncitt">
    <w:name w:val="Intense Quote"/>
    <w:basedOn w:val="Normln"/>
    <w:next w:val="Normln"/>
    <w:link w:val="VrazncittChar"/>
    <w:uiPriority w:val="30"/>
    <w:qFormat/>
    <w:rsid w:val="003362F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VrazncittChar">
    <w:name w:val="Výrazný citát Char"/>
    <w:basedOn w:val="Standardnpsmoodstavce"/>
    <w:link w:val="Vrazncitt"/>
    <w:uiPriority w:val="30"/>
    <w:rsid w:val="003362FC"/>
    <w:rPr>
      <w:rFonts w:eastAsiaTheme="minorEastAsia"/>
      <w:color w:val="000000" w:themeColor="text1"/>
      <w:shd w:val="clear" w:color="auto" w:fill="F2F2F2" w:themeFill="background1" w:themeFillShade="F2"/>
      <w:lang w:val="en-US" w:eastAsia="cs-CZ"/>
    </w:rPr>
  </w:style>
  <w:style w:type="character" w:styleId="Zdraznnjemn">
    <w:name w:val="Subtle Emphasis"/>
    <w:basedOn w:val="Standardnpsmoodstavce"/>
    <w:uiPriority w:val="19"/>
    <w:qFormat/>
    <w:rsid w:val="003362FC"/>
    <w:rPr>
      <w:i/>
      <w:iCs/>
      <w:color w:val="404040" w:themeColor="text1" w:themeTint="BF"/>
    </w:rPr>
  </w:style>
  <w:style w:type="character" w:styleId="Zdraznnintenzivn">
    <w:name w:val="Intense Emphasis"/>
    <w:basedOn w:val="Standardnpsmoodstavce"/>
    <w:uiPriority w:val="21"/>
    <w:qFormat/>
    <w:rsid w:val="003362FC"/>
    <w:rPr>
      <w:b/>
      <w:bCs/>
      <w:i/>
      <w:iCs/>
      <w:caps/>
    </w:rPr>
  </w:style>
  <w:style w:type="character" w:styleId="Odkazjemn">
    <w:name w:val="Subtle Reference"/>
    <w:basedOn w:val="Standardnpsmoodstavce"/>
    <w:uiPriority w:val="31"/>
    <w:qFormat/>
    <w:rsid w:val="003362FC"/>
    <w:rPr>
      <w:smallCaps/>
      <w:color w:val="404040" w:themeColor="text1" w:themeTint="BF"/>
      <w:u w:val="single" w:color="7F7F7F" w:themeColor="text1" w:themeTint="80"/>
    </w:rPr>
  </w:style>
  <w:style w:type="character" w:styleId="Odkazintenzivn">
    <w:name w:val="Intense Reference"/>
    <w:basedOn w:val="Standardnpsmoodstavce"/>
    <w:uiPriority w:val="32"/>
    <w:qFormat/>
    <w:rsid w:val="003362FC"/>
    <w:rPr>
      <w:b/>
      <w:bCs/>
      <w:smallCaps/>
      <w:u w:val="single"/>
    </w:rPr>
  </w:style>
  <w:style w:type="character" w:styleId="Nzevknihy">
    <w:name w:val="Book Title"/>
    <w:basedOn w:val="Standardnpsmoodstavce"/>
    <w:uiPriority w:val="33"/>
    <w:qFormat/>
    <w:rsid w:val="003362FC"/>
    <w:rPr>
      <w:b w:val="0"/>
      <w:bCs w:val="0"/>
      <w:smallCaps/>
      <w:spacing w:val="5"/>
    </w:rPr>
  </w:style>
  <w:style w:type="character" w:customStyle="1" w:styleId="apple-converted-space">
    <w:name w:val="apple-converted-space"/>
    <w:basedOn w:val="Standardnpsmoodstavce"/>
    <w:rsid w:val="003362FC"/>
  </w:style>
  <w:style w:type="table" w:customStyle="1" w:styleId="Prosttabulka31">
    <w:name w:val="Prostá tabulka 31"/>
    <w:basedOn w:val="Normlntabulka"/>
    <w:uiPriority w:val="43"/>
    <w:rsid w:val="003362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Svtltabulkaseznamu1zvraznn31">
    <w:name w:val="Světlá tabulka seznamu 1 – zvýraznění 31"/>
    <w:basedOn w:val="Normlntabulka"/>
    <w:uiPriority w:val="46"/>
    <w:rsid w:val="003362FC"/>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Svtltabulkasmkou11">
    <w:name w:val="Světlá tabulka s mřížkou 11"/>
    <w:basedOn w:val="Normlntabulka"/>
    <w:uiPriority w:val="46"/>
    <w:rsid w:val="003362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EndNoteBibliography">
    <w:name w:val="EndNote Bibliography"/>
    <w:basedOn w:val="Normln"/>
    <w:link w:val="EndNoteBibliographyChar"/>
    <w:rsid w:val="003362FC"/>
    <w:pPr>
      <w:spacing w:after="200" w:line="240" w:lineRule="auto"/>
    </w:pPr>
    <w:rPr>
      <w:rFonts w:ascii="Calibri" w:eastAsiaTheme="minorHAnsi" w:hAnsi="Calibri"/>
      <w:noProof/>
      <w:lang w:eastAsia="en-US"/>
    </w:rPr>
  </w:style>
  <w:style w:type="character" w:customStyle="1" w:styleId="EndNoteBibliographyChar">
    <w:name w:val="EndNote Bibliography Char"/>
    <w:basedOn w:val="Standardnpsmoodstavce"/>
    <w:link w:val="EndNoteBibliography"/>
    <w:rsid w:val="003362FC"/>
    <w:rPr>
      <w:rFonts w:ascii="Calibri" w:hAnsi="Calibri"/>
      <w:noProof/>
      <w:lang w:val="en-US"/>
    </w:rPr>
  </w:style>
  <w:style w:type="table" w:customStyle="1" w:styleId="Svtlseznam1">
    <w:name w:val="Světlý seznam1"/>
    <w:basedOn w:val="Normlntabulka"/>
    <w:uiPriority w:val="61"/>
    <w:rsid w:val="003362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Tabulkaseznamu31">
    <w:name w:val="Tabulka seznamu 31"/>
    <w:basedOn w:val="Normlntabulka"/>
    <w:uiPriority w:val="48"/>
    <w:rsid w:val="003362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Zkladntext">
    <w:name w:val="Body Text"/>
    <w:basedOn w:val="Normln"/>
    <w:next w:val="Zkladntextodsazen"/>
    <w:link w:val="ZkladntextChar"/>
    <w:uiPriority w:val="99"/>
    <w:unhideWhenUsed/>
    <w:rsid w:val="003362FC"/>
    <w:pPr>
      <w:spacing w:after="0" w:line="240" w:lineRule="auto"/>
      <w:jc w:val="both"/>
    </w:pPr>
    <w:rPr>
      <w:rFonts w:ascii="Times New Roman" w:eastAsia="Times New Roman" w:hAnsi="Times New Roman" w:cs="Times New Roman"/>
      <w:szCs w:val="24"/>
      <w:lang w:eastAsia="en-US"/>
    </w:rPr>
  </w:style>
  <w:style w:type="paragraph" w:styleId="Zkladntextodsazen">
    <w:name w:val="Body Text Indent"/>
    <w:basedOn w:val="Normln"/>
    <w:link w:val="ZkladntextodsazenChar"/>
    <w:uiPriority w:val="99"/>
    <w:unhideWhenUsed/>
    <w:rsid w:val="003362FC"/>
    <w:pPr>
      <w:spacing w:after="0" w:line="240" w:lineRule="auto"/>
      <w:ind w:firstLine="284"/>
      <w:jc w:val="both"/>
    </w:pPr>
    <w:rPr>
      <w:rFonts w:ascii="Times New Roman" w:eastAsia="Times New Roman" w:hAnsi="Times New Roman" w:cs="Times New Roman"/>
      <w:szCs w:val="24"/>
      <w:lang w:eastAsia="en-US"/>
    </w:rPr>
  </w:style>
  <w:style w:type="character" w:customStyle="1" w:styleId="ZkladntextodsazenChar">
    <w:name w:val="Základní text odsazený Char"/>
    <w:basedOn w:val="Standardnpsmoodstavce"/>
    <w:link w:val="Zkladntextodsazen"/>
    <w:uiPriority w:val="99"/>
    <w:rsid w:val="003362FC"/>
    <w:rPr>
      <w:rFonts w:ascii="Times New Roman" w:eastAsia="Times New Roman" w:hAnsi="Times New Roman" w:cs="Times New Roman"/>
      <w:szCs w:val="24"/>
      <w:lang w:val="en-US"/>
    </w:rPr>
  </w:style>
  <w:style w:type="character" w:customStyle="1" w:styleId="ZkladntextChar">
    <w:name w:val="Základní text Char"/>
    <w:basedOn w:val="Standardnpsmoodstavce"/>
    <w:link w:val="Zkladntext"/>
    <w:uiPriority w:val="99"/>
    <w:rsid w:val="003362FC"/>
    <w:rPr>
      <w:rFonts w:ascii="Times New Roman" w:eastAsia="Times New Roman" w:hAnsi="Times New Roman" w:cs="Times New Roman"/>
      <w:szCs w:val="24"/>
      <w:lang w:val="en-US"/>
    </w:rPr>
  </w:style>
  <w:style w:type="character" w:customStyle="1" w:styleId="nowrap">
    <w:name w:val="nowrap"/>
    <w:basedOn w:val="Standardnpsmoodstavce"/>
    <w:rsid w:val="003362FC"/>
  </w:style>
  <w:style w:type="paragraph" w:customStyle="1" w:styleId="EndNoteBibliographyTitle">
    <w:name w:val="EndNote Bibliography Title"/>
    <w:basedOn w:val="Normln"/>
    <w:link w:val="EndNoteBibliographyTitleChar"/>
    <w:rsid w:val="003362FC"/>
    <w:pPr>
      <w:spacing w:after="0"/>
      <w:jc w:val="center"/>
    </w:pPr>
    <w:rPr>
      <w:rFonts w:ascii="Calibri" w:hAnsi="Calibri"/>
      <w:noProof/>
      <w:lang w:val="cs-CZ"/>
    </w:rPr>
  </w:style>
  <w:style w:type="character" w:customStyle="1" w:styleId="EndNoteBibliographyTitleChar">
    <w:name w:val="EndNote Bibliography Title Char"/>
    <w:basedOn w:val="Znakbezmezer"/>
    <w:link w:val="EndNoteBibliographyTitle"/>
    <w:rsid w:val="003362FC"/>
    <w:rPr>
      <w:rFonts w:ascii="Calibri" w:eastAsiaTheme="minorEastAsia" w:hAnsi="Calibri"/>
      <w:noProof/>
      <w:lang w:eastAsia="cs-CZ"/>
    </w:rPr>
  </w:style>
  <w:style w:type="table" w:styleId="Tabulkaseznamu4zvraznn3">
    <w:name w:val="List Table 4 Accent 3"/>
    <w:basedOn w:val="Normlntabulka"/>
    <w:uiPriority w:val="49"/>
    <w:rsid w:val="00A1794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vysvtlivek">
    <w:name w:val="endnote text"/>
    <w:basedOn w:val="Normln"/>
    <w:link w:val="TextvysvtlivekChar"/>
    <w:uiPriority w:val="99"/>
    <w:semiHidden/>
    <w:unhideWhenUsed/>
    <w:rsid w:val="00B25904"/>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B25904"/>
    <w:rPr>
      <w:rFonts w:eastAsiaTheme="minorEastAsia"/>
      <w:sz w:val="20"/>
      <w:szCs w:val="20"/>
      <w:lang w:val="en-US" w:eastAsia="cs-CZ"/>
    </w:rPr>
  </w:style>
  <w:style w:type="character" w:styleId="Odkaznavysvtlivky">
    <w:name w:val="endnote reference"/>
    <w:basedOn w:val="Standardnpsmoodstavce"/>
    <w:uiPriority w:val="99"/>
    <w:semiHidden/>
    <w:unhideWhenUsed/>
    <w:rsid w:val="00B25904"/>
    <w:rPr>
      <w:vertAlign w:val="superscript"/>
    </w:rPr>
  </w:style>
  <w:style w:type="paragraph" w:styleId="Textpoznpodarou">
    <w:name w:val="footnote text"/>
    <w:basedOn w:val="Normln"/>
    <w:link w:val="TextpoznpodarouChar"/>
    <w:uiPriority w:val="99"/>
    <w:semiHidden/>
    <w:unhideWhenUsed/>
    <w:rsid w:val="00C65337"/>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65337"/>
    <w:rPr>
      <w:rFonts w:eastAsiaTheme="minorEastAsia"/>
      <w:sz w:val="20"/>
      <w:szCs w:val="20"/>
      <w:lang w:val="en-US" w:eastAsia="cs-CZ"/>
    </w:rPr>
  </w:style>
  <w:style w:type="character" w:styleId="Znakapoznpodarou">
    <w:name w:val="footnote reference"/>
    <w:basedOn w:val="Standardnpsmoodstavce"/>
    <w:uiPriority w:val="99"/>
    <w:semiHidden/>
    <w:unhideWhenUsed/>
    <w:rsid w:val="00C65337"/>
    <w:rPr>
      <w:vertAlign w:val="superscript"/>
    </w:rPr>
  </w:style>
  <w:style w:type="paragraph" w:customStyle="1" w:styleId="Abstracttitle">
    <w:name w:val="Abstract title"/>
    <w:basedOn w:val="Normln"/>
    <w:link w:val="AbstracttitleChar"/>
    <w:qFormat/>
    <w:rsid w:val="004166ED"/>
    <w:pPr>
      <w:spacing w:after="0" w:line="240" w:lineRule="auto"/>
      <w:jc w:val="both"/>
    </w:pPr>
    <w:rPr>
      <w:rFonts w:ascii="Calibri" w:eastAsia="Times New Roman" w:hAnsi="Calibri" w:cs="Times New Roman"/>
      <w:b/>
      <w:bCs/>
      <w:szCs w:val="24"/>
    </w:rPr>
  </w:style>
  <w:style w:type="character" w:customStyle="1" w:styleId="AbstracttitleChar">
    <w:name w:val="Abstract title Char"/>
    <w:link w:val="Abstracttitle"/>
    <w:rsid w:val="004166ED"/>
    <w:rPr>
      <w:rFonts w:ascii="Calibri" w:eastAsia="Times New Roman" w:hAnsi="Calibri" w:cs="Times New Roman"/>
      <w:b/>
      <w:bCs/>
      <w:szCs w:val="24"/>
      <w:lang w:val="en-US" w:eastAsia="cs-CZ"/>
    </w:rPr>
  </w:style>
  <w:style w:type="paragraph" w:customStyle="1" w:styleId="Figuredescription">
    <w:name w:val="Figure description"/>
    <w:basedOn w:val="Normln"/>
    <w:link w:val="FiguredescriptionChar"/>
    <w:qFormat/>
    <w:rsid w:val="004166ED"/>
    <w:pPr>
      <w:spacing w:before="60" w:after="240" w:line="240" w:lineRule="auto"/>
      <w:jc w:val="center"/>
    </w:pPr>
    <w:rPr>
      <w:rFonts w:ascii="Calibri" w:eastAsia="Times New Roman" w:hAnsi="Calibri" w:cs="Times New Roman"/>
      <w:szCs w:val="24"/>
    </w:rPr>
  </w:style>
  <w:style w:type="character" w:customStyle="1" w:styleId="FiguredescriptionChar">
    <w:name w:val="Figure description Char"/>
    <w:link w:val="Figuredescription"/>
    <w:rsid w:val="004166ED"/>
    <w:rPr>
      <w:rFonts w:ascii="Calibri" w:eastAsia="Times New Roman" w:hAnsi="Calibri" w:cs="Times New Roman"/>
      <w:szCs w:val="24"/>
      <w:lang w:val="en-US" w:eastAsia="cs-CZ"/>
    </w:rPr>
  </w:style>
  <w:style w:type="paragraph" w:customStyle="1" w:styleId="Tabledescription">
    <w:name w:val="Table description"/>
    <w:basedOn w:val="Normln"/>
    <w:link w:val="TabledescriptionChar"/>
    <w:qFormat/>
    <w:rsid w:val="004166ED"/>
    <w:pPr>
      <w:spacing w:before="240" w:after="60" w:line="240" w:lineRule="auto"/>
      <w:jc w:val="center"/>
    </w:pPr>
    <w:rPr>
      <w:rFonts w:ascii="Calibri" w:eastAsia="Times New Roman" w:hAnsi="Calibri" w:cs="Times New Roman"/>
      <w:szCs w:val="24"/>
    </w:rPr>
  </w:style>
  <w:style w:type="character" w:customStyle="1" w:styleId="TabledescriptionChar">
    <w:name w:val="Table description Char"/>
    <w:link w:val="Tabledescription"/>
    <w:rsid w:val="004166ED"/>
    <w:rPr>
      <w:rFonts w:ascii="Calibri" w:eastAsia="Times New Roman" w:hAnsi="Calibri" w:cs="Times New Roman"/>
      <w:szCs w:val="24"/>
      <w:lang w:val="en-US" w:eastAsia="cs-CZ"/>
    </w:rPr>
  </w:style>
  <w:style w:type="paragraph" w:customStyle="1" w:styleId="Keywordstext">
    <w:name w:val="Keywords text"/>
    <w:basedOn w:val="Normln"/>
    <w:link w:val="KeywordstextChar"/>
    <w:qFormat/>
    <w:rsid w:val="004166ED"/>
    <w:pPr>
      <w:spacing w:after="0" w:line="240" w:lineRule="auto"/>
      <w:jc w:val="both"/>
    </w:pPr>
    <w:rPr>
      <w:rFonts w:ascii="Calibri" w:eastAsia="Times New Roman" w:hAnsi="Calibri" w:cs="Times New Roman"/>
      <w:szCs w:val="24"/>
    </w:rPr>
  </w:style>
  <w:style w:type="character" w:customStyle="1" w:styleId="KeywordstextChar">
    <w:name w:val="Keywords text Char"/>
    <w:link w:val="Keywordstext"/>
    <w:rsid w:val="004166ED"/>
    <w:rPr>
      <w:rFonts w:ascii="Calibri" w:eastAsia="Times New Roman" w:hAnsi="Calibri" w:cs="Times New Roman"/>
      <w:szCs w:val="24"/>
      <w:lang w:val="en-US" w:eastAsia="cs-CZ"/>
    </w:rPr>
  </w:style>
  <w:style w:type="character" w:customStyle="1" w:styleId="Keywordstitle">
    <w:name w:val="Keywords title"/>
    <w:qFormat/>
    <w:rsid w:val="004166ED"/>
    <w:rPr>
      <w:rFonts w:ascii="Calibri" w:hAnsi="Calibri"/>
      <w:b/>
      <w:sz w:val="22"/>
      <w:lang w:val="en-US"/>
    </w:rPr>
  </w:style>
  <w:style w:type="character" w:customStyle="1" w:styleId="TextkomenteChar">
    <w:name w:val="Text komentáře Char"/>
    <w:basedOn w:val="Standardnpsmoodstavce"/>
    <w:link w:val="Textkomente"/>
    <w:uiPriority w:val="99"/>
    <w:semiHidden/>
    <w:rsid w:val="004166ED"/>
    <w:rPr>
      <w:rFonts w:ascii="Calibri" w:eastAsia="Times New Roman" w:hAnsi="Calibri" w:cs="Times New Roman"/>
      <w:sz w:val="24"/>
      <w:szCs w:val="24"/>
      <w:lang w:val="en-US" w:eastAsia="cs-CZ"/>
    </w:rPr>
  </w:style>
  <w:style w:type="paragraph" w:styleId="Textkomente">
    <w:name w:val="annotation text"/>
    <w:basedOn w:val="Normln"/>
    <w:link w:val="TextkomenteChar"/>
    <w:uiPriority w:val="99"/>
    <w:semiHidden/>
    <w:unhideWhenUsed/>
    <w:rsid w:val="004166ED"/>
    <w:pPr>
      <w:spacing w:after="0" w:line="240" w:lineRule="auto"/>
      <w:jc w:val="both"/>
    </w:pPr>
    <w:rPr>
      <w:rFonts w:ascii="Calibri" w:eastAsia="Times New Roman" w:hAnsi="Calibri" w:cs="Times New Roman"/>
      <w:sz w:val="24"/>
      <w:szCs w:val="24"/>
    </w:rPr>
  </w:style>
  <w:style w:type="character" w:customStyle="1" w:styleId="PedmtkomenteChar">
    <w:name w:val="Předmět komentáře Char"/>
    <w:basedOn w:val="TextkomenteChar"/>
    <w:link w:val="Pedmtkomente"/>
    <w:uiPriority w:val="99"/>
    <w:semiHidden/>
    <w:rsid w:val="004166ED"/>
    <w:rPr>
      <w:rFonts w:ascii="Calibri" w:eastAsia="Times New Roman" w:hAnsi="Calibri" w:cs="Times New Roman"/>
      <w:b/>
      <w:bCs/>
      <w:sz w:val="20"/>
      <w:szCs w:val="20"/>
      <w:lang w:val="en-US" w:eastAsia="cs-CZ"/>
    </w:rPr>
  </w:style>
  <w:style w:type="paragraph" w:styleId="Pedmtkomente">
    <w:name w:val="annotation subject"/>
    <w:basedOn w:val="Textkomente"/>
    <w:next w:val="Textkomente"/>
    <w:link w:val="PedmtkomenteChar"/>
    <w:uiPriority w:val="99"/>
    <w:semiHidden/>
    <w:unhideWhenUsed/>
    <w:rsid w:val="004166ED"/>
    <w:rPr>
      <w:b/>
      <w:bCs/>
      <w:sz w:val="20"/>
      <w:szCs w:val="20"/>
    </w:rPr>
  </w:style>
  <w:style w:type="table" w:styleId="Tabulkaseznamu2zvraznn3">
    <w:name w:val="List Table 2 Accent 3"/>
    <w:basedOn w:val="Normlntabulka"/>
    <w:uiPriority w:val="47"/>
    <w:rsid w:val="00207577"/>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ulkaseznamu3zvraznn3">
    <w:name w:val="List Table 3 Accent 3"/>
    <w:basedOn w:val="Normlntabulka"/>
    <w:uiPriority w:val="48"/>
    <w:rsid w:val="0020757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Obsah4">
    <w:name w:val="toc 4"/>
    <w:basedOn w:val="Normln"/>
    <w:next w:val="Normln"/>
    <w:autoRedefine/>
    <w:uiPriority w:val="39"/>
    <w:unhideWhenUsed/>
    <w:rsid w:val="00430E89"/>
    <w:pPr>
      <w:spacing w:after="100"/>
      <w:ind w:left="660"/>
    </w:pPr>
  </w:style>
  <w:style w:type="paragraph" w:styleId="Rejstk5">
    <w:name w:val="index 5"/>
    <w:basedOn w:val="Normln"/>
    <w:next w:val="Normln"/>
    <w:autoRedefine/>
    <w:uiPriority w:val="99"/>
    <w:semiHidden/>
    <w:unhideWhenUsed/>
    <w:rsid w:val="00430E89"/>
    <w:pPr>
      <w:spacing w:after="0" w:line="240" w:lineRule="auto"/>
      <w:ind w:left="1100" w:hanging="220"/>
    </w:pPr>
  </w:style>
  <w:style w:type="character" w:customStyle="1" w:styleId="mw-headline">
    <w:name w:val="mw-headline"/>
    <w:basedOn w:val="Standardnpsmoodstavce"/>
    <w:rsid w:val="001507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48323">
      <w:bodyDiv w:val="1"/>
      <w:marLeft w:val="0"/>
      <w:marRight w:val="0"/>
      <w:marTop w:val="0"/>
      <w:marBottom w:val="0"/>
      <w:divBdr>
        <w:top w:val="none" w:sz="0" w:space="0" w:color="auto"/>
        <w:left w:val="none" w:sz="0" w:space="0" w:color="auto"/>
        <w:bottom w:val="none" w:sz="0" w:space="0" w:color="auto"/>
        <w:right w:val="none" w:sz="0" w:space="0" w:color="auto"/>
      </w:divBdr>
    </w:div>
    <w:div w:id="381054764">
      <w:bodyDiv w:val="1"/>
      <w:marLeft w:val="0"/>
      <w:marRight w:val="0"/>
      <w:marTop w:val="0"/>
      <w:marBottom w:val="0"/>
      <w:divBdr>
        <w:top w:val="none" w:sz="0" w:space="0" w:color="auto"/>
        <w:left w:val="none" w:sz="0" w:space="0" w:color="auto"/>
        <w:bottom w:val="none" w:sz="0" w:space="0" w:color="auto"/>
        <w:right w:val="none" w:sz="0" w:space="0" w:color="auto"/>
      </w:divBdr>
    </w:div>
    <w:div w:id="500899326">
      <w:bodyDiv w:val="1"/>
      <w:marLeft w:val="0"/>
      <w:marRight w:val="0"/>
      <w:marTop w:val="0"/>
      <w:marBottom w:val="0"/>
      <w:divBdr>
        <w:top w:val="none" w:sz="0" w:space="0" w:color="auto"/>
        <w:left w:val="none" w:sz="0" w:space="0" w:color="auto"/>
        <w:bottom w:val="none" w:sz="0" w:space="0" w:color="auto"/>
        <w:right w:val="none" w:sz="0" w:space="0" w:color="auto"/>
      </w:divBdr>
    </w:div>
    <w:div w:id="553464195">
      <w:bodyDiv w:val="1"/>
      <w:marLeft w:val="0"/>
      <w:marRight w:val="0"/>
      <w:marTop w:val="0"/>
      <w:marBottom w:val="0"/>
      <w:divBdr>
        <w:top w:val="none" w:sz="0" w:space="0" w:color="auto"/>
        <w:left w:val="none" w:sz="0" w:space="0" w:color="auto"/>
        <w:bottom w:val="none" w:sz="0" w:space="0" w:color="auto"/>
        <w:right w:val="none" w:sz="0" w:space="0" w:color="auto"/>
      </w:divBdr>
    </w:div>
    <w:div w:id="719521512">
      <w:bodyDiv w:val="1"/>
      <w:marLeft w:val="0"/>
      <w:marRight w:val="0"/>
      <w:marTop w:val="0"/>
      <w:marBottom w:val="0"/>
      <w:divBdr>
        <w:top w:val="none" w:sz="0" w:space="0" w:color="auto"/>
        <w:left w:val="none" w:sz="0" w:space="0" w:color="auto"/>
        <w:bottom w:val="none" w:sz="0" w:space="0" w:color="auto"/>
        <w:right w:val="none" w:sz="0" w:space="0" w:color="auto"/>
      </w:divBdr>
    </w:div>
    <w:div w:id="784352383">
      <w:bodyDiv w:val="1"/>
      <w:marLeft w:val="0"/>
      <w:marRight w:val="0"/>
      <w:marTop w:val="0"/>
      <w:marBottom w:val="0"/>
      <w:divBdr>
        <w:top w:val="none" w:sz="0" w:space="0" w:color="auto"/>
        <w:left w:val="none" w:sz="0" w:space="0" w:color="auto"/>
        <w:bottom w:val="none" w:sz="0" w:space="0" w:color="auto"/>
        <w:right w:val="none" w:sz="0" w:space="0" w:color="auto"/>
      </w:divBdr>
    </w:div>
    <w:div w:id="894127592">
      <w:bodyDiv w:val="1"/>
      <w:marLeft w:val="0"/>
      <w:marRight w:val="0"/>
      <w:marTop w:val="0"/>
      <w:marBottom w:val="0"/>
      <w:divBdr>
        <w:top w:val="none" w:sz="0" w:space="0" w:color="auto"/>
        <w:left w:val="none" w:sz="0" w:space="0" w:color="auto"/>
        <w:bottom w:val="none" w:sz="0" w:space="0" w:color="auto"/>
        <w:right w:val="none" w:sz="0" w:space="0" w:color="auto"/>
      </w:divBdr>
    </w:div>
    <w:div w:id="1021784280">
      <w:bodyDiv w:val="1"/>
      <w:marLeft w:val="0"/>
      <w:marRight w:val="0"/>
      <w:marTop w:val="0"/>
      <w:marBottom w:val="0"/>
      <w:divBdr>
        <w:top w:val="none" w:sz="0" w:space="0" w:color="auto"/>
        <w:left w:val="none" w:sz="0" w:space="0" w:color="auto"/>
        <w:bottom w:val="none" w:sz="0" w:space="0" w:color="auto"/>
        <w:right w:val="none" w:sz="0" w:space="0" w:color="auto"/>
      </w:divBdr>
    </w:div>
    <w:div w:id="1337146083">
      <w:bodyDiv w:val="1"/>
      <w:marLeft w:val="0"/>
      <w:marRight w:val="0"/>
      <w:marTop w:val="0"/>
      <w:marBottom w:val="0"/>
      <w:divBdr>
        <w:top w:val="none" w:sz="0" w:space="0" w:color="auto"/>
        <w:left w:val="none" w:sz="0" w:space="0" w:color="auto"/>
        <w:bottom w:val="none" w:sz="0" w:space="0" w:color="auto"/>
        <w:right w:val="none" w:sz="0" w:space="0" w:color="auto"/>
      </w:divBdr>
    </w:div>
    <w:div w:id="1458529544">
      <w:bodyDiv w:val="1"/>
      <w:marLeft w:val="0"/>
      <w:marRight w:val="0"/>
      <w:marTop w:val="0"/>
      <w:marBottom w:val="0"/>
      <w:divBdr>
        <w:top w:val="none" w:sz="0" w:space="0" w:color="auto"/>
        <w:left w:val="none" w:sz="0" w:space="0" w:color="auto"/>
        <w:bottom w:val="none" w:sz="0" w:space="0" w:color="auto"/>
        <w:right w:val="none" w:sz="0" w:space="0" w:color="auto"/>
      </w:divBdr>
    </w:div>
    <w:div w:id="1468863500">
      <w:bodyDiv w:val="1"/>
      <w:marLeft w:val="0"/>
      <w:marRight w:val="0"/>
      <w:marTop w:val="0"/>
      <w:marBottom w:val="0"/>
      <w:divBdr>
        <w:top w:val="none" w:sz="0" w:space="0" w:color="auto"/>
        <w:left w:val="none" w:sz="0" w:space="0" w:color="auto"/>
        <w:bottom w:val="none" w:sz="0" w:space="0" w:color="auto"/>
        <w:right w:val="none" w:sz="0" w:space="0" w:color="auto"/>
      </w:divBdr>
    </w:div>
    <w:div w:id="1589997770">
      <w:bodyDiv w:val="1"/>
      <w:marLeft w:val="0"/>
      <w:marRight w:val="0"/>
      <w:marTop w:val="0"/>
      <w:marBottom w:val="0"/>
      <w:divBdr>
        <w:top w:val="none" w:sz="0" w:space="0" w:color="auto"/>
        <w:left w:val="none" w:sz="0" w:space="0" w:color="auto"/>
        <w:bottom w:val="none" w:sz="0" w:space="0" w:color="auto"/>
        <w:right w:val="none" w:sz="0" w:space="0" w:color="auto"/>
      </w:divBdr>
    </w:div>
    <w:div w:id="1596792517">
      <w:bodyDiv w:val="1"/>
      <w:marLeft w:val="0"/>
      <w:marRight w:val="0"/>
      <w:marTop w:val="0"/>
      <w:marBottom w:val="0"/>
      <w:divBdr>
        <w:top w:val="none" w:sz="0" w:space="0" w:color="auto"/>
        <w:left w:val="none" w:sz="0" w:space="0" w:color="auto"/>
        <w:bottom w:val="none" w:sz="0" w:space="0" w:color="auto"/>
        <w:right w:val="none" w:sz="0" w:space="0" w:color="auto"/>
      </w:divBdr>
    </w:div>
    <w:div w:id="1782646920">
      <w:bodyDiv w:val="1"/>
      <w:marLeft w:val="0"/>
      <w:marRight w:val="0"/>
      <w:marTop w:val="0"/>
      <w:marBottom w:val="0"/>
      <w:divBdr>
        <w:top w:val="none" w:sz="0" w:space="0" w:color="auto"/>
        <w:left w:val="none" w:sz="0" w:space="0" w:color="auto"/>
        <w:bottom w:val="none" w:sz="0" w:space="0" w:color="auto"/>
        <w:right w:val="none" w:sz="0" w:space="0" w:color="auto"/>
      </w:divBdr>
    </w:div>
    <w:div w:id="1894926524">
      <w:bodyDiv w:val="1"/>
      <w:marLeft w:val="0"/>
      <w:marRight w:val="0"/>
      <w:marTop w:val="0"/>
      <w:marBottom w:val="0"/>
      <w:divBdr>
        <w:top w:val="none" w:sz="0" w:space="0" w:color="auto"/>
        <w:left w:val="none" w:sz="0" w:space="0" w:color="auto"/>
        <w:bottom w:val="none" w:sz="0" w:space="0" w:color="auto"/>
        <w:right w:val="none" w:sz="0" w:space="0" w:color="auto"/>
      </w:divBdr>
    </w:div>
    <w:div w:id="210464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oleObject" Target="embeddings/oleObject4.bin"/><Relationship Id="rId39" Type="http://schemas.openxmlformats.org/officeDocument/2006/relationships/oleObject" Target="embeddings/oleObject8.bin"/><Relationship Id="rId21" Type="http://schemas.openxmlformats.org/officeDocument/2006/relationships/oleObject" Target="embeddings/oleObject3.bin"/><Relationship Id="rId34" Type="http://schemas.openxmlformats.org/officeDocument/2006/relationships/image" Target="media/image24.png"/><Relationship Id="rId42" Type="http://schemas.openxmlformats.org/officeDocument/2006/relationships/hyperlink" Target="http://europepmc.org/abstract/MED/285671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oleObject" Target="embeddings/oleObject6.bin"/><Relationship Id="rId37" Type="http://schemas.openxmlformats.org/officeDocument/2006/relationships/oleObject" Target="embeddings/oleObject7.bin"/><Relationship Id="rId40" Type="http://schemas.openxmlformats.org/officeDocument/2006/relationships/hyperlink" Target="http://whqlibdoc.who.int/trs/WHO_TRS_172.pdf" TargetMode="Externa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6.png"/><Relationship Id="rId19" Type="http://schemas.openxmlformats.org/officeDocument/2006/relationships/oleObject" Target="embeddings/oleObject2.bin"/><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oleObject" Target="embeddings/oleObject5.bin"/><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hyperlink" Target="http://www.modelica.org" TargetMode="External"/><Relationship Id="rId3" Type="http://schemas.openxmlformats.org/officeDocument/2006/relationships/styles" Target="styles.xml"/><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8.png"/><Relationship Id="rId33" Type="http://schemas.openxmlformats.org/officeDocument/2006/relationships/image" Target="media/image23.png"/><Relationship Id="rId38" Type="http://schemas.openxmlformats.org/officeDocument/2006/relationships/image" Target="media/image27.png"/><Relationship Id="rId4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whqlibdoc.who.int/trs/WHO_TRS_760_(part1).pdf?ua=1"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Segoe UI"/>
    <w:panose1 w:val="020B0502020202020204"/>
    <w:charset w:val="EE"/>
    <w:family w:val="swiss"/>
    <w:pitch w:val="variable"/>
    <w:sig w:usb0="00000287" w:usb1="00000000" w:usb2="00000000" w:usb3="00000000" w:csb0="0000009F"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DA3"/>
    <w:rsid w:val="00696D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696DA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17288-8650-4F7F-A444-7BEBCEF98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32851</TotalTime>
  <Pages>1</Pages>
  <Words>29101</Words>
  <Characters>171699</Characters>
  <Application>Microsoft Office Word</Application>
  <DocSecurity>0</DocSecurity>
  <Lines>1430</Lines>
  <Paragraphs>400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Marek Mateják</dc:creator>
  <cp:keywords/>
  <dc:description/>
  <cp:lastModifiedBy>Marek Mateják</cp:lastModifiedBy>
  <cp:revision>72</cp:revision>
  <dcterms:created xsi:type="dcterms:W3CDTF">2014-10-03T15:19:00Z</dcterms:created>
  <dcterms:modified xsi:type="dcterms:W3CDTF">2015-01-28T09:29:00Z</dcterms:modified>
</cp:coreProperties>
</file>